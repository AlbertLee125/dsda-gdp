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B1F80A" w14:textId="3EBC6C81" w:rsidR="00987EFE" w:rsidRDefault="007341AF" w:rsidP="00051F50">
      <w:pPr>
        <w:jc w:val="center"/>
        <w:rPr>
          <w:b/>
          <w:bCs/>
        </w:rPr>
        <w:pPrChange w:id="0" w:author="David Linan Romero" w:date="2021-03-09T16:01:00Z">
          <w:pPr/>
        </w:pPrChange>
      </w:pPr>
      <w:r>
        <w:rPr>
          <w:b/>
          <w:bCs/>
        </w:rPr>
        <w:t>SOLUTION OF GDP PROBLEMS USING THE D-SDA</w:t>
      </w:r>
    </w:p>
    <w:p w14:paraId="5D9B55CC" w14:textId="2B375125" w:rsidR="00043E8C" w:rsidRDefault="00043E8C">
      <w:pPr>
        <w:rPr>
          <w:b/>
          <w:bCs/>
        </w:rPr>
      </w:pPr>
    </w:p>
    <w:p w14:paraId="0430D0B6" w14:textId="5BE7161F" w:rsidR="00043E8C" w:rsidRDefault="00043E8C">
      <w:pPr>
        <w:rPr>
          <w:b/>
          <w:bCs/>
        </w:rPr>
      </w:pPr>
      <w:r>
        <w:rPr>
          <w:b/>
          <w:bCs/>
        </w:rPr>
        <w:t>Notation</w:t>
      </w:r>
    </w:p>
    <w:p w14:paraId="4B48984D" w14:textId="7DF1617C" w:rsidR="00043E8C" w:rsidRDefault="00043E8C">
      <w:r>
        <w:t>Matrix: Capital and bold</w:t>
      </w:r>
    </w:p>
    <w:p w14:paraId="5BED181D" w14:textId="4EA65B5B" w:rsidR="00043E8C" w:rsidRDefault="00043E8C">
      <w:r>
        <w:t>Vector: Lower case and bold</w:t>
      </w:r>
    </w:p>
    <w:p w14:paraId="659D2000" w14:textId="6F1774E8" w:rsidR="00D77374" w:rsidRPr="008066D6" w:rsidRDefault="00043E8C">
      <w:r>
        <w:t>Set: Capital</w:t>
      </w:r>
    </w:p>
    <w:p w14:paraId="0216DA21" w14:textId="62A676B0" w:rsidR="00D77374" w:rsidRPr="000F75EA" w:rsidRDefault="00D77374" w:rsidP="00D77374">
      <w:pPr>
        <w:pStyle w:val="ListParagraph"/>
        <w:numPr>
          <w:ilvl w:val="0"/>
          <w:numId w:val="1"/>
        </w:numPr>
        <w:rPr>
          <w:b/>
          <w:bCs/>
        </w:rPr>
      </w:pPr>
      <w:r>
        <w:rPr>
          <w:b/>
          <w:bCs/>
        </w:rPr>
        <w:t>Generalizing the problem</w:t>
      </w:r>
    </w:p>
    <w:p w14:paraId="7D9D5B3E" w14:textId="5CDD3145" w:rsidR="00D77374" w:rsidRDefault="00D77374" w:rsidP="00D77374">
      <w:r>
        <w:t>Suppose that we have a general GDP of the for</w:t>
      </w:r>
      <w:r w:rsidR="00CC0B95">
        <w:t>m</w:t>
      </w:r>
      <w:r>
        <w:t>:</w:t>
      </w:r>
    </w:p>
    <w:p w14:paraId="5E8CB4E3" w14:textId="6C0F09F9" w:rsidR="00B757AB" w:rsidRPr="00B757AB" w:rsidRDefault="00451FAF" w:rsidP="00D77374">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GDP</m:t>
              </m:r>
            </m:sub>
          </m:sSub>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min</m:t>
                  </m:r>
                </m:e>
                <m:lim>
                  <m:r>
                    <m:rPr>
                      <m:sty m:val="bi"/>
                    </m:rPr>
                    <w:rPr>
                      <w:rFonts w:ascii="Cambria Math" w:hAnsi="Cambria Math"/>
                    </w:rPr>
                    <m:t>x,z,Y</m:t>
                  </m:r>
                </m:lim>
              </m:limLow>
            </m:fName>
            <m:e>
              <m:r>
                <w:rPr>
                  <w:rFonts w:ascii="Cambria Math" w:hAnsi="Cambria Math"/>
                </w:rPr>
                <m:t>f</m:t>
              </m:r>
              <m:d>
                <m:dPr>
                  <m:ctrlPr>
                    <w:rPr>
                      <w:rFonts w:ascii="Cambria Math" w:hAnsi="Cambria Math"/>
                      <w:i/>
                    </w:rPr>
                  </m:ctrlPr>
                </m:dPr>
                <m:e>
                  <m:r>
                    <m:rPr>
                      <m:sty m:val="bi"/>
                    </m:rPr>
                    <w:rPr>
                      <w:rFonts w:ascii="Cambria Math" w:hAnsi="Cambria Math"/>
                    </w:rPr>
                    <m:t>x,z</m:t>
                  </m:r>
                </m:e>
              </m:d>
            </m:e>
          </m:func>
        </m:oMath>
      </m:oMathPara>
    </w:p>
    <w:p w14:paraId="61C81C49" w14:textId="6F0CBEBF" w:rsidR="00B757AB" w:rsidRPr="00B757AB" w:rsidRDefault="00B757AB" w:rsidP="00D77374">
      <w:pPr>
        <w:rPr>
          <w:rFonts w:eastAsiaTheme="minorEastAsia"/>
        </w:rPr>
      </w:pPr>
      <m:oMathPara>
        <m:oMath>
          <m:r>
            <w:rPr>
              <w:rFonts w:ascii="Cambria Math" w:eastAsiaTheme="minorEastAsia" w:hAnsi="Cambria Math"/>
            </w:rPr>
            <m:t>s.t.</m:t>
          </m:r>
        </m:oMath>
      </m:oMathPara>
    </w:p>
    <w:p w14:paraId="56FE87B1" w14:textId="245CE541" w:rsidR="00B757AB" w:rsidRPr="00043E8C" w:rsidRDefault="00043E8C" w:rsidP="00D77374">
      <w:pPr>
        <w:rPr>
          <w:rFonts w:eastAsiaTheme="minorEastAsia"/>
          <w:b/>
          <w:bCs/>
        </w:rPr>
      </w:pPr>
      <m:oMathPara>
        <m:oMath>
          <m:r>
            <m:rPr>
              <m:sty m:val="bi"/>
            </m:rPr>
            <w:rPr>
              <w:rFonts w:ascii="Cambria Math" w:eastAsiaTheme="minorEastAsia" w:hAnsi="Cambria Math"/>
            </w:rPr>
            <m:t>Ax</m:t>
          </m:r>
          <m:r>
            <w:ins w:id="1" w:author="David Linan Romero" w:date="2021-03-04T08:52:00Z">
              <m:rPr>
                <m:sty m:val="bi"/>
              </m:rPr>
              <w:rPr>
                <w:rFonts w:ascii="Cambria Math" w:eastAsiaTheme="minorEastAsia" w:hAnsi="Cambria Math"/>
              </w:rPr>
              <m:t>'</m:t>
            </w:ins>
          </m:r>
          <m:r>
            <m:rPr>
              <m:sty m:val="bi"/>
            </m:rPr>
            <w:rPr>
              <w:rFonts w:ascii="Cambria Math" w:eastAsiaTheme="minorEastAsia" w:hAnsi="Cambria Math"/>
            </w:rPr>
            <m:t>+Bz</m:t>
          </m:r>
          <m:r>
            <w:ins w:id="2" w:author="David Linan Romero" w:date="2021-03-04T08:52:00Z">
              <m:rPr>
                <m:sty m:val="bi"/>
              </m:rPr>
              <w:rPr>
                <w:rFonts w:ascii="Cambria Math" w:eastAsiaTheme="minorEastAsia" w:hAnsi="Cambria Math"/>
              </w:rPr>
              <m:t>'</m:t>
            </w:ins>
          </m:r>
          <m:r>
            <m:rPr>
              <m:sty m:val="bi"/>
            </m:rPr>
            <w:rPr>
              <w:rFonts w:ascii="Cambria Math" w:eastAsiaTheme="minorEastAsia" w:hAnsi="Cambria Math"/>
            </w:rPr>
            <m:t>≤d</m:t>
          </m:r>
        </m:oMath>
      </m:oMathPara>
    </w:p>
    <w:p w14:paraId="2D4946F8" w14:textId="26DEAC29" w:rsidR="00043E8C" w:rsidRPr="00043E8C" w:rsidRDefault="00043E8C" w:rsidP="00D77374">
      <w:pPr>
        <w:rPr>
          <w:rFonts w:eastAsiaTheme="minorEastAsia"/>
          <w:b/>
          <w:bCs/>
        </w:rPr>
      </w:pPr>
      <m:oMathPara>
        <m:oMath>
          <m:r>
            <m:rPr>
              <m:sty m:val="bi"/>
            </m:rPr>
            <w:rPr>
              <w:rFonts w:ascii="Cambria Math" w:eastAsiaTheme="minorEastAsia" w:hAnsi="Cambria Math"/>
            </w:rPr>
            <m:t>g</m:t>
          </m:r>
          <m:d>
            <m:dPr>
              <m:ctrlPr>
                <w:rPr>
                  <w:rFonts w:ascii="Cambria Math" w:eastAsiaTheme="minorEastAsia" w:hAnsi="Cambria Math"/>
                  <w:b/>
                  <w:bCs/>
                  <w:i/>
                </w:rPr>
              </m:ctrlPr>
            </m:dPr>
            <m:e>
              <m:r>
                <m:rPr>
                  <m:sty m:val="bi"/>
                </m:rPr>
                <w:rPr>
                  <w:rFonts w:ascii="Cambria Math" w:eastAsiaTheme="minorEastAsia" w:hAnsi="Cambria Math"/>
                </w:rPr>
                <m:t>x,z</m:t>
              </m:r>
            </m:e>
          </m:d>
          <m:r>
            <m:rPr>
              <m:sty m:val="bi"/>
            </m:rPr>
            <w:rPr>
              <w:rFonts w:ascii="Cambria Math" w:eastAsiaTheme="minorEastAsia" w:hAnsi="Cambria Math"/>
            </w:rPr>
            <m:t>≤0</m:t>
          </m:r>
        </m:oMath>
      </m:oMathPara>
    </w:p>
    <w:p w14:paraId="477F6FCB" w14:textId="1AD3AFE1" w:rsidR="00043E8C" w:rsidRPr="00B757AB" w:rsidRDefault="00451FAF" w:rsidP="00D77374">
      <w:pPr>
        <w:rPr>
          <w:rFonts w:eastAsiaTheme="minorEastAsia"/>
          <w:b/>
          <w:bCs/>
        </w:rPr>
      </w:pPr>
      <m:oMathPara>
        <m:oMath>
          <m:eqArr>
            <m:eqArrPr>
              <m:ctrlPr>
                <w:rPr>
                  <w:rFonts w:ascii="Cambria Math" w:eastAsiaTheme="minorEastAsia" w:hAnsi="Cambria Math" w:cs="Times New Roman"/>
                  <w:i/>
                  <w:iCs/>
                  <w:lang w:val="es-CO"/>
                </w:rPr>
              </m:ctrlPr>
            </m:eqArrPr>
            <m:e>
              <m:r>
                <m:rPr>
                  <m:nor/>
                </m:rPr>
                <w:rPr>
                  <w:rFonts w:ascii="Cambria Math" w:eastAsiaTheme="minorEastAsia" w:hAnsi="Cambria Math" w:cs="Times New Roman"/>
                  <w:iCs/>
                  <w:lang w:val="es-CO"/>
                </w:rPr>
                <m:t>∨</m:t>
              </m:r>
            </m:e>
            <m:e>
              <m:r>
                <w:rPr>
                  <w:rFonts w:ascii="Cambria Math" w:eastAsiaTheme="minorEastAsia" w:hAnsi="Cambria Math" w:cs="Times New Roman"/>
                  <w:lang w:val="es-CO"/>
                </w:rPr>
                <m:t>i∈</m:t>
              </m:r>
              <m:sSub>
                <m:sSubPr>
                  <m:ctrlPr>
                    <w:rPr>
                      <w:rFonts w:ascii="Cambria Math" w:eastAsiaTheme="minorEastAsia" w:hAnsi="Cambria Math" w:cs="Times New Roman"/>
                      <w:i/>
                      <w:lang w:val="es-CO"/>
                    </w:rPr>
                  </m:ctrlPr>
                </m:sSubPr>
                <m:e>
                  <m:r>
                    <w:rPr>
                      <w:rFonts w:ascii="Cambria Math" w:eastAsiaTheme="minorEastAsia" w:hAnsi="Cambria Math" w:cs="Times New Roman"/>
                      <w:lang w:val="es-CO"/>
                    </w:rPr>
                    <m:t>D</m:t>
                  </m:r>
                </m:e>
                <m:sub>
                  <m:r>
                    <w:rPr>
                      <w:rFonts w:ascii="Cambria Math" w:eastAsiaTheme="minorEastAsia" w:hAnsi="Cambria Math" w:cs="Times New Roman"/>
                      <w:lang w:val="es-CO"/>
                    </w:rPr>
                    <m:t>k</m:t>
                  </m:r>
                </m:sub>
              </m:sSub>
            </m:e>
          </m:eqArr>
          <m:d>
            <m:dPr>
              <m:begChr m:val="["/>
              <m:endChr m:val="]"/>
              <m:ctrlPr>
                <w:rPr>
                  <w:rFonts w:ascii="Cambria Math" w:hAnsi="Cambria Math"/>
                  <w:i/>
                  <w:iCs/>
                  <w:color w:val="000000" w:themeColor="text1"/>
                </w:rPr>
              </m:ctrlPr>
            </m:dPr>
            <m:e>
              <m:eqArr>
                <m:eqArrPr>
                  <m:ctrlPr>
                    <w:rPr>
                      <w:rFonts w:ascii="Cambria Math" w:hAnsi="Cambria Math"/>
                      <w:i/>
                      <w:iCs/>
                      <w:color w:val="000000" w:themeColor="text1"/>
                    </w:rPr>
                  </m:ctrlPr>
                </m:eqArrPr>
                <m:e>
                  <m:sSub>
                    <m:sSubPr>
                      <m:ctrlPr>
                        <w:rPr>
                          <w:rFonts w:ascii="Cambria Math" w:hAnsi="Cambria Math"/>
                          <w:i/>
                          <w:iCs/>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e>
                <m:e>
                  <m:sSub>
                    <m:sSubPr>
                      <m:ctrlPr>
                        <w:rPr>
                          <w:rFonts w:ascii="Cambria Math" w:hAnsi="Cambria Math"/>
                          <w:b/>
                          <w:bCs/>
                          <w:i/>
                          <w:iCs/>
                          <w:color w:val="000000" w:themeColor="text1"/>
                        </w:rPr>
                      </m:ctrlPr>
                    </m:sSubPr>
                    <m:e>
                      <m:r>
                        <m:rPr>
                          <m:sty m:val="bi"/>
                        </m:rPr>
                        <w:rPr>
                          <w:rFonts w:ascii="Cambria Math" w:hAnsi="Cambria Math"/>
                          <w:color w:val="000000" w:themeColor="text1"/>
                        </w:rPr>
                        <m:t>M</m:t>
                      </m:r>
                    </m:e>
                    <m:sub>
                      <m:r>
                        <w:rPr>
                          <w:rFonts w:ascii="Cambria Math" w:hAnsi="Cambria Math"/>
                          <w:color w:val="000000" w:themeColor="text1"/>
                        </w:rPr>
                        <m:t>i,k</m:t>
                      </m:r>
                    </m:sub>
                  </m:sSub>
                  <m:r>
                    <m:rPr>
                      <m:sty m:val="bi"/>
                    </m:rPr>
                    <w:rPr>
                      <w:rFonts w:ascii="Cambria Math" w:hAnsi="Cambria Math"/>
                      <w:color w:val="000000" w:themeColor="text1"/>
                    </w:rPr>
                    <m:t>x</m:t>
                  </m:r>
                  <m:r>
                    <w:ins w:id="3" w:author="David Linan Romero" w:date="2021-03-04T08:52:00Z">
                      <m:rPr>
                        <m:sty m:val="bi"/>
                      </m:rPr>
                      <w:rPr>
                        <w:rFonts w:ascii="Cambria Math" w:hAnsi="Cambria Math"/>
                        <w:color w:val="000000" w:themeColor="text1"/>
                      </w:rPr>
                      <m:t>'</m:t>
                    </w:ins>
                  </m:r>
                  <m:r>
                    <m:rPr>
                      <m:sty m:val="bi"/>
                    </m:rPr>
                    <w:rPr>
                      <w:rFonts w:ascii="Cambria Math" w:hAnsi="Cambria Math"/>
                      <w:color w:val="000000" w:themeColor="text1"/>
                    </w:rPr>
                    <m:t>+</m:t>
                  </m:r>
                  <m:sSub>
                    <m:sSubPr>
                      <m:ctrlPr>
                        <w:rPr>
                          <w:rFonts w:ascii="Cambria Math" w:hAnsi="Cambria Math"/>
                          <w:b/>
                          <w:bCs/>
                          <w:i/>
                          <w:iCs/>
                          <w:color w:val="000000" w:themeColor="text1"/>
                        </w:rPr>
                      </m:ctrlPr>
                    </m:sSubPr>
                    <m:e>
                      <m:r>
                        <m:rPr>
                          <m:sty m:val="bi"/>
                        </m:rPr>
                        <w:rPr>
                          <w:rFonts w:ascii="Cambria Math" w:hAnsi="Cambria Math"/>
                          <w:color w:val="000000" w:themeColor="text1"/>
                        </w:rPr>
                        <m:t>N</m:t>
                      </m:r>
                    </m:e>
                    <m:sub>
                      <m:r>
                        <w:rPr>
                          <w:rFonts w:ascii="Cambria Math" w:hAnsi="Cambria Math"/>
                          <w:color w:val="000000" w:themeColor="text1"/>
                        </w:rPr>
                        <m:t>i,k</m:t>
                      </m:r>
                    </m:sub>
                  </m:sSub>
                  <m:r>
                    <m:rPr>
                      <m:sty m:val="bi"/>
                    </m:rPr>
                    <w:rPr>
                      <w:rFonts w:ascii="Cambria Math" w:hAnsi="Cambria Math"/>
                      <w:color w:val="000000" w:themeColor="text1"/>
                    </w:rPr>
                    <m:t>z</m:t>
                  </m:r>
                  <m:r>
                    <w:ins w:id="4" w:author="David Linan Romero" w:date="2021-03-04T08:52:00Z">
                      <m:rPr>
                        <m:sty m:val="bi"/>
                      </m:rPr>
                      <w:rPr>
                        <w:rFonts w:ascii="Cambria Math" w:hAnsi="Cambria Math"/>
                        <w:color w:val="000000" w:themeColor="text1"/>
                      </w:rPr>
                      <m:t>'</m:t>
                    </w:ins>
                  </m:r>
                  <m:r>
                    <m:rPr>
                      <m:sty m:val="bi"/>
                    </m:rPr>
                    <w:rPr>
                      <w:rFonts w:ascii="Cambria Math" w:hAnsi="Cambria Math"/>
                      <w:color w:val="000000" w:themeColor="text1"/>
                    </w:rPr>
                    <m:t>≤</m:t>
                  </m:r>
                  <m:sSub>
                    <m:sSubPr>
                      <m:ctrlPr>
                        <w:rPr>
                          <w:rFonts w:ascii="Cambria Math" w:hAnsi="Cambria Math"/>
                          <w:b/>
                          <w:bCs/>
                          <w:i/>
                          <w:iCs/>
                          <w:color w:val="000000" w:themeColor="text1"/>
                        </w:rPr>
                      </m:ctrlPr>
                    </m:sSubPr>
                    <m:e>
                      <m:r>
                        <m:rPr>
                          <m:sty m:val="bi"/>
                        </m:rPr>
                        <w:rPr>
                          <w:rFonts w:ascii="Cambria Math" w:hAnsi="Cambria Math"/>
                          <w:color w:val="000000" w:themeColor="text1"/>
                        </w:rPr>
                        <m:t>e</m:t>
                      </m:r>
                    </m:e>
                    <m:sub>
                      <m:r>
                        <w:rPr>
                          <w:rFonts w:ascii="Cambria Math" w:hAnsi="Cambria Math"/>
                          <w:color w:val="000000" w:themeColor="text1"/>
                        </w:rPr>
                        <m:t>i,k</m:t>
                      </m:r>
                    </m:sub>
                  </m:sSub>
                  <m:ctrlPr>
                    <w:rPr>
                      <w:rFonts w:ascii="Cambria Math" w:eastAsia="Cambria Math" w:hAnsi="Cambria Math" w:cs="Cambria Math"/>
                      <w:i/>
                      <w:iCs/>
                      <w:color w:val="000000" w:themeColor="text1"/>
                    </w:rPr>
                  </m:ctrlPr>
                </m:e>
                <m:e>
                  <m:sSub>
                    <m:sSubPr>
                      <m:ctrlPr>
                        <w:rPr>
                          <w:rFonts w:ascii="Cambria Math" w:eastAsia="Cambria Math" w:hAnsi="Cambria Math" w:cs="Cambria Math"/>
                          <w:b/>
                          <w:bCs/>
                          <w:i/>
                          <w:iCs/>
                          <w:color w:val="000000" w:themeColor="text1"/>
                        </w:rPr>
                      </m:ctrlPr>
                    </m:sSubPr>
                    <m:e>
                      <m:r>
                        <m:rPr>
                          <m:sty m:val="bi"/>
                        </m:rPr>
                        <w:rPr>
                          <w:rFonts w:ascii="Cambria Math" w:eastAsia="Cambria Math" w:hAnsi="Cambria Math" w:cs="Cambria Math"/>
                          <w:color w:val="000000" w:themeColor="text1"/>
                        </w:rPr>
                        <m:t>r</m:t>
                      </m:r>
                    </m:e>
                    <m:sub>
                      <m:r>
                        <w:rPr>
                          <w:rFonts w:ascii="Cambria Math" w:eastAsia="Cambria Math" w:hAnsi="Cambria Math" w:cs="Cambria Math"/>
                          <w:color w:val="000000" w:themeColor="text1"/>
                        </w:rPr>
                        <m:t>i,k</m:t>
                      </m:r>
                    </m:sub>
                  </m:sSub>
                  <m:d>
                    <m:dPr>
                      <m:ctrlPr>
                        <w:rPr>
                          <w:rFonts w:ascii="Cambria Math" w:eastAsia="Cambria Math" w:hAnsi="Cambria Math" w:cs="Cambria Math"/>
                          <w:b/>
                          <w:bCs/>
                          <w:i/>
                          <w:iCs/>
                          <w:color w:val="000000" w:themeColor="text1"/>
                        </w:rPr>
                      </m:ctrlPr>
                    </m:dPr>
                    <m:e>
                      <m:r>
                        <m:rPr>
                          <m:sty m:val="bi"/>
                        </m:rPr>
                        <w:rPr>
                          <w:rFonts w:ascii="Cambria Math" w:eastAsia="Cambria Math" w:hAnsi="Cambria Math" w:cs="Cambria Math"/>
                          <w:color w:val="000000" w:themeColor="text1"/>
                        </w:rPr>
                        <m:t>x,z</m:t>
                      </m:r>
                    </m:e>
                  </m:d>
                  <m:r>
                    <m:rPr>
                      <m:sty m:val="bi"/>
                    </m:rPr>
                    <w:rPr>
                      <w:rFonts w:ascii="Cambria Math" w:eastAsia="Cambria Math" w:hAnsi="Cambria Math" w:cs="Cambria Math"/>
                      <w:color w:val="000000" w:themeColor="text1"/>
                    </w:rPr>
                    <m:t>≤0</m:t>
                  </m:r>
                </m:e>
              </m:eqArr>
            </m:e>
          </m:d>
          <m:r>
            <w:rPr>
              <w:rFonts w:ascii="Cambria Math" w:eastAsiaTheme="minorEastAsia" w:hAnsi="Cambria Math"/>
              <w:color w:val="000000" w:themeColor="text1"/>
            </w:rPr>
            <m:t xml:space="preserve">, </m:t>
          </m:r>
          <m:sSub>
            <m:sSubPr>
              <m:ctrlPr>
                <w:rPr>
                  <w:rFonts w:ascii="Cambria Math" w:eastAsiaTheme="minorEastAsia" w:hAnsi="Cambria Math" w:cs="Times New Roman"/>
                  <w:i/>
                  <w:lang w:val="es-CO"/>
                </w:rPr>
              </m:ctrlPr>
            </m:sSubPr>
            <m:e>
              <m:r>
                <w:rPr>
                  <w:rFonts w:ascii="Cambria Math" w:eastAsiaTheme="minorEastAsia" w:hAnsi="Cambria Math" w:cs="Times New Roman"/>
                  <w:lang w:val="es-CO"/>
                </w:rPr>
                <m:t>D</m:t>
              </m:r>
            </m:e>
            <m:sub>
              <m:r>
                <w:rPr>
                  <w:rFonts w:ascii="Cambria Math" w:eastAsiaTheme="minorEastAsia" w:hAnsi="Cambria Math" w:cs="Times New Roman"/>
                  <w:lang w:val="es-CO"/>
                </w:rPr>
                <m:t>k</m:t>
              </m:r>
            </m:sub>
          </m:sSub>
          <m:r>
            <w:rPr>
              <w:rFonts w:ascii="Cambria Math" w:eastAsiaTheme="minorEastAsia" w:hAnsi="Cambria Math" w:cs="Times New Roman"/>
              <w:lang w:val="es-CO"/>
            </w:rPr>
            <m:t>⊆</m:t>
          </m:r>
          <m:d>
            <m:dPr>
              <m:begChr m:val="{"/>
              <m:endChr m:val="}"/>
              <m:ctrlPr>
                <w:rPr>
                  <w:rFonts w:ascii="Cambria Math" w:eastAsiaTheme="minorEastAsia" w:hAnsi="Cambria Math" w:cs="Times New Roman"/>
                  <w:i/>
                  <w:lang w:val="es-CO"/>
                </w:rPr>
              </m:ctrlPr>
            </m:dPr>
            <m:e>
              <m:r>
                <w:rPr>
                  <w:rFonts w:ascii="Cambria Math" w:eastAsiaTheme="minorEastAsia" w:hAnsi="Cambria Math" w:cs="Times New Roman"/>
                  <w:lang w:val="es-CO"/>
                </w:rPr>
                <m:t>1,2,…,p</m:t>
              </m:r>
            </m:e>
          </m:d>
          <m:r>
            <w:rPr>
              <w:rFonts w:ascii="Cambria Math" w:eastAsiaTheme="minorEastAsia" w:hAnsi="Cambria Math" w:cs="Times New Roman"/>
              <w:lang w:val="es-CO"/>
            </w:rPr>
            <m:t xml:space="preserve">,  </m:t>
          </m:r>
          <m:r>
            <w:rPr>
              <w:rFonts w:ascii="Cambria Math" w:eastAsiaTheme="minorEastAsia" w:hAnsi="Cambria Math"/>
              <w:color w:val="000000" w:themeColor="text1"/>
            </w:rPr>
            <m:t xml:space="preserve">  ∀k∈K</m:t>
          </m:r>
        </m:oMath>
      </m:oMathPara>
    </w:p>
    <w:p w14:paraId="5C984383" w14:textId="7F106275" w:rsidR="00B757AB" w:rsidRPr="000F75EA" w:rsidRDefault="000F75EA" w:rsidP="00D77374">
      <w:pPr>
        <w:rPr>
          <w:rFonts w:eastAsiaTheme="minorEastAsia"/>
        </w:rPr>
      </w:pPr>
      <m:oMathPara>
        <m:oMath>
          <m:r>
            <m:rPr>
              <m:sty m:val="p"/>
            </m:rPr>
            <w:rPr>
              <w:rFonts w:ascii="Cambria Math" w:eastAsiaTheme="minorEastAsia" w:hAnsi="Cambria Math"/>
            </w:rPr>
            <m:t>Ω</m:t>
          </m:r>
          <m:d>
            <m:dPr>
              <m:ctrlPr>
                <w:rPr>
                  <w:rFonts w:ascii="Cambria Math" w:eastAsiaTheme="minorEastAsia" w:hAnsi="Cambria Math"/>
                  <w:i/>
                </w:rPr>
              </m:ctrlPr>
            </m:dPr>
            <m:e>
              <m:r>
                <m:rPr>
                  <m:sty m:val="bi"/>
                </m:rPr>
                <w:rPr>
                  <w:rFonts w:ascii="Cambria Math" w:eastAsiaTheme="minorEastAsia" w:hAnsi="Cambria Math"/>
                </w:rPr>
                <m:t>Y</m:t>
              </m:r>
            </m:e>
          </m:d>
          <m:r>
            <w:rPr>
              <w:rFonts w:ascii="Cambria Math" w:eastAsiaTheme="minorEastAsia" w:hAnsi="Cambria Math"/>
            </w:rPr>
            <m:t>=True</m:t>
          </m:r>
        </m:oMath>
      </m:oMathPara>
    </w:p>
    <w:p w14:paraId="6B491600" w14:textId="02B93E41" w:rsidR="00B757AB" w:rsidRPr="00B757AB" w:rsidRDefault="00B757AB" w:rsidP="00B757AB">
      <w:pPr>
        <w:rPr>
          <w:rFonts w:eastAsiaTheme="minorEastAsia"/>
        </w:rPr>
      </w:pPr>
      <m:oMathPara>
        <m:oMath>
          <m:r>
            <m:rPr>
              <m:sty m:val="bi"/>
            </m:rPr>
            <w:rPr>
              <w:rFonts w:ascii="Cambria Math" w:hAnsi="Cambria Math"/>
            </w:rPr>
            <m:t>x=[</m:t>
          </m:r>
          <m:sSub>
            <m:sSubPr>
              <m:ctrlPr>
                <w:rPr>
                  <w:rFonts w:ascii="Cambria Math" w:hAnsi="Cambria Math"/>
                  <w:i/>
                </w:rPr>
              </m:ctrlPr>
            </m:sSubPr>
            <m:e>
              <m:r>
                <w:rPr>
                  <w:rFonts w:ascii="Cambria Math" w:hAnsi="Cambria Math"/>
                </w:rPr>
                <m:t>x</m:t>
              </m:r>
              <m:ctrlPr>
                <w:rPr>
                  <w:rFonts w:ascii="Cambria Math" w:hAnsi="Cambria Math"/>
                  <w:b/>
                  <w:bCs/>
                  <w:i/>
                </w:rPr>
              </m:ctrlPr>
            </m:e>
            <m:sub>
              <m:r>
                <w:rPr>
                  <w:rFonts w:ascii="Cambria Math" w:hAnsi="Cambria Math"/>
                </w:rPr>
                <m:t>1</m:t>
              </m:r>
            </m:sub>
          </m:sSub>
          <m:r>
            <m:rPr>
              <m:sty m:val="bi"/>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ty m:val="bi"/>
            </m:rPr>
            <w:rPr>
              <w:rFonts w:ascii="Cambria Math" w:hAnsi="Cambria Math"/>
            </w:rPr>
            <m:t>,…,</m:t>
          </m:r>
          <m:sSub>
            <m:sSubPr>
              <m:ctrlPr>
                <w:rPr>
                  <w:rFonts w:ascii="Cambria Math" w:hAnsi="Cambria Math"/>
                  <w:i/>
                </w:rPr>
              </m:ctrlPr>
            </m:sSubPr>
            <m:e>
              <m:r>
                <w:rPr>
                  <w:rFonts w:ascii="Cambria Math" w:hAnsi="Cambria Math"/>
                </w:rPr>
                <m:t>x</m:t>
              </m:r>
              <m:ctrlPr>
                <w:rPr>
                  <w:rFonts w:ascii="Cambria Math" w:hAnsi="Cambria Math"/>
                  <w:b/>
                  <w:bCs/>
                  <w:i/>
                </w:rPr>
              </m:ctrlPr>
            </m:e>
            <m:sub>
              <m:r>
                <w:rPr>
                  <w:rFonts w:ascii="Cambria Math" w:hAnsi="Cambria Math"/>
                </w:rPr>
                <m:t>n</m:t>
              </m:r>
            </m:sub>
          </m:sSub>
          <m:r>
            <m:rPr>
              <m:sty m:val="bi"/>
            </m:rPr>
            <w:rPr>
              <w:rFonts w:ascii="Cambria Math" w:hAnsi="Cambria Math"/>
            </w:rPr>
            <m:t>]∈</m:t>
          </m:r>
          <m:r>
            <w:rPr>
              <w:rFonts w:ascii="Cambria Math" w:hAnsi="Cambria Math"/>
            </w:rPr>
            <m:t>X⊆</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m:oMathPara>
    </w:p>
    <w:p w14:paraId="6DDDE732" w14:textId="5CC8B5A0" w:rsidR="00B757AB" w:rsidRPr="00B757AB" w:rsidRDefault="00B757AB" w:rsidP="00B757AB">
      <w:pPr>
        <w:rPr>
          <w:rFonts w:eastAsiaTheme="minorEastAsia"/>
        </w:rPr>
      </w:pPr>
      <m:oMathPara>
        <m:oMath>
          <m:r>
            <m:rPr>
              <m:sty m:val="bi"/>
            </m:rPr>
            <w:rPr>
              <w:rFonts w:ascii="Cambria Math" w:hAnsi="Cambria Math"/>
            </w:rPr>
            <m:t>z=[</m:t>
          </m:r>
          <m:sSub>
            <m:sSubPr>
              <m:ctrlPr>
                <w:rPr>
                  <w:rFonts w:ascii="Cambria Math" w:hAnsi="Cambria Math"/>
                  <w:i/>
                </w:rPr>
              </m:ctrlPr>
            </m:sSubPr>
            <m:e>
              <m:r>
                <w:rPr>
                  <w:rFonts w:ascii="Cambria Math" w:hAnsi="Cambria Math"/>
                </w:rPr>
                <m:t>z</m:t>
              </m:r>
              <m:ctrlPr>
                <w:rPr>
                  <w:rFonts w:ascii="Cambria Math" w:hAnsi="Cambria Math"/>
                  <w:b/>
                  <w:bCs/>
                  <w:i/>
                </w:rPr>
              </m:ctrlPr>
            </m:e>
            <m:sub>
              <m:r>
                <w:rPr>
                  <w:rFonts w:ascii="Cambria Math" w:hAnsi="Cambria Math"/>
                </w:rPr>
                <m:t>1</m:t>
              </m:r>
            </m:sub>
          </m:sSub>
          <m:r>
            <m:rPr>
              <m:sty m:val="bi"/>
            </m:rPr>
            <w:rPr>
              <w:rFonts w:ascii="Cambria Math" w:hAnsi="Cambria Math"/>
            </w:rPr>
            <m:t>,</m:t>
          </m:r>
          <m:sSub>
            <m:sSubPr>
              <m:ctrlPr>
                <w:rPr>
                  <w:rFonts w:ascii="Cambria Math" w:hAnsi="Cambria Math"/>
                  <w:i/>
                </w:rPr>
              </m:ctrlPr>
            </m:sSubPr>
            <m:e>
              <m:r>
                <w:rPr>
                  <w:rFonts w:ascii="Cambria Math" w:hAnsi="Cambria Math"/>
                </w:rPr>
                <m:t>z</m:t>
              </m:r>
              <m:ctrlPr>
                <w:rPr>
                  <w:rFonts w:ascii="Cambria Math" w:hAnsi="Cambria Math"/>
                  <w:b/>
                  <w:bCs/>
                  <w:i/>
                </w:rPr>
              </m:ctrlPr>
            </m:e>
            <m:sub>
              <m:r>
                <w:rPr>
                  <w:rFonts w:ascii="Cambria Math" w:hAnsi="Cambria Math"/>
                </w:rPr>
                <m:t>2</m:t>
              </m:r>
            </m:sub>
          </m:sSub>
          <m:r>
            <m:rPr>
              <m:sty m:val="bi"/>
            </m:rP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m</m:t>
              </m:r>
            </m:sub>
          </m:sSub>
          <m:r>
            <m:rPr>
              <m:sty m:val="bi"/>
            </m:rPr>
            <w:rPr>
              <w:rFonts w:ascii="Cambria Math" w:eastAsiaTheme="minorEastAsia" w:hAnsi="Cambria Math"/>
            </w:rPr>
            <m:t>]∈</m:t>
          </m:r>
          <m:r>
            <w:rPr>
              <w:rFonts w:ascii="Cambria Math" w:eastAsiaTheme="minorEastAsia" w:hAnsi="Cambria Math"/>
            </w:rPr>
            <m:t>Z⊆</m:t>
          </m:r>
          <m:sSup>
            <m:sSupPr>
              <m:ctrlPr>
                <w:rPr>
                  <w:rFonts w:ascii="Cambria Math" w:eastAsiaTheme="minorEastAsia" w:hAnsi="Cambria Math"/>
                  <w:i/>
                </w:rPr>
              </m:ctrlPr>
            </m:sSupPr>
            <m:e>
              <m:r>
                <m:rPr>
                  <m:scr m:val="double-struck"/>
                </m:rPr>
                <w:rPr>
                  <w:rFonts w:ascii="Cambria Math" w:eastAsiaTheme="minorEastAsia" w:hAnsi="Cambria Math"/>
                </w:rPr>
                <m:t>Z</m:t>
              </m:r>
            </m:e>
            <m:sup>
              <m:r>
                <w:rPr>
                  <w:rFonts w:ascii="Cambria Math" w:eastAsiaTheme="minorEastAsia" w:hAnsi="Cambria Math"/>
                </w:rPr>
                <m:t>m</m:t>
              </m:r>
            </m:sup>
          </m:sSup>
        </m:oMath>
      </m:oMathPara>
    </w:p>
    <w:p w14:paraId="24702738" w14:textId="390FA548" w:rsidR="00D77374" w:rsidRPr="000F75EA" w:rsidRDefault="00B757AB" w:rsidP="00D77374">
      <w:pPr>
        <w:rPr>
          <w:rFonts w:eastAsiaTheme="minorEastAsia"/>
          <w:b/>
          <w:bCs/>
        </w:rPr>
      </w:pPr>
      <m:oMathPara>
        <m:oMath>
          <m:r>
            <m:rPr>
              <m:sty m:val="bi"/>
            </m:rPr>
            <w:rPr>
              <w:rFonts w:ascii="Cambria Math" w:hAnsi="Cambria Math"/>
            </w:rPr>
            <m:t>Y=[</m:t>
          </m:r>
          <m:sSub>
            <m:sSubPr>
              <m:ctrlPr>
                <w:rPr>
                  <w:rFonts w:ascii="Cambria Math" w:hAnsi="Cambria Math"/>
                  <w:i/>
                </w:rPr>
              </m:ctrlPr>
            </m:sSubPr>
            <m:e>
              <m:r>
                <w:rPr>
                  <w:rFonts w:ascii="Cambria Math" w:hAnsi="Cambria Math"/>
                </w:rPr>
                <m:t>Y</m:t>
              </m:r>
              <m:ctrlPr>
                <w:rPr>
                  <w:rFonts w:ascii="Cambria Math" w:hAnsi="Cambria Math"/>
                  <w:b/>
                  <w:bCs/>
                  <w:i/>
                </w:rPr>
              </m:ctrlPr>
            </m:e>
            <m:sub>
              <m:r>
                <w:rPr>
                  <w:rFonts w:ascii="Cambria Math" w:hAnsi="Cambria Math"/>
                </w:rPr>
                <m:t>1</m:t>
              </m:r>
            </m:sub>
          </m:sSub>
          <m:r>
            <m:rPr>
              <m:sty m:val="bi"/>
            </m:rPr>
            <w:rPr>
              <w:rFonts w:ascii="Cambria Math" w:hAnsi="Cambria Math"/>
            </w:rPr>
            <m:t>,</m:t>
          </m:r>
          <m:sSub>
            <m:sSubPr>
              <m:ctrlPr>
                <w:rPr>
                  <w:rFonts w:ascii="Cambria Math" w:hAnsi="Cambria Math"/>
                  <w:i/>
                </w:rPr>
              </m:ctrlPr>
            </m:sSubPr>
            <m:e>
              <m:r>
                <w:rPr>
                  <w:rFonts w:ascii="Cambria Math" w:hAnsi="Cambria Math"/>
                </w:rPr>
                <m:t>Y</m:t>
              </m:r>
              <m:ctrlPr>
                <w:rPr>
                  <w:rFonts w:ascii="Cambria Math" w:hAnsi="Cambria Math"/>
                  <w:b/>
                  <w:bCs/>
                  <w:i/>
                </w:rPr>
              </m:ctrlPr>
            </m:e>
            <m:sub>
              <m:r>
                <w:rPr>
                  <w:rFonts w:ascii="Cambria Math" w:hAnsi="Cambria Math"/>
                </w:rPr>
                <m:t>2</m:t>
              </m:r>
            </m:sub>
          </m:sSub>
          <m:r>
            <m:rPr>
              <m:sty m:val="bi"/>
            </m:rPr>
            <w:rPr>
              <w:rFonts w:ascii="Cambria Math" w:hAnsi="Cambria Math"/>
            </w:rPr>
            <m:t>,…,</m:t>
          </m:r>
          <m:sSub>
            <m:sSubPr>
              <m:ctrlPr>
                <w:rPr>
                  <w:rFonts w:ascii="Cambria Math" w:hAnsi="Cambria Math"/>
                  <w:i/>
                </w:rPr>
              </m:ctrlPr>
            </m:sSubPr>
            <m:e>
              <m:r>
                <w:rPr>
                  <w:rFonts w:ascii="Cambria Math" w:hAnsi="Cambria Math"/>
                </w:rPr>
                <m:t>Y</m:t>
              </m:r>
              <m:ctrlPr>
                <w:rPr>
                  <w:rFonts w:ascii="Cambria Math" w:hAnsi="Cambria Math"/>
                  <w:b/>
                  <w:bCs/>
                  <w:i/>
                </w:rPr>
              </m:ctrlPr>
            </m:e>
            <m:sub>
              <m:r>
                <w:rPr>
                  <w:rFonts w:ascii="Cambria Math" w:hAnsi="Cambria Math"/>
                </w:rPr>
                <m:t>p</m:t>
              </m:r>
            </m:sub>
          </m:sSub>
          <m:r>
            <m:rPr>
              <m:sty m:val="bi"/>
            </m:rPr>
            <w:rPr>
              <w:rFonts w:ascii="Cambria Math" w:hAnsi="Cambria Math"/>
            </w:rPr>
            <m:t>]∈</m:t>
          </m:r>
          <m:sSup>
            <m:sSupPr>
              <m:ctrlPr>
                <w:rPr>
                  <w:rFonts w:ascii="Cambria Math" w:hAnsi="Cambria Math"/>
                  <w:b/>
                  <w:bCs/>
                  <w:i/>
                </w:rPr>
              </m:ctrlPr>
            </m:sSupPr>
            <m:e>
              <m:d>
                <m:dPr>
                  <m:begChr m:val="{"/>
                  <m:endChr m:val="}"/>
                  <m:ctrlPr>
                    <w:rPr>
                      <w:rFonts w:ascii="Cambria Math" w:hAnsi="Cambria Math"/>
                      <w:b/>
                      <w:bCs/>
                      <w:i/>
                    </w:rPr>
                  </m:ctrlPr>
                </m:dPr>
                <m:e>
                  <m:r>
                    <w:rPr>
                      <w:rFonts w:ascii="Cambria Math" w:hAnsi="Cambria Math"/>
                    </w:rPr>
                    <m:t>True,False</m:t>
                  </m:r>
                </m:e>
              </m:d>
            </m:e>
            <m:sup>
              <m:r>
                <w:rPr>
                  <w:rFonts w:ascii="Cambria Math" w:hAnsi="Cambria Math"/>
                </w:rPr>
                <m:t>p</m:t>
              </m:r>
            </m:sup>
          </m:sSup>
        </m:oMath>
      </m:oMathPara>
    </w:p>
    <w:p w14:paraId="3A11222A" w14:textId="57E70C62" w:rsidR="00E4622B" w:rsidRDefault="000F75EA" w:rsidP="00952883">
      <w:pPr>
        <w:jc w:val="both"/>
        <w:rPr>
          <w:rFonts w:eastAsiaTheme="minorEastAsia"/>
        </w:rPr>
        <w:pPrChange w:id="5" w:author="David Linan Romero" w:date="2021-03-09T17:59:00Z">
          <w:pPr/>
        </w:pPrChange>
      </w:pPr>
      <w:r>
        <w:rPr>
          <w:rFonts w:eastAsiaTheme="minorEastAsia"/>
        </w:rPr>
        <w:t>To apply the reformulation, we must make a distinction between those Boolean and integer variables</w:t>
      </w:r>
      <w:ins w:id="6" w:author="David Linan Romero" w:date="2021-03-09T17:59:00Z">
        <w:r w:rsidR="00952883">
          <w:rPr>
            <w:rFonts w:eastAsiaTheme="minorEastAsia"/>
          </w:rPr>
          <w:t>/Boolean</w:t>
        </w:r>
      </w:ins>
      <w:r>
        <w:rPr>
          <w:rFonts w:eastAsiaTheme="minorEastAsia"/>
        </w:rPr>
        <w:t xml:space="preserve"> </w:t>
      </w:r>
      <w:ins w:id="7" w:author="David Linan Romero" w:date="2021-03-09T17:59:00Z">
        <w:r w:rsidR="00952883">
          <w:rPr>
            <w:rFonts w:eastAsiaTheme="minorEastAsia"/>
          </w:rPr>
          <w:t>variables that are reformulated using the external variables’ reformulation and the trivial reformulation</w:t>
        </w:r>
      </w:ins>
      <w:del w:id="8" w:author="David Linan Romero" w:date="2021-03-09T17:59:00Z">
        <w:r w:rsidDel="00952883">
          <w:rPr>
            <w:rFonts w:eastAsiaTheme="minorEastAsia"/>
          </w:rPr>
          <w:delText>t</w:delText>
        </w:r>
        <w:r w:rsidDel="008522D1">
          <w:rPr>
            <w:rFonts w:eastAsiaTheme="minorEastAsia"/>
          </w:rPr>
          <w:delText xml:space="preserve">hat </w:delText>
        </w:r>
      </w:del>
      <w:commentRangeStart w:id="9"/>
      <w:del w:id="10" w:author="David Linan Romero" w:date="2021-03-09T10:46:00Z">
        <w:r w:rsidDel="00024D17">
          <w:rPr>
            <w:rFonts w:eastAsiaTheme="minorEastAsia"/>
          </w:rPr>
          <w:delText>can</w:delText>
        </w:r>
      </w:del>
      <w:del w:id="11" w:author="David Linan Romero" w:date="2021-03-09T17:59:00Z">
        <w:r w:rsidDel="008522D1">
          <w:rPr>
            <w:rFonts w:eastAsiaTheme="minorEastAsia"/>
          </w:rPr>
          <w:delText xml:space="preserve"> and </w:delText>
        </w:r>
      </w:del>
      <w:del w:id="12" w:author="David Linan Romero" w:date="2021-03-09T10:46:00Z">
        <w:r w:rsidDel="00024D17">
          <w:rPr>
            <w:rFonts w:eastAsiaTheme="minorEastAsia"/>
          </w:rPr>
          <w:delText>can</w:delText>
        </w:r>
      </w:del>
      <w:del w:id="13" w:author="David Linan Romero" w:date="2021-03-09T17:59:00Z">
        <w:r w:rsidDel="008522D1">
          <w:rPr>
            <w:rFonts w:eastAsiaTheme="minorEastAsia"/>
          </w:rPr>
          <w:delText xml:space="preserve">not </w:delText>
        </w:r>
        <w:commentRangeEnd w:id="9"/>
        <w:r w:rsidDel="008522D1">
          <w:commentReference w:id="9"/>
        </w:r>
        <w:r w:rsidDel="008522D1">
          <w:rPr>
            <w:rFonts w:eastAsiaTheme="minorEastAsia"/>
          </w:rPr>
          <w:delText>be reformulated into external variables.</w:delText>
        </w:r>
      </w:del>
    </w:p>
    <w:p w14:paraId="172F7DCB" w14:textId="095F47ED" w:rsidR="00E4622B" w:rsidRPr="00364E26" w:rsidRDefault="00E4622B" w:rsidP="00E4622B">
      <w:pPr>
        <w:jc w:val="center"/>
        <w:rPr>
          <w:rFonts w:eastAsiaTheme="minorEastAsia"/>
          <w:bCs/>
          <w:rPrChange w:id="14" w:author="David Linan Romero" w:date="2021-03-09T17:59:00Z">
            <w:rPr>
              <w:rFonts w:eastAsiaTheme="minorEastAsia"/>
              <w:b/>
              <w:bCs/>
            </w:rPr>
          </w:rPrChange>
        </w:rPr>
      </w:pPr>
      <m:oMath>
        <m:r>
          <m:rPr>
            <m:sty m:val="bi"/>
          </m:rPr>
          <w:rPr>
            <w:rFonts w:ascii="Cambria Math" w:hAnsi="Cambria Math"/>
          </w:rPr>
          <m:t>Y=</m:t>
        </m:r>
        <m:d>
          <m:dPr>
            <m:begChr m:val="["/>
            <m:endChr m:val="]"/>
            <m:ctrlPr>
              <w:rPr>
                <w:rFonts w:ascii="Cambria Math" w:hAnsi="Cambria Math"/>
                <w:b/>
                <w:i/>
              </w:rPr>
            </m:ctrlPr>
          </m:dPr>
          <m:e>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E</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N</m:t>
                </m:r>
              </m:sub>
            </m:sSub>
          </m:e>
        </m:d>
        <m:r>
          <w:ins w:id="15" w:author="David Linan Romero" w:date="2021-03-09T17:59:00Z">
            <m:rPr>
              <m:sty m:val="bi"/>
            </m:rPr>
            <w:rPr>
              <w:rFonts w:ascii="Cambria Math" w:hAnsi="Cambria Math"/>
            </w:rPr>
            <m:t xml:space="preserve">      </m:t>
          </w:ins>
        </m:r>
        <m:sSub>
          <m:sSubPr>
            <m:ctrlPr>
              <w:ins w:id="16" w:author="David Linan Romero" w:date="2021-03-09T17:59:00Z">
                <w:rPr>
                  <w:rFonts w:ascii="Cambria Math" w:hAnsi="Cambria Math"/>
                  <w:b/>
                  <w:i/>
                </w:rPr>
              </w:ins>
            </m:ctrlPr>
          </m:sSubPr>
          <m:e>
            <m:r>
              <w:ins w:id="17" w:author="David Linan Romero" w:date="2021-03-09T17:59:00Z">
                <m:rPr>
                  <m:sty m:val="bi"/>
                </m:rPr>
                <w:rPr>
                  <w:rFonts w:ascii="Cambria Math" w:hAnsi="Cambria Math"/>
                </w:rPr>
                <m:t>Y</m:t>
              </w:ins>
            </m:r>
          </m:e>
          <m:sub>
            <m:r>
              <w:ins w:id="18" w:author="David Linan Romero" w:date="2021-03-09T17:59:00Z">
                <m:rPr>
                  <m:sty m:val="bi"/>
                </m:rPr>
                <w:rPr>
                  <w:rFonts w:ascii="Cambria Math" w:hAnsi="Cambria Math"/>
                </w:rPr>
                <m:t>E</m:t>
              </w:ins>
            </m:r>
          </m:sub>
        </m:sSub>
        <m:r>
          <w:ins w:id="19" w:author="David Linan Romero" w:date="2021-03-09T17:59:00Z">
            <m:rPr>
              <m:sty m:val="bi"/>
            </m:rPr>
            <w:rPr>
              <w:rFonts w:ascii="Cambria Math" w:hAnsi="Cambria Math"/>
            </w:rPr>
            <m:t>:</m:t>
          </w:ins>
        </m:r>
        <m:r>
          <w:ins w:id="20" w:author="David Linan Romero" w:date="2021-03-09T17:59:00Z">
            <w:rPr>
              <w:rFonts w:ascii="Cambria Math" w:hAnsi="Cambria Math"/>
            </w:rPr>
            <m:t>Reformulated using external var</m:t>
          </w:ins>
        </m:r>
        <m:r>
          <w:ins w:id="21" w:author="David Linan Romero" w:date="2021-03-09T18:00:00Z">
            <w:rPr>
              <w:rFonts w:ascii="Cambria Math" w:hAnsi="Cambria Math"/>
            </w:rPr>
            <m:t>iables</m:t>
          </w:ins>
        </m:r>
        <m:r>
          <w:ins w:id="22" w:author="David Linan Romero" w:date="2021-03-09T18:00:00Z">
            <w:rPr>
              <w:rFonts w:ascii="Cambria Math" w:eastAsiaTheme="minorEastAsia" w:hAnsi="Cambria Math"/>
            </w:rPr>
            <m:t xml:space="preserve"> (Boolean only)</m:t>
          </w:ins>
        </m:r>
      </m:oMath>
      <w:ins w:id="23" w:author="David Linan Romero" w:date="2021-03-09T18:00:00Z">
        <w:r w:rsidR="00364E26">
          <w:rPr>
            <w:rFonts w:eastAsiaTheme="minorEastAsia"/>
            <w:bCs/>
          </w:rPr>
          <w:t>.</w:t>
        </w:r>
      </w:ins>
    </w:p>
    <w:p w14:paraId="419D6110" w14:textId="4356B2AA" w:rsidR="004A47BC" w:rsidRPr="00364E26" w:rsidRDefault="004A47BC" w:rsidP="00E4622B">
      <w:pPr>
        <w:jc w:val="center"/>
        <w:rPr>
          <w:rFonts w:eastAsiaTheme="minorEastAsia"/>
          <w:bCs/>
          <w:rPrChange w:id="24" w:author="David Linan Romero" w:date="2021-03-09T18:00:00Z">
            <w:rPr>
              <w:rFonts w:eastAsiaTheme="minorEastAsia"/>
              <w:b/>
              <w:bCs/>
            </w:rPr>
          </w:rPrChange>
        </w:rPr>
      </w:pPr>
      <m:oMathPara>
        <m:oMath>
          <m:r>
            <m:rPr>
              <m:sty m:val="bi"/>
            </m:rPr>
            <w:rPr>
              <w:rFonts w:ascii="Cambria Math" w:hAnsi="Cambria Math"/>
            </w:rPr>
            <m:t>z=</m:t>
          </m:r>
          <m:d>
            <m:dPr>
              <m:begChr m:val="["/>
              <m:endChr m:val="]"/>
              <m:ctrlPr>
                <w:rPr>
                  <w:rFonts w:ascii="Cambria Math" w:hAnsi="Cambria Math"/>
                  <w:b/>
                  <w:i/>
                </w:rPr>
              </m:ctrlPr>
            </m:dPr>
            <m:e>
              <m:sSub>
                <m:sSubPr>
                  <m:ctrlPr>
                    <w:rPr>
                      <w:rFonts w:ascii="Cambria Math" w:hAnsi="Cambria Math"/>
                      <w:b/>
                      <w:bCs/>
                      <w:i/>
                    </w:rPr>
                  </m:ctrlPr>
                </m:sSubPr>
                <m:e>
                  <m:r>
                    <m:rPr>
                      <m:sty m:val="bi"/>
                    </m:rPr>
                    <w:rPr>
                      <w:rFonts w:ascii="Cambria Math" w:hAnsi="Cambria Math"/>
                    </w:rPr>
                    <m:t>z</m:t>
                  </m:r>
                </m:e>
                <m:sub>
                  <m:r>
                    <m:rPr>
                      <m:sty m:val="bi"/>
                    </m:rPr>
                    <w:rPr>
                      <w:rFonts w:ascii="Cambria Math" w:hAnsi="Cambria Math"/>
                    </w:rPr>
                    <m:t>E</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z</m:t>
                  </m:r>
                </m:e>
                <m:sub>
                  <m:r>
                    <m:rPr>
                      <m:sty m:val="bi"/>
                    </m:rPr>
                    <w:rPr>
                      <w:rFonts w:ascii="Cambria Math" w:hAnsi="Cambria Math"/>
                    </w:rPr>
                    <m:t>N</m:t>
                  </m:r>
                </m:sub>
              </m:sSub>
            </m:e>
          </m:d>
          <m:r>
            <w:ins w:id="25" w:author="David Linan Romero" w:date="2021-03-09T18:00:00Z">
              <m:rPr>
                <m:sty m:val="bi"/>
              </m:rPr>
              <w:rPr>
                <w:rFonts w:ascii="Cambria Math" w:hAnsi="Cambria Math"/>
              </w:rPr>
              <m:t xml:space="preserve">      </m:t>
            </w:ins>
          </m:r>
          <m:sSub>
            <m:sSubPr>
              <m:ctrlPr>
                <w:ins w:id="26" w:author="David Linan Romero" w:date="2021-03-09T18:00:00Z">
                  <w:rPr>
                    <w:rFonts w:ascii="Cambria Math" w:hAnsi="Cambria Math"/>
                    <w:b/>
                    <w:i/>
                  </w:rPr>
                </w:ins>
              </m:ctrlPr>
            </m:sSubPr>
            <m:e>
              <m:r>
                <w:ins w:id="27" w:author="David Linan Romero" w:date="2021-03-09T18:00:00Z">
                  <m:rPr>
                    <m:sty m:val="bi"/>
                  </m:rPr>
                  <w:rPr>
                    <w:rFonts w:ascii="Cambria Math" w:hAnsi="Cambria Math"/>
                  </w:rPr>
                  <m:t>z</m:t>
                </w:ins>
              </m:r>
            </m:e>
            <m:sub>
              <m:r>
                <w:ins w:id="28" w:author="David Linan Romero" w:date="2021-03-09T18:00:00Z">
                  <m:rPr>
                    <m:sty m:val="bi"/>
                  </m:rPr>
                  <w:rPr>
                    <w:rFonts w:ascii="Cambria Math" w:hAnsi="Cambria Math"/>
                  </w:rPr>
                  <m:t>E</m:t>
                </w:ins>
              </m:r>
            </m:sub>
          </m:sSub>
          <m:r>
            <w:ins w:id="29" w:author="David Linan Romero" w:date="2021-03-09T18:00:00Z">
              <m:rPr>
                <m:sty m:val="bi"/>
              </m:rPr>
              <w:rPr>
                <w:rFonts w:ascii="Cambria Math" w:hAnsi="Cambria Math"/>
              </w:rPr>
              <m:t>:</m:t>
            </w:ins>
          </m:r>
          <m:r>
            <w:ins w:id="30" w:author="David Linan Romero" w:date="2021-03-09T18:00:00Z">
              <w:rPr>
                <w:rFonts w:ascii="Cambria Math" w:hAnsi="Cambria Math"/>
              </w:rPr>
              <m:t>Reformuated using the trivial reformulation (integer and Boolean).</m:t>
            </w:ins>
          </m:r>
        </m:oMath>
      </m:oMathPara>
    </w:p>
    <w:p w14:paraId="621A4F4E" w14:textId="2A66A0BC" w:rsidR="004B5E4A" w:rsidRDefault="004A47BC" w:rsidP="002F010A">
      <w:pPr>
        <w:jc w:val="both"/>
        <w:rPr>
          <w:rFonts w:eastAsiaTheme="minorEastAsia"/>
        </w:rPr>
      </w:pPr>
      <w:r>
        <w:rPr>
          <w:rFonts w:eastAsiaTheme="minorEastAsia"/>
        </w:rPr>
        <w:t>For Boolean variables</w:t>
      </w:r>
      <w:ins w:id="31" w:author="David Linan Romero" w:date="2021-03-09T17:58:00Z">
        <w:r w:rsidR="00797E7D">
          <w:rPr>
            <w:rFonts w:eastAsiaTheme="minorEastAsia"/>
          </w:rPr>
          <w:t xml:space="preserve"> in</w:t>
        </w:r>
      </w:ins>
      <w:ins w:id="32" w:author="David Linan Romero" w:date="2021-03-09T18:01:00Z">
        <w:r w:rsidR="00F92BF0">
          <w:rPr>
            <w:rFonts w:eastAsiaTheme="minorEastAsia"/>
          </w:rPr>
          <w:t xml:space="preserve"> </w:t>
        </w:r>
      </w:ins>
      <m:oMath>
        <m:sSub>
          <m:sSubPr>
            <m:ctrlPr>
              <w:ins w:id="33" w:author="David Linan Romero" w:date="2021-03-09T18:01:00Z">
                <w:rPr>
                  <w:rFonts w:ascii="Cambria Math" w:hAnsi="Cambria Math"/>
                  <w:b/>
                  <w:i/>
                </w:rPr>
              </w:ins>
            </m:ctrlPr>
          </m:sSubPr>
          <m:e>
            <m:r>
              <w:ins w:id="34" w:author="David Linan Romero" w:date="2021-03-09T18:01:00Z">
                <m:rPr>
                  <m:sty m:val="bi"/>
                </m:rPr>
                <w:rPr>
                  <w:rFonts w:ascii="Cambria Math" w:hAnsi="Cambria Math"/>
                </w:rPr>
                <m:t>Y</m:t>
              </w:ins>
            </m:r>
          </m:e>
          <m:sub>
            <m:r>
              <w:ins w:id="35" w:author="David Linan Romero" w:date="2021-03-09T18:01:00Z">
                <m:rPr>
                  <m:sty m:val="bi"/>
                </m:rPr>
                <w:rPr>
                  <w:rFonts w:ascii="Cambria Math" w:hAnsi="Cambria Math"/>
                </w:rPr>
                <m:t>E</m:t>
              </w:ins>
            </m:r>
          </m:sub>
        </m:sSub>
      </m:oMath>
      <w:r>
        <w:rPr>
          <w:rFonts w:eastAsiaTheme="minorEastAsia"/>
        </w:rPr>
        <w:t>, the</w:t>
      </w:r>
      <w:ins w:id="36" w:author="David Linan Romero" w:date="2021-03-09T17:58:00Z">
        <w:r w:rsidR="00797E7D">
          <w:rPr>
            <w:rFonts w:eastAsiaTheme="minorEastAsia"/>
          </w:rPr>
          <w:t xml:space="preserve"> first</w:t>
        </w:r>
      </w:ins>
      <w:r>
        <w:rPr>
          <w:rFonts w:eastAsiaTheme="minorEastAsia"/>
        </w:rPr>
        <w:t xml:space="preserve"> requirement to apply the external variables reformulation is that those must be defined in ordered sets</w:t>
      </w:r>
      <w:r w:rsidR="004B5E4A">
        <w:rPr>
          <w:rFonts w:eastAsiaTheme="minorEastAsia"/>
        </w:rPr>
        <w:t xml:space="preserve">. </w:t>
      </w:r>
      <w:r>
        <w:rPr>
          <w:rFonts w:eastAsiaTheme="minorEastAsia"/>
        </w:rPr>
        <w:t xml:space="preserve">In this case we will consider a total of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oMath>
      <w:r>
        <w:rPr>
          <w:rFonts w:eastAsiaTheme="minorEastAsia"/>
        </w:rPr>
        <w:t xml:space="preserve"> ordered sets</w:t>
      </w:r>
      <w:r w:rsidR="002F010A">
        <w:rPr>
          <w:rFonts w:eastAsiaTheme="minorEastAsia"/>
        </w:rPr>
        <w:t>:</w:t>
      </w:r>
    </w:p>
    <w:p w14:paraId="58623360" w14:textId="6C4E86C4" w:rsidR="004A47BC" w:rsidRPr="00536028" w:rsidRDefault="004A47BC" w:rsidP="00536028">
      <w:pPr>
        <w:jc w:val="center"/>
        <w:rPr>
          <w:rFonts w:eastAsiaTheme="minorEastAsia"/>
          <w:b/>
          <w:bCs/>
          <w:rPrChange w:id="37" w:author="David Linan Romero" w:date="2021-03-09T12:58:00Z">
            <w:rPr>
              <w:rFonts w:eastAsiaTheme="minorEastAsia"/>
            </w:rPr>
          </w:rPrChange>
        </w:rPr>
        <w:pPrChange w:id="38" w:author="David Linan Romero" w:date="2021-03-09T12:58:00Z">
          <w:pPr>
            <w:jc w:val="both"/>
          </w:pPr>
        </w:pPrChange>
      </w:pPr>
      <w:r>
        <w:rPr>
          <w:rFonts w:eastAsiaTheme="minorEastAsia"/>
        </w:rPr>
        <w:t xml:space="preserve">  </w:t>
      </w:r>
      <m:oMath>
        <m:r>
          <w:ins w:id="39" w:author="David Linan Romero" w:date="2021-03-09T12:58:00Z">
            <m:rPr>
              <m:sty m:val="bi"/>
            </m:rPr>
            <w:rPr>
              <w:rFonts w:ascii="Cambria Math" w:eastAsiaTheme="minorEastAsia" w:hAnsi="Cambria Math"/>
            </w:rPr>
            <w:br/>
          </w:ins>
        </m:r>
        <m:sSub>
          <m:sSubPr>
            <m:ctrlPr>
              <w:ins w:id="40" w:author="David Linan Romero" w:date="2021-03-09T12:58:00Z">
                <w:rPr>
                  <w:rFonts w:ascii="Cambria Math" w:eastAsiaTheme="minorEastAsia" w:hAnsi="Cambria Math"/>
                  <w:b/>
                  <w:bCs/>
                  <w:i/>
                </w:rPr>
              </w:ins>
            </m:ctrlPr>
          </m:sSubPr>
          <m:e>
            <m:r>
              <w:ins w:id="41" w:author="David Linan Romero" w:date="2021-03-09T12:58:00Z">
                <m:rPr>
                  <m:sty m:val="bi"/>
                </m:rPr>
                <w:rPr>
                  <w:rFonts w:ascii="Cambria Math" w:eastAsiaTheme="minorEastAsia" w:hAnsi="Cambria Math"/>
                </w:rPr>
                <m:t>Y</m:t>
              </w:ins>
            </m:r>
            <m:r>
              <w:ins w:id="42" w:author="David Linan Romero" w:date="2021-03-09T12:58:00Z">
                <m:rPr>
                  <m:sty m:val="bi"/>
                </m:rPr>
                <w:rPr>
                  <w:rFonts w:ascii="Cambria Math" w:eastAsiaTheme="minorEastAsia" w:hAnsi="Cambria Math"/>
                </w:rPr>
                <m:t>'</m:t>
              </w:ins>
            </m:r>
          </m:e>
          <m:sub>
            <m:r>
              <w:ins w:id="43" w:author="David Linan Romero" w:date="2021-03-09T12:58:00Z">
                <m:rPr>
                  <m:sty m:val="bi"/>
                </m:rPr>
                <w:rPr>
                  <w:rFonts w:ascii="Cambria Math" w:eastAsiaTheme="minorEastAsia" w:hAnsi="Cambria Math"/>
                </w:rPr>
                <m:t>E</m:t>
              </w:ins>
            </m:r>
          </m:sub>
        </m:sSub>
        <m:r>
          <w:ins w:id="44" w:author="David Linan Romero" w:date="2021-03-09T12:58:00Z">
            <m:rPr>
              <m:sty m:val="bi"/>
            </m:rPr>
            <w:rPr>
              <w:rFonts w:ascii="Cambria Math" w:eastAsiaTheme="minorEastAsia" w:hAnsi="Cambria Math"/>
            </w:rPr>
            <m:t>=[</m:t>
          </w:ins>
        </m:r>
        <m:sSub>
          <m:sSubPr>
            <m:ctrlPr>
              <w:ins w:id="45" w:author="David Linan Romero" w:date="2021-03-09T12:58:00Z">
                <w:rPr>
                  <w:rFonts w:ascii="Cambria Math" w:eastAsiaTheme="minorEastAsia" w:hAnsi="Cambria Math"/>
                  <w:b/>
                  <w:bCs/>
                  <w:i/>
                </w:rPr>
              </w:ins>
            </m:ctrlPr>
          </m:sSubPr>
          <m:e>
            <m:r>
              <w:ins w:id="46" w:author="David Linan Romero" w:date="2021-03-09T12:58:00Z">
                <m:rPr>
                  <m:sty m:val="bi"/>
                </m:rPr>
                <w:rPr>
                  <w:rFonts w:ascii="Cambria Math" w:eastAsiaTheme="minorEastAsia" w:hAnsi="Cambria Math"/>
                </w:rPr>
                <m:t>Y</m:t>
              </w:ins>
            </m:r>
            <m:r>
              <w:ins w:id="47" w:author="David Linan Romero" w:date="2021-03-09T12:58:00Z">
                <m:rPr>
                  <m:sty m:val="bi"/>
                </m:rPr>
                <w:rPr>
                  <w:rFonts w:ascii="Cambria Math" w:eastAsiaTheme="minorEastAsia" w:hAnsi="Cambria Math"/>
                </w:rPr>
                <m:t>'</m:t>
              </w:ins>
            </m:r>
          </m:e>
          <m:sub>
            <m:r>
              <w:ins w:id="48" w:author="David Linan Romero" w:date="2021-03-09T12:58:00Z">
                <m:rPr>
                  <m:sty m:val="bi"/>
                </m:rPr>
                <w:rPr>
                  <w:rFonts w:ascii="Cambria Math" w:eastAsiaTheme="minorEastAsia" w:hAnsi="Cambria Math"/>
                </w:rPr>
                <m:t>E,</m:t>
              </w:ins>
            </m:r>
            <m:r>
              <w:ins w:id="49" w:author="David Linan Romero" w:date="2021-03-09T12:58:00Z">
                <w:rPr>
                  <w:rFonts w:ascii="Cambria Math" w:eastAsiaTheme="minorEastAsia" w:hAnsi="Cambria Math"/>
                </w:rPr>
                <m:t>1</m:t>
              </w:ins>
            </m:r>
          </m:sub>
        </m:sSub>
        <m:r>
          <w:ins w:id="50" w:author="David Linan Romero" w:date="2021-03-09T12:58:00Z">
            <m:rPr>
              <m:sty m:val="bi"/>
            </m:rPr>
            <w:rPr>
              <w:rFonts w:ascii="Cambria Math" w:eastAsiaTheme="minorEastAsia" w:hAnsi="Cambria Math"/>
            </w:rPr>
            <m:t>,</m:t>
          </w:ins>
        </m:r>
        <m:sSub>
          <m:sSubPr>
            <m:ctrlPr>
              <w:ins w:id="51" w:author="David Linan Romero" w:date="2021-03-09T12:58:00Z">
                <w:rPr>
                  <w:rFonts w:ascii="Cambria Math" w:eastAsiaTheme="minorEastAsia" w:hAnsi="Cambria Math"/>
                  <w:b/>
                  <w:bCs/>
                  <w:i/>
                </w:rPr>
              </w:ins>
            </m:ctrlPr>
          </m:sSubPr>
          <m:e>
            <m:r>
              <w:ins w:id="52" w:author="David Linan Romero" w:date="2021-03-09T12:58:00Z">
                <m:rPr>
                  <m:sty m:val="bi"/>
                </m:rPr>
                <w:rPr>
                  <w:rFonts w:ascii="Cambria Math" w:eastAsiaTheme="minorEastAsia" w:hAnsi="Cambria Math"/>
                </w:rPr>
                <m:t>Y</m:t>
              </w:ins>
            </m:r>
            <m:r>
              <w:ins w:id="53" w:author="David Linan Romero" w:date="2021-03-09T12:58:00Z">
                <m:rPr>
                  <m:sty m:val="bi"/>
                </m:rPr>
                <w:rPr>
                  <w:rFonts w:ascii="Cambria Math" w:eastAsiaTheme="minorEastAsia" w:hAnsi="Cambria Math"/>
                </w:rPr>
                <m:t>'</m:t>
              </w:ins>
            </m:r>
          </m:e>
          <m:sub>
            <m:r>
              <w:ins w:id="54" w:author="David Linan Romero" w:date="2021-03-09T12:58:00Z">
                <m:rPr>
                  <m:sty m:val="bi"/>
                </m:rPr>
                <w:rPr>
                  <w:rFonts w:ascii="Cambria Math" w:eastAsiaTheme="minorEastAsia" w:hAnsi="Cambria Math"/>
                </w:rPr>
                <m:t>E,</m:t>
              </w:ins>
            </m:r>
            <m:r>
              <w:ins w:id="55" w:author="David Linan Romero" w:date="2021-03-09T12:58:00Z">
                <w:rPr>
                  <w:rFonts w:ascii="Cambria Math" w:eastAsiaTheme="minorEastAsia" w:hAnsi="Cambria Math"/>
                </w:rPr>
                <m:t>2</m:t>
              </w:ins>
            </m:r>
          </m:sub>
        </m:sSub>
        <m:r>
          <w:ins w:id="56" w:author="David Linan Romero" w:date="2021-03-09T12:58:00Z">
            <m:rPr>
              <m:sty m:val="bi"/>
            </m:rPr>
            <w:rPr>
              <w:rFonts w:ascii="Cambria Math" w:eastAsiaTheme="minorEastAsia" w:hAnsi="Cambria Math"/>
            </w:rPr>
            <m:t>,…</m:t>
          </w:ins>
        </m:r>
        <m:sSub>
          <m:sSubPr>
            <m:ctrlPr>
              <w:ins w:id="57" w:author="David Linan Romero" w:date="2021-03-09T12:58:00Z">
                <w:rPr>
                  <w:rFonts w:ascii="Cambria Math" w:eastAsiaTheme="minorEastAsia" w:hAnsi="Cambria Math"/>
                  <w:b/>
                  <w:bCs/>
                  <w:i/>
                </w:rPr>
              </w:ins>
            </m:ctrlPr>
          </m:sSubPr>
          <m:e>
            <m:r>
              <w:ins w:id="58" w:author="David Linan Romero" w:date="2021-03-09T12:58:00Z">
                <m:rPr>
                  <m:sty m:val="bi"/>
                </m:rPr>
                <w:rPr>
                  <w:rFonts w:ascii="Cambria Math" w:eastAsiaTheme="minorEastAsia" w:hAnsi="Cambria Math"/>
                </w:rPr>
                <m:t>Y</m:t>
              </w:ins>
            </m:r>
            <m:r>
              <w:ins w:id="59" w:author="David Linan Romero" w:date="2021-03-09T12:58:00Z">
                <m:rPr>
                  <m:sty m:val="bi"/>
                </m:rPr>
                <w:rPr>
                  <w:rFonts w:ascii="Cambria Math" w:eastAsiaTheme="minorEastAsia" w:hAnsi="Cambria Math"/>
                </w:rPr>
                <m:t>'</m:t>
              </w:ins>
            </m:r>
          </m:e>
          <m:sub>
            <m:r>
              <w:ins w:id="60" w:author="David Linan Romero" w:date="2021-03-09T12:58:00Z">
                <m:rPr>
                  <m:sty m:val="bi"/>
                </m:rPr>
                <w:rPr>
                  <w:rFonts w:ascii="Cambria Math" w:eastAsiaTheme="minorEastAsia" w:hAnsi="Cambria Math"/>
                </w:rPr>
                <m:t>E,</m:t>
              </w:ins>
            </m:r>
            <m:sSub>
              <m:sSubPr>
                <m:ctrlPr>
                  <w:ins w:id="61" w:author="David Linan Romero" w:date="2021-03-09T12:58:00Z">
                    <w:rPr>
                      <w:rFonts w:ascii="Cambria Math" w:eastAsiaTheme="minorEastAsia" w:hAnsi="Cambria Math"/>
                      <w:i/>
                    </w:rPr>
                  </w:ins>
                </m:ctrlPr>
              </m:sSubPr>
              <m:e>
                <m:r>
                  <w:ins w:id="62" w:author="David Linan Romero" w:date="2021-03-09T12:58:00Z">
                    <w:rPr>
                      <w:rFonts w:ascii="Cambria Math" w:eastAsiaTheme="minorEastAsia" w:hAnsi="Cambria Math"/>
                    </w:rPr>
                    <m:t>n</m:t>
                  </w:ins>
                </m:r>
              </m:e>
              <m:sub>
                <m:r>
                  <w:ins w:id="63" w:author="David Linan Romero" w:date="2021-03-09T12:58:00Z">
                    <w:rPr>
                      <w:rFonts w:ascii="Cambria Math" w:eastAsiaTheme="minorEastAsia" w:hAnsi="Cambria Math"/>
                    </w:rPr>
                    <m:t>Y</m:t>
                  </w:ins>
                </m:r>
              </m:sub>
            </m:sSub>
            <m:r>
              <w:ins w:id="64" w:author="David Linan Romero" w:date="2021-03-09T12:58:00Z">
                <m:rPr>
                  <m:sty m:val="bi"/>
                </m:rPr>
                <w:rPr>
                  <w:rFonts w:ascii="Cambria Math" w:eastAsiaTheme="minorEastAsia" w:hAnsi="Cambria Math"/>
                </w:rPr>
                <m:t xml:space="preserve"> </m:t>
              </w:ins>
            </m:r>
          </m:sub>
        </m:sSub>
        <m:r>
          <w:ins w:id="65" w:author="David Linan Romero" w:date="2021-03-09T12:58:00Z">
            <m:rPr>
              <m:sty m:val="bi"/>
            </m:rPr>
            <w:rPr>
              <w:rFonts w:ascii="Cambria Math" w:eastAsiaTheme="minorEastAsia" w:hAnsi="Cambria Math"/>
            </w:rPr>
            <m:t>]</m:t>
          </w:ins>
        </m:r>
      </m:oMath>
      <w:del w:id="66" w:author="David Linan Romero" w:date="2021-03-09T12:18:00Z">
        <w:r w:rsidDel="005D246C">
          <w:rPr>
            <w:rFonts w:eastAsiaTheme="minorEastAsia"/>
          </w:rPr>
          <w:delText xml:space="preserve">  </w:delText>
        </w:r>
      </w:del>
    </w:p>
    <w:p w14:paraId="3F219E1D" w14:textId="55A3AC84" w:rsidR="004A47BC" w:rsidRPr="000D3ABB" w:rsidRDefault="00451FAF" w:rsidP="00E4622B">
      <w:pPr>
        <w:jc w:val="center"/>
        <w:rPr>
          <w:rFonts w:eastAsiaTheme="minorEastAsia"/>
          <w:b/>
          <w:bCs/>
        </w:rPr>
      </w:pPr>
      <m:oMathPara>
        <m:oMath>
          <m:sSub>
            <m:sSubPr>
              <m:ctrlPr>
                <w:rPr>
                  <w:rFonts w:ascii="Cambria Math" w:eastAsiaTheme="minorEastAsia" w:hAnsi="Cambria Math"/>
                  <w:b/>
                  <w:bCs/>
                  <w:i/>
                </w:rPr>
              </m:ctrlPr>
            </m:sSubPr>
            <m:e>
              <m:r>
                <m:rPr>
                  <m:sty m:val="bi"/>
                </m:rPr>
                <w:rPr>
                  <w:rFonts w:ascii="Cambria Math" w:eastAsiaTheme="minorEastAsia" w:hAnsi="Cambria Math"/>
                </w:rPr>
                <m:t>Y</m:t>
              </m:r>
            </m:e>
            <m:sub>
              <m:r>
                <m:rPr>
                  <m:sty m:val="bi"/>
                </m:rPr>
                <w:rPr>
                  <w:rFonts w:ascii="Cambria Math" w:eastAsiaTheme="minorEastAsia" w:hAnsi="Cambria Math"/>
                </w:rPr>
                <m:t>E</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Y</m:t>
              </m:r>
            </m:e>
            <m:sub>
              <m:r>
                <m:rPr>
                  <m:sty m:val="bi"/>
                </m:rPr>
                <w:rPr>
                  <w:rFonts w:ascii="Cambria Math" w:eastAsiaTheme="minorEastAsia" w:hAnsi="Cambria Math"/>
                </w:rPr>
                <m:t>E,</m:t>
              </m:r>
              <m: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Y</m:t>
              </m:r>
            </m:e>
            <m:sub>
              <m:r>
                <m:rPr>
                  <m:sty m:val="bi"/>
                </m:rPr>
                <w:rPr>
                  <w:rFonts w:ascii="Cambria Math" w:eastAsiaTheme="minorEastAsia" w:hAnsi="Cambria Math"/>
                </w:rPr>
                <m:t>E,</m:t>
              </m:r>
              <m:r>
                <w:rPr>
                  <w:rFonts w:ascii="Cambria Math" w:eastAsiaTheme="minorEastAsia" w:hAnsi="Cambria Math"/>
                </w:rPr>
                <m:t>2</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Y</m:t>
              </m:r>
            </m:e>
            <m:sub>
              <m:r>
                <m:rPr>
                  <m:sty m:val="bi"/>
                </m:rPr>
                <w:rPr>
                  <w:rFonts w:ascii="Cambria Math" w:eastAsiaTheme="minorEastAsia" w:hAnsi="Cambria Math"/>
                </w:rPr>
                <m:t>E,</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r>
                <m:rPr>
                  <m:sty m:val="bi"/>
                </m:rPr>
                <w:rPr>
                  <w:rFonts w:ascii="Cambria Math" w:eastAsiaTheme="minorEastAsia" w:hAnsi="Cambria Math"/>
                </w:rPr>
                <m:t xml:space="preserve"> </m:t>
              </m:r>
            </m:sub>
          </m:sSub>
          <m:r>
            <m:rPr>
              <m:sty m:val="bi"/>
            </m:rPr>
            <w:rPr>
              <w:rFonts w:ascii="Cambria Math" w:eastAsiaTheme="minorEastAsia" w:hAnsi="Cambria Math"/>
            </w:rPr>
            <m:t>]</m:t>
          </m:r>
        </m:oMath>
      </m:oMathPara>
    </w:p>
    <w:p w14:paraId="7F33F150" w14:textId="04373C9B" w:rsidR="000D3ABB" w:rsidRPr="00763354" w:rsidRDefault="00451FAF" w:rsidP="00E4622B">
      <w:pPr>
        <w:jc w:val="center"/>
        <w:rPr>
          <w:ins w:id="67" w:author="David Linan Romero" w:date="2021-03-09T12:43:00Z"/>
          <w:rFonts w:eastAsiaTheme="minorEastAsia"/>
          <w:rPrChange w:id="68" w:author="David Linan Romero" w:date="2021-03-09T12:43:00Z">
            <w:rPr>
              <w:ins w:id="69" w:author="David Linan Romero" w:date="2021-03-09T12:43:00Z"/>
              <w:rFonts w:eastAsiaTheme="minorEastAsia"/>
            </w:rPr>
          </w:rPrChange>
        </w:rPr>
      </w:pPr>
      <m:oMathPara>
        <m:oMath>
          <m:sSub>
            <m:sSubPr>
              <m:ctrlPr>
                <w:rPr>
                  <w:rFonts w:ascii="Cambria Math" w:eastAsiaTheme="minorEastAsia" w:hAnsi="Cambria Math"/>
                  <w:b/>
                  <w:bCs/>
                  <w:i/>
                </w:rPr>
              </m:ctrlPr>
            </m:sSubPr>
            <m:e>
              <m:r>
                <m:rPr>
                  <m:sty m:val="bi"/>
                </m:rPr>
                <w:rPr>
                  <w:rFonts w:ascii="Cambria Math" w:eastAsiaTheme="minorEastAsia" w:hAnsi="Cambria Math"/>
                </w:rPr>
                <m:t>Y</m:t>
              </m:r>
              <m:r>
                <w:ins w:id="70" w:author="David Linan Romero" w:date="2021-03-09T12:35:00Z">
                  <m:rPr>
                    <m:sty m:val="bi"/>
                  </m:rPr>
                  <w:rPr>
                    <w:rFonts w:ascii="Cambria Math" w:eastAsiaTheme="minorEastAsia" w:hAnsi="Cambria Math"/>
                  </w:rPr>
                  <m:t>'</m:t>
                </w:ins>
              </m:r>
            </m:e>
            <m:sub>
              <m:r>
                <m:rPr>
                  <m:sty m:val="bi"/>
                </m:rPr>
                <w:rPr>
                  <w:rFonts w:ascii="Cambria Math" w:eastAsiaTheme="minorEastAsia" w:hAnsi="Cambria Math"/>
                </w:rPr>
                <m:t>E,</m:t>
              </m:r>
              <m:r>
                <w:rPr>
                  <w:rFonts w:ascii="Cambria Math" w:eastAsiaTheme="minorEastAsia" w:hAnsi="Cambria Math"/>
                </w:rPr>
                <m:t>j</m:t>
              </m:r>
            </m:sub>
          </m:sSub>
          <m:r>
            <m:rPr>
              <m:sty m:val="bi"/>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ctrlPr>
                <w:rPr>
                  <w:rFonts w:ascii="Cambria Math" w:eastAsiaTheme="minorEastAsia" w:hAnsi="Cambria Math"/>
                  <w:b/>
                  <w:bCs/>
                  <w:i/>
                </w:rPr>
              </m:ctrlPr>
            </m:e>
            <m:sub>
              <m:r>
                <w:rPr>
                  <w:rFonts w:ascii="Cambria Math" w:eastAsiaTheme="minorEastAsia" w:hAnsi="Cambria Math"/>
                </w:rPr>
                <m:t>E,se</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ctrlPr>
                <w:rPr>
                  <w:rFonts w:ascii="Cambria Math" w:eastAsiaTheme="minorEastAsia" w:hAnsi="Cambria Math"/>
                  <w:b/>
                  <w:bCs/>
                  <w:i/>
                </w:rPr>
              </m:ctrlPr>
            </m:e>
            <m:sub>
              <m:r>
                <w:rPr>
                  <w:rFonts w:ascii="Cambria Math" w:eastAsiaTheme="minorEastAsia" w:hAnsi="Cambria Math"/>
                </w:rPr>
                <m:t>E,se</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(2)</m:t>
              </m:r>
            </m:sub>
          </m:sSub>
          <m:r>
            <m:rPr>
              <m:sty m:val="bi"/>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ctrlPr>
                <w:rPr>
                  <w:rFonts w:ascii="Cambria Math" w:eastAsiaTheme="minorEastAsia" w:hAnsi="Cambria Math"/>
                  <w:b/>
                  <w:bCs/>
                  <w:i/>
                </w:rPr>
              </m:ctrlPr>
            </m:e>
            <m:sub>
              <m:r>
                <w:rPr>
                  <w:rFonts w:ascii="Cambria Math" w:eastAsiaTheme="minorEastAsia" w:hAnsi="Cambria Math"/>
                </w:rPr>
                <m:t>E,se</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r>
                <w:rPr>
                  <w:rFonts w:ascii="Cambria Math" w:eastAsiaTheme="minorEastAsia" w:hAnsi="Cambria Math"/>
                </w:rPr>
                <m:t>(</m:t>
              </m:r>
              <m:r>
                <w:ins w:id="71" w:author="David Linan Romero" w:date="2021-03-09T12:07:00Z">
                  <w:rPr>
                    <w:rFonts w:ascii="Cambria Math" w:eastAsiaTheme="minorEastAsia" w:hAnsi="Cambria Math"/>
                  </w:rPr>
                  <m:t>|se</m:t>
                </w:ins>
              </m:r>
              <m:sSub>
                <m:sSubPr>
                  <m:ctrlPr>
                    <w:ins w:id="72" w:author="David Linan Romero" w:date="2021-03-09T12:07:00Z">
                      <w:rPr>
                        <w:rFonts w:ascii="Cambria Math" w:eastAsiaTheme="minorEastAsia" w:hAnsi="Cambria Math"/>
                        <w:i/>
                      </w:rPr>
                    </w:ins>
                  </m:ctrlPr>
                </m:sSubPr>
                <m:e>
                  <m:r>
                    <w:ins w:id="73" w:author="David Linan Romero" w:date="2021-03-09T12:07:00Z">
                      <w:rPr>
                        <w:rFonts w:ascii="Cambria Math" w:eastAsiaTheme="minorEastAsia" w:hAnsi="Cambria Math"/>
                      </w:rPr>
                      <m:t>t</m:t>
                    </w:ins>
                  </m:r>
                </m:e>
                <m:sub>
                  <m:r>
                    <w:ins w:id="74" w:author="David Linan Romero" w:date="2021-03-09T12:07:00Z">
                      <w:rPr>
                        <w:rFonts w:ascii="Cambria Math" w:eastAsiaTheme="minorEastAsia" w:hAnsi="Cambria Math"/>
                      </w:rPr>
                      <m:t>j</m:t>
                    </w:ins>
                  </m:r>
                </m:sub>
              </m:sSub>
              <m:r>
                <w:ins w:id="75" w:author="David Linan Romero" w:date="2021-03-09T12:07:00Z">
                  <w:rPr>
                    <w:rFonts w:ascii="Cambria Math" w:eastAsiaTheme="minorEastAsia" w:hAnsi="Cambria Math"/>
                  </w:rPr>
                  <m:t>|</m:t>
                </w:ins>
              </m:r>
              <m:sSub>
                <m:sSubPr>
                  <m:ctrlPr>
                    <w:del w:id="76" w:author="David Linan Romero" w:date="2021-03-09T12:07:00Z">
                      <w:rPr>
                        <w:rFonts w:ascii="Cambria Math" w:eastAsiaTheme="minorEastAsia" w:hAnsi="Cambria Math"/>
                        <w:i/>
                      </w:rPr>
                    </w:del>
                  </m:ctrlPr>
                </m:sSubPr>
                <m:e>
                  <m:r>
                    <w:del w:id="77" w:author="David Linan Romero" w:date="2021-03-09T12:07:00Z">
                      <w:rPr>
                        <w:rFonts w:ascii="Cambria Math" w:eastAsiaTheme="minorEastAsia" w:hAnsi="Cambria Math"/>
                      </w:rPr>
                      <m:t>q</m:t>
                    </w:del>
                  </m:r>
                </m:e>
                <m:sub>
                  <m:r>
                    <w:del w:id="78" w:author="David Linan Romero" w:date="2021-03-09T12:07:00Z">
                      <w:rPr>
                        <w:rFonts w:ascii="Cambria Math" w:eastAsiaTheme="minorEastAsia" w:hAnsi="Cambria Math"/>
                      </w:rPr>
                      <m:t>j</m:t>
                    </w:del>
                  </m:r>
                </m:sub>
              </m:sSub>
              <m:r>
                <w:rPr>
                  <w:rFonts w:ascii="Cambria Math" w:eastAsiaTheme="minorEastAsia" w:hAnsi="Cambria Math"/>
                </w:rPr>
                <m:t>)</m:t>
              </m:r>
            </m:sub>
          </m:sSub>
          <m:r>
            <m:rPr>
              <m:sty m:val="bi"/>
            </m:rPr>
            <w:rPr>
              <w:rFonts w:ascii="Cambria Math" w:eastAsiaTheme="minorEastAsia" w:hAnsi="Cambria Math"/>
            </w:rPr>
            <m:t>]</m:t>
          </m:r>
          <m:r>
            <w:rPr>
              <w:rFonts w:ascii="Cambria Math" w:eastAsiaTheme="minorEastAsia" w:hAnsi="Cambria Math"/>
            </w:rPr>
            <m:t>,  ∀j∈{1,2,3,…,</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r>
            <w:rPr>
              <w:rFonts w:ascii="Cambria Math" w:eastAsiaTheme="minorEastAsia" w:hAnsi="Cambria Math"/>
            </w:rPr>
            <m:t>}</m:t>
          </m:r>
        </m:oMath>
      </m:oMathPara>
    </w:p>
    <w:p w14:paraId="561CC266" w14:textId="00B7DEF2" w:rsidR="00763354" w:rsidRPr="004B5E4A" w:rsidRDefault="00763354" w:rsidP="00763354">
      <w:pPr>
        <w:jc w:val="center"/>
        <w:rPr>
          <w:rFonts w:eastAsiaTheme="minorEastAsia"/>
        </w:rPr>
        <w:pPrChange w:id="79" w:author="David Linan Romero" w:date="2021-03-09T12:43:00Z">
          <w:pPr>
            <w:jc w:val="center"/>
          </w:pPr>
        </w:pPrChange>
      </w:pPr>
      <m:oMathPara>
        <m:oMath>
          <m:sSub>
            <m:sSubPr>
              <m:ctrlPr>
                <w:ins w:id="80" w:author="David Linan Romero" w:date="2021-03-09T12:43:00Z">
                  <w:rPr>
                    <w:rFonts w:ascii="Cambria Math" w:eastAsiaTheme="minorEastAsia" w:hAnsi="Cambria Math"/>
                    <w:b/>
                    <w:bCs/>
                    <w:i/>
                  </w:rPr>
                </w:ins>
              </m:ctrlPr>
            </m:sSubPr>
            <m:e>
              <m:r>
                <w:ins w:id="81" w:author="David Linan Romero" w:date="2021-03-09T12:43:00Z">
                  <m:rPr>
                    <m:sty m:val="bi"/>
                  </m:rPr>
                  <w:rPr>
                    <w:rFonts w:ascii="Cambria Math" w:eastAsiaTheme="minorEastAsia" w:hAnsi="Cambria Math"/>
                  </w:rPr>
                  <m:t>Y</m:t>
                </w:ins>
              </m:r>
            </m:e>
            <m:sub>
              <m:r>
                <w:ins w:id="82" w:author="David Linan Romero" w:date="2021-03-09T12:43:00Z">
                  <m:rPr>
                    <m:sty m:val="bi"/>
                  </m:rPr>
                  <w:rPr>
                    <w:rFonts w:ascii="Cambria Math" w:eastAsiaTheme="minorEastAsia" w:hAnsi="Cambria Math"/>
                  </w:rPr>
                  <m:t>E,</m:t>
                </w:ins>
              </m:r>
              <m:r>
                <w:ins w:id="83" w:author="David Linan Romero" w:date="2021-03-09T12:43:00Z">
                  <w:rPr>
                    <w:rFonts w:ascii="Cambria Math" w:eastAsiaTheme="minorEastAsia" w:hAnsi="Cambria Math"/>
                  </w:rPr>
                  <m:t>j</m:t>
                </w:ins>
              </m:r>
            </m:sub>
          </m:sSub>
          <m:r>
            <w:ins w:id="84" w:author="David Linan Romero" w:date="2021-03-09T12:43:00Z">
              <m:rPr>
                <m:sty m:val="bi"/>
              </m:rPr>
              <w:rPr>
                <w:rFonts w:ascii="Cambria Math" w:eastAsiaTheme="minorEastAsia" w:hAnsi="Cambria Math"/>
              </w:rPr>
              <m:t>=[</m:t>
            </w:ins>
          </m:r>
          <m:sSub>
            <m:sSubPr>
              <m:ctrlPr>
                <w:ins w:id="85" w:author="David Linan Romero" w:date="2021-03-09T12:43:00Z">
                  <w:rPr>
                    <w:rFonts w:ascii="Cambria Math" w:eastAsiaTheme="minorEastAsia" w:hAnsi="Cambria Math"/>
                    <w:i/>
                  </w:rPr>
                </w:ins>
              </m:ctrlPr>
            </m:sSubPr>
            <m:e>
              <m:r>
                <w:ins w:id="86" w:author="David Linan Romero" w:date="2021-03-09T12:43:00Z">
                  <w:rPr>
                    <w:rFonts w:ascii="Cambria Math" w:eastAsiaTheme="minorEastAsia" w:hAnsi="Cambria Math"/>
                  </w:rPr>
                  <m:t>Y</m:t>
                </w:ins>
              </m:r>
              <m:ctrlPr>
                <w:ins w:id="87" w:author="David Linan Romero" w:date="2021-03-09T12:43:00Z">
                  <w:rPr>
                    <w:rFonts w:ascii="Cambria Math" w:eastAsiaTheme="minorEastAsia" w:hAnsi="Cambria Math"/>
                    <w:b/>
                    <w:bCs/>
                    <w:i/>
                  </w:rPr>
                </w:ins>
              </m:ctrlPr>
            </m:e>
            <m:sub>
              <m:r>
                <w:ins w:id="88" w:author="David Linan Romero" w:date="2021-03-09T12:43:00Z">
                  <w:rPr>
                    <w:rFonts w:ascii="Cambria Math" w:eastAsiaTheme="minorEastAsia" w:hAnsi="Cambria Math"/>
                  </w:rPr>
                  <m:t>E,</m:t>
                </w:ins>
              </m:r>
              <m:sSub>
                <m:sSubPr>
                  <m:ctrlPr>
                    <w:ins w:id="89" w:author="David Linan Romero" w:date="2021-03-09T12:43:00Z">
                      <w:rPr>
                        <w:rFonts w:ascii="Cambria Math" w:eastAsiaTheme="minorEastAsia" w:hAnsi="Cambria Math"/>
                        <w:i/>
                      </w:rPr>
                    </w:ins>
                  </m:ctrlPr>
                </m:sSubPr>
                <m:e>
                  <m:r>
                    <w:ins w:id="90" w:author="David Linan Romero" w:date="2021-03-09T12:43:00Z">
                      <w:rPr>
                        <w:rFonts w:ascii="Cambria Math" w:eastAsiaTheme="minorEastAsia" w:hAnsi="Cambria Math"/>
                      </w:rPr>
                      <m:t>sub</m:t>
                    </w:ins>
                  </m:r>
                </m:e>
                <m:sub>
                  <m:r>
                    <w:ins w:id="91" w:author="David Linan Romero" w:date="2021-03-09T12:43:00Z">
                      <w:rPr>
                        <w:rFonts w:ascii="Cambria Math" w:eastAsiaTheme="minorEastAsia" w:hAnsi="Cambria Math"/>
                      </w:rPr>
                      <m:t>j</m:t>
                    </w:ins>
                  </m:r>
                </m:sub>
              </m:sSub>
              <m:r>
                <w:ins w:id="92" w:author="David Linan Romero" w:date="2021-03-09T12:43:00Z">
                  <w:rPr>
                    <w:rFonts w:ascii="Cambria Math" w:eastAsiaTheme="minorEastAsia" w:hAnsi="Cambria Math"/>
                  </w:rPr>
                  <m:t>(1)</m:t>
                </w:ins>
              </m:r>
            </m:sub>
          </m:sSub>
          <m:r>
            <w:ins w:id="93" w:author="David Linan Romero" w:date="2021-03-09T12:43:00Z">
              <m:rPr>
                <m:sty m:val="bi"/>
              </m:rPr>
              <w:rPr>
                <w:rFonts w:ascii="Cambria Math" w:eastAsiaTheme="minorEastAsia" w:hAnsi="Cambria Math"/>
              </w:rPr>
              <m:t>,</m:t>
            </w:ins>
          </m:r>
          <m:sSub>
            <m:sSubPr>
              <m:ctrlPr>
                <w:ins w:id="94" w:author="David Linan Romero" w:date="2021-03-09T12:43:00Z">
                  <w:rPr>
                    <w:rFonts w:ascii="Cambria Math" w:eastAsiaTheme="minorEastAsia" w:hAnsi="Cambria Math"/>
                    <w:i/>
                  </w:rPr>
                </w:ins>
              </m:ctrlPr>
            </m:sSubPr>
            <m:e>
              <m:r>
                <w:ins w:id="95" w:author="David Linan Romero" w:date="2021-03-09T12:43:00Z">
                  <w:rPr>
                    <w:rFonts w:ascii="Cambria Math" w:eastAsiaTheme="minorEastAsia" w:hAnsi="Cambria Math"/>
                  </w:rPr>
                  <m:t>Y</m:t>
                </w:ins>
              </m:r>
              <m:ctrlPr>
                <w:ins w:id="96" w:author="David Linan Romero" w:date="2021-03-09T12:43:00Z">
                  <w:rPr>
                    <w:rFonts w:ascii="Cambria Math" w:eastAsiaTheme="minorEastAsia" w:hAnsi="Cambria Math"/>
                    <w:b/>
                    <w:bCs/>
                    <w:i/>
                  </w:rPr>
                </w:ins>
              </m:ctrlPr>
            </m:e>
            <m:sub>
              <m:r>
                <w:ins w:id="97" w:author="David Linan Romero" w:date="2021-03-09T12:43:00Z">
                  <w:rPr>
                    <w:rFonts w:ascii="Cambria Math" w:eastAsiaTheme="minorEastAsia" w:hAnsi="Cambria Math"/>
                  </w:rPr>
                  <m:t>E,</m:t>
                </w:ins>
              </m:r>
              <m:sSub>
                <m:sSubPr>
                  <m:ctrlPr>
                    <w:ins w:id="98" w:author="David Linan Romero" w:date="2021-03-09T12:43:00Z">
                      <w:rPr>
                        <w:rFonts w:ascii="Cambria Math" w:eastAsiaTheme="minorEastAsia" w:hAnsi="Cambria Math"/>
                        <w:i/>
                      </w:rPr>
                    </w:ins>
                  </m:ctrlPr>
                </m:sSubPr>
                <m:e>
                  <m:r>
                    <w:ins w:id="99" w:author="David Linan Romero" w:date="2021-03-09T12:43:00Z">
                      <w:rPr>
                        <w:rFonts w:ascii="Cambria Math" w:eastAsiaTheme="minorEastAsia" w:hAnsi="Cambria Math"/>
                      </w:rPr>
                      <m:t>sub</m:t>
                    </w:ins>
                  </m:r>
                </m:e>
                <m:sub>
                  <m:r>
                    <w:ins w:id="100" w:author="David Linan Romero" w:date="2021-03-09T12:43:00Z">
                      <w:rPr>
                        <w:rFonts w:ascii="Cambria Math" w:eastAsiaTheme="minorEastAsia" w:hAnsi="Cambria Math"/>
                      </w:rPr>
                      <m:t>j</m:t>
                    </w:ins>
                  </m:r>
                </m:sub>
              </m:sSub>
              <m:r>
                <w:ins w:id="101" w:author="David Linan Romero" w:date="2021-03-09T12:43:00Z">
                  <w:rPr>
                    <w:rFonts w:ascii="Cambria Math" w:eastAsiaTheme="minorEastAsia" w:hAnsi="Cambria Math"/>
                  </w:rPr>
                  <m:t>(2)</m:t>
                </w:ins>
              </m:r>
            </m:sub>
          </m:sSub>
          <m:r>
            <w:ins w:id="102" w:author="David Linan Romero" w:date="2021-03-09T12:43:00Z">
              <m:rPr>
                <m:sty m:val="bi"/>
              </m:rPr>
              <w:rPr>
                <w:rFonts w:ascii="Cambria Math" w:eastAsiaTheme="minorEastAsia" w:hAnsi="Cambria Math"/>
              </w:rPr>
              <m:t>,…,</m:t>
            </w:ins>
          </m:r>
          <m:sSub>
            <m:sSubPr>
              <m:ctrlPr>
                <w:ins w:id="103" w:author="David Linan Romero" w:date="2021-03-09T12:43:00Z">
                  <w:rPr>
                    <w:rFonts w:ascii="Cambria Math" w:eastAsiaTheme="minorEastAsia" w:hAnsi="Cambria Math"/>
                    <w:i/>
                  </w:rPr>
                </w:ins>
              </m:ctrlPr>
            </m:sSubPr>
            <m:e>
              <m:r>
                <w:ins w:id="104" w:author="David Linan Romero" w:date="2021-03-09T12:43:00Z">
                  <w:rPr>
                    <w:rFonts w:ascii="Cambria Math" w:eastAsiaTheme="minorEastAsia" w:hAnsi="Cambria Math"/>
                  </w:rPr>
                  <m:t>Y</m:t>
                </w:ins>
              </m:r>
              <m:ctrlPr>
                <w:ins w:id="105" w:author="David Linan Romero" w:date="2021-03-09T12:43:00Z">
                  <w:rPr>
                    <w:rFonts w:ascii="Cambria Math" w:eastAsiaTheme="minorEastAsia" w:hAnsi="Cambria Math"/>
                    <w:b/>
                    <w:bCs/>
                    <w:i/>
                  </w:rPr>
                </w:ins>
              </m:ctrlPr>
            </m:e>
            <m:sub>
              <m:r>
                <w:ins w:id="106" w:author="David Linan Romero" w:date="2021-03-09T12:43:00Z">
                  <w:rPr>
                    <w:rFonts w:ascii="Cambria Math" w:eastAsiaTheme="minorEastAsia" w:hAnsi="Cambria Math"/>
                  </w:rPr>
                  <m:t>E,</m:t>
                </w:ins>
              </m:r>
              <m:sSub>
                <m:sSubPr>
                  <m:ctrlPr>
                    <w:ins w:id="107" w:author="David Linan Romero" w:date="2021-03-09T12:43:00Z">
                      <w:rPr>
                        <w:rFonts w:ascii="Cambria Math" w:eastAsiaTheme="minorEastAsia" w:hAnsi="Cambria Math"/>
                        <w:i/>
                      </w:rPr>
                    </w:ins>
                  </m:ctrlPr>
                </m:sSubPr>
                <m:e>
                  <m:r>
                    <w:ins w:id="108" w:author="David Linan Romero" w:date="2021-03-09T12:43:00Z">
                      <w:rPr>
                        <w:rFonts w:ascii="Cambria Math" w:eastAsiaTheme="minorEastAsia" w:hAnsi="Cambria Math"/>
                      </w:rPr>
                      <m:t>sub</m:t>
                    </w:ins>
                  </m:r>
                </m:e>
                <m:sub>
                  <m:r>
                    <w:ins w:id="109" w:author="David Linan Romero" w:date="2021-03-09T12:43:00Z">
                      <w:rPr>
                        <w:rFonts w:ascii="Cambria Math" w:eastAsiaTheme="minorEastAsia" w:hAnsi="Cambria Math"/>
                      </w:rPr>
                      <m:t>j</m:t>
                    </w:ins>
                  </m:r>
                </m:sub>
              </m:sSub>
              <m:r>
                <w:ins w:id="110" w:author="David Linan Romero" w:date="2021-03-09T12:43:00Z">
                  <w:rPr>
                    <w:rFonts w:ascii="Cambria Math" w:eastAsiaTheme="minorEastAsia" w:hAnsi="Cambria Math"/>
                  </w:rPr>
                  <m:t>(|</m:t>
                </w:ins>
              </m:r>
              <m:sSub>
                <m:sSubPr>
                  <m:ctrlPr>
                    <w:ins w:id="111" w:author="David Linan Romero" w:date="2021-03-09T12:43:00Z">
                      <w:rPr>
                        <w:rFonts w:ascii="Cambria Math" w:eastAsiaTheme="minorEastAsia" w:hAnsi="Cambria Math"/>
                        <w:i/>
                      </w:rPr>
                    </w:ins>
                  </m:ctrlPr>
                </m:sSubPr>
                <m:e>
                  <m:r>
                    <w:ins w:id="112" w:author="David Linan Romero" w:date="2021-03-09T12:43:00Z">
                      <w:rPr>
                        <w:rFonts w:ascii="Cambria Math" w:eastAsiaTheme="minorEastAsia" w:hAnsi="Cambria Math"/>
                      </w:rPr>
                      <m:t>sub</m:t>
                    </w:ins>
                  </m:r>
                </m:e>
                <m:sub>
                  <m:r>
                    <w:ins w:id="113" w:author="David Linan Romero" w:date="2021-03-09T12:43:00Z">
                      <w:rPr>
                        <w:rFonts w:ascii="Cambria Math" w:eastAsiaTheme="minorEastAsia" w:hAnsi="Cambria Math"/>
                      </w:rPr>
                      <m:t>j</m:t>
                    </w:ins>
                  </m:r>
                </m:sub>
              </m:sSub>
              <m:r>
                <w:ins w:id="114" w:author="David Linan Romero" w:date="2021-03-09T12:43:00Z">
                  <w:rPr>
                    <w:rFonts w:ascii="Cambria Math" w:eastAsiaTheme="minorEastAsia" w:hAnsi="Cambria Math"/>
                  </w:rPr>
                  <m:t>|)</m:t>
                </w:ins>
              </m:r>
            </m:sub>
          </m:sSub>
          <m:r>
            <w:ins w:id="115" w:author="David Linan Romero" w:date="2021-03-09T12:43:00Z">
              <m:rPr>
                <m:sty m:val="bi"/>
              </m:rPr>
              <w:rPr>
                <w:rFonts w:ascii="Cambria Math" w:eastAsiaTheme="minorEastAsia" w:hAnsi="Cambria Math"/>
              </w:rPr>
              <m:t>]</m:t>
            </w:ins>
          </m:r>
          <m:r>
            <w:ins w:id="116" w:author="David Linan Romero" w:date="2021-03-09T12:43:00Z">
              <w:rPr>
                <w:rFonts w:ascii="Cambria Math" w:eastAsiaTheme="minorEastAsia" w:hAnsi="Cambria Math"/>
              </w:rPr>
              <m:t>,  ∀j∈{1,2,3,…,</m:t>
            </w:ins>
          </m:r>
          <m:sSub>
            <m:sSubPr>
              <m:ctrlPr>
                <w:ins w:id="117" w:author="David Linan Romero" w:date="2021-03-09T12:43:00Z">
                  <w:rPr>
                    <w:rFonts w:ascii="Cambria Math" w:eastAsiaTheme="minorEastAsia" w:hAnsi="Cambria Math"/>
                    <w:i/>
                  </w:rPr>
                </w:ins>
              </m:ctrlPr>
            </m:sSubPr>
            <m:e>
              <m:r>
                <w:ins w:id="118" w:author="David Linan Romero" w:date="2021-03-09T12:43:00Z">
                  <w:rPr>
                    <w:rFonts w:ascii="Cambria Math" w:eastAsiaTheme="minorEastAsia" w:hAnsi="Cambria Math"/>
                  </w:rPr>
                  <m:t>n</m:t>
                </w:ins>
              </m:r>
            </m:e>
            <m:sub>
              <m:r>
                <w:ins w:id="119" w:author="David Linan Romero" w:date="2021-03-09T12:43:00Z">
                  <w:rPr>
                    <w:rFonts w:ascii="Cambria Math" w:eastAsiaTheme="minorEastAsia" w:hAnsi="Cambria Math"/>
                  </w:rPr>
                  <m:t>Y</m:t>
                </w:ins>
              </m:r>
            </m:sub>
          </m:sSub>
          <m:r>
            <w:ins w:id="120" w:author="David Linan Romero" w:date="2021-03-09T12:43:00Z">
              <w:rPr>
                <w:rFonts w:ascii="Cambria Math" w:eastAsiaTheme="minorEastAsia" w:hAnsi="Cambria Math"/>
              </w:rPr>
              <m:t>}</m:t>
            </w:ins>
          </m:r>
        </m:oMath>
      </m:oMathPara>
    </w:p>
    <w:p w14:paraId="32014460" w14:textId="3551312A" w:rsidR="004B5E4A" w:rsidRDefault="00F7297D" w:rsidP="004B5E4A">
      <w:pPr>
        <w:jc w:val="both"/>
        <w:rPr>
          <w:ins w:id="121" w:author="David Linan Romero" w:date="2021-03-09T12:38:00Z"/>
          <w:rFonts w:eastAsiaTheme="minorEastAsia"/>
        </w:rPr>
      </w:pPr>
      <w:r>
        <w:rPr>
          <w:rFonts w:eastAsiaTheme="minorEastAsia"/>
        </w:rPr>
        <w:lastRenderedPageBreak/>
        <w:t xml:space="preserve">In this case </w:t>
      </w:r>
      <m:oMath>
        <m:r>
          <w:rPr>
            <w:rFonts w:ascii="Cambria Math" w:eastAsiaTheme="minorEastAsia" w:hAnsi="Cambria Math"/>
          </w:rPr>
          <m:t>se</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d>
          <m:dPr>
            <m:ctrlPr>
              <w:rPr>
                <w:rFonts w:ascii="Cambria Math" w:eastAsiaTheme="minorEastAsia" w:hAnsi="Cambria Math"/>
                <w:i/>
              </w:rPr>
            </m:ctrlPr>
          </m:dPr>
          <m:e>
            <m:r>
              <w:rPr>
                <w:rFonts w:ascii="Cambria Math" w:eastAsiaTheme="minorEastAsia" w:hAnsi="Cambria Math"/>
              </w:rPr>
              <m:t>1</m:t>
            </m:r>
          </m:e>
        </m:d>
      </m:oMath>
      <w:r>
        <w:rPr>
          <w:rFonts w:eastAsiaTheme="minorEastAsia"/>
        </w:rPr>
        <w:t xml:space="preserve"> represents the first element of </w:t>
      </w:r>
      <m:oMath>
        <m:r>
          <w:rPr>
            <w:rFonts w:ascii="Cambria Math" w:eastAsiaTheme="minorEastAsia" w:hAnsi="Cambria Math"/>
          </w:rPr>
          <m:t>se</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oMath>
      <w:r>
        <w:rPr>
          <w:rFonts w:eastAsiaTheme="minorEastAsia"/>
        </w:rPr>
        <w:t xml:space="preserve">, which is defined by the user. </w:t>
      </w:r>
      <m:oMath>
        <m:sSub>
          <m:sSubPr>
            <m:ctrlPr>
              <w:del w:id="122" w:author="David Linan Romero" w:date="2021-03-09T12:07:00Z">
                <w:rPr>
                  <w:rFonts w:ascii="Cambria Math" w:eastAsiaTheme="minorEastAsia" w:hAnsi="Cambria Math"/>
                  <w:i/>
                </w:rPr>
              </w:del>
            </m:ctrlPr>
          </m:sSubPr>
          <m:e>
            <m:r>
              <w:del w:id="123" w:author="David Linan Romero" w:date="2021-03-09T12:07:00Z">
                <w:rPr>
                  <w:rFonts w:ascii="Cambria Math" w:eastAsiaTheme="minorEastAsia" w:hAnsi="Cambria Math"/>
                </w:rPr>
                <m:t>q</m:t>
              </w:del>
            </m:r>
          </m:e>
          <m:sub>
            <m:r>
              <w:del w:id="124" w:author="David Linan Romero" w:date="2021-03-09T12:07:00Z">
                <w:rPr>
                  <w:rFonts w:ascii="Cambria Math" w:eastAsiaTheme="minorEastAsia" w:hAnsi="Cambria Math"/>
                </w:rPr>
                <m:t>j</m:t>
              </w:del>
            </m:r>
          </m:sub>
        </m:sSub>
        <m:d>
          <m:dPr>
            <m:begChr m:val="|"/>
            <m:endChr m:val="|"/>
            <m:ctrlPr>
              <w:ins w:id="125" w:author="David Linan Romero" w:date="2021-03-07T11:55:00Z">
                <w:rPr>
                  <w:rFonts w:ascii="Cambria Math" w:eastAsiaTheme="minorEastAsia" w:hAnsi="Cambria Math"/>
                  <w:i/>
                </w:rPr>
              </w:ins>
            </m:ctrlPr>
          </m:dPr>
          <m:e>
            <m:r>
              <w:ins w:id="126" w:author="David Linan Romero" w:date="2021-03-07T11:55:00Z">
                <w:rPr>
                  <w:rFonts w:ascii="Cambria Math" w:eastAsiaTheme="minorEastAsia" w:hAnsi="Cambria Math"/>
                </w:rPr>
                <m:t>se</m:t>
              </w:ins>
            </m:r>
            <m:sSub>
              <m:sSubPr>
                <m:ctrlPr>
                  <w:ins w:id="127" w:author="David Linan Romero" w:date="2021-03-07T11:55:00Z">
                    <w:rPr>
                      <w:rFonts w:ascii="Cambria Math" w:eastAsiaTheme="minorEastAsia" w:hAnsi="Cambria Math"/>
                      <w:i/>
                    </w:rPr>
                  </w:ins>
                </m:ctrlPr>
              </m:sSubPr>
              <m:e>
                <m:r>
                  <w:ins w:id="128" w:author="David Linan Romero" w:date="2021-03-07T11:55:00Z">
                    <w:rPr>
                      <w:rFonts w:ascii="Cambria Math" w:eastAsiaTheme="minorEastAsia" w:hAnsi="Cambria Math"/>
                    </w:rPr>
                    <m:t>t</m:t>
                  </w:ins>
                </m:r>
              </m:e>
              <m:sub>
                <m:r>
                  <w:ins w:id="129" w:author="David Linan Romero" w:date="2021-03-07T11:55:00Z">
                    <w:rPr>
                      <w:rFonts w:ascii="Cambria Math" w:eastAsiaTheme="minorEastAsia" w:hAnsi="Cambria Math"/>
                    </w:rPr>
                    <m:t>j</m:t>
                  </w:ins>
                </m:r>
              </m:sub>
            </m:sSub>
          </m:e>
        </m:d>
      </m:oMath>
      <w:r>
        <w:rPr>
          <w:rFonts w:eastAsiaTheme="minorEastAsia"/>
        </w:rPr>
        <w:t xml:space="preserve"> is the cardinality (size) of </w:t>
      </w:r>
      <m:oMath>
        <m:r>
          <w:rPr>
            <w:rFonts w:ascii="Cambria Math" w:eastAsiaTheme="minorEastAsia" w:hAnsi="Cambria Math"/>
          </w:rPr>
          <m:t>se</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oMath>
      <w:r>
        <w:rPr>
          <w:rFonts w:eastAsiaTheme="minorEastAsia"/>
        </w:rPr>
        <w:t xml:space="preserve">. This is required because the ordered set </w:t>
      </w:r>
      <w:r w:rsidRPr="5CC53BF8">
        <w:rPr>
          <w:rFonts w:eastAsiaTheme="minorEastAsia"/>
        </w:rPr>
        <w:t>do</w:t>
      </w:r>
      <w:ins w:id="130" w:author="David Bernal Neira" w:date="2021-03-04T06:10:00Z">
        <w:r w:rsidR="7E6F05E3" w:rsidRPr="5CC53BF8">
          <w:rPr>
            <w:rFonts w:eastAsiaTheme="minorEastAsia"/>
          </w:rPr>
          <w:t>es</w:t>
        </w:r>
      </w:ins>
      <w:r>
        <w:rPr>
          <w:rFonts w:eastAsiaTheme="minorEastAsia"/>
        </w:rPr>
        <w:t xml:space="preserve"> not necessarily </w:t>
      </w:r>
      <w:r w:rsidR="003B47B9">
        <w:rPr>
          <w:rFonts w:eastAsiaTheme="minorEastAsia"/>
        </w:rPr>
        <w:t>start</w:t>
      </w:r>
      <w:r>
        <w:rPr>
          <w:rFonts w:eastAsiaTheme="minorEastAsia"/>
        </w:rPr>
        <w:t xml:space="preserve"> at 1</w:t>
      </w:r>
      <w:ins w:id="131" w:author="David Linan Romero" w:date="2021-03-07T11:56:00Z">
        <w:r w:rsidR="009160DF">
          <w:rPr>
            <w:rFonts w:eastAsiaTheme="minorEastAsia"/>
          </w:rPr>
          <w:t xml:space="preserve">, or worse, </w:t>
        </w:r>
        <w:r w:rsidR="00C54A82">
          <w:rPr>
            <w:rFonts w:eastAsiaTheme="minorEastAsia"/>
          </w:rPr>
          <w:t>the set defined by the user does not have numerical values, e.g {A,B,C,D,E,…}</w:t>
        </w:r>
      </w:ins>
      <w:del w:id="132" w:author="David Linan Romero" w:date="2021-03-07T11:56:00Z">
        <w:r w:rsidDel="009160DF">
          <w:rPr>
            <w:rFonts w:eastAsiaTheme="minorEastAsia"/>
          </w:rPr>
          <w:delText>.</w:delText>
        </w:r>
      </w:del>
      <w:ins w:id="133" w:author="David Linan Romero" w:date="2021-03-09T12:46:00Z">
        <w:r w:rsidR="007D6098">
          <w:rPr>
            <w:rFonts w:eastAsiaTheme="minorEastAsia"/>
          </w:rPr>
          <w:t xml:space="preserve">. </w:t>
        </w:r>
      </w:ins>
      <w:ins w:id="134" w:author="David Linan Romero" w:date="2021-03-09T12:35:00Z">
        <w:r w:rsidR="00122B21">
          <w:rPr>
            <w:rFonts w:eastAsiaTheme="minorEastAsia"/>
          </w:rPr>
          <w:t xml:space="preserve">We make a distinction between </w:t>
        </w:r>
      </w:ins>
      <m:oMath>
        <m:sSub>
          <m:sSubPr>
            <m:ctrlPr>
              <w:ins w:id="135" w:author="David Linan Romero" w:date="2021-03-09T12:36:00Z">
                <w:rPr>
                  <w:rFonts w:ascii="Cambria Math" w:eastAsiaTheme="minorEastAsia" w:hAnsi="Cambria Math"/>
                  <w:b/>
                  <w:bCs/>
                  <w:i/>
                </w:rPr>
              </w:ins>
            </m:ctrlPr>
          </m:sSubPr>
          <m:e>
            <m:sSup>
              <m:sSupPr>
                <m:ctrlPr>
                  <w:ins w:id="136" w:author="David Linan Romero" w:date="2021-03-09T12:36:00Z">
                    <w:rPr>
                      <w:rFonts w:ascii="Cambria Math" w:eastAsiaTheme="minorEastAsia" w:hAnsi="Cambria Math"/>
                      <w:b/>
                      <w:i/>
                    </w:rPr>
                  </w:ins>
                </m:ctrlPr>
              </m:sSupPr>
              <m:e>
                <m:r>
                  <w:ins w:id="137" w:author="David Linan Romero" w:date="2021-03-09T12:36:00Z">
                    <m:rPr>
                      <m:sty m:val="bi"/>
                    </m:rPr>
                    <w:rPr>
                      <w:rFonts w:ascii="Cambria Math" w:eastAsiaTheme="minorEastAsia" w:hAnsi="Cambria Math"/>
                    </w:rPr>
                    <m:t>Y</m:t>
                  </w:ins>
                </m:r>
              </m:e>
              <m:sup>
                <m:r>
                  <w:ins w:id="138" w:author="David Linan Romero" w:date="2021-03-09T12:36:00Z">
                    <m:rPr>
                      <m:sty m:val="bi"/>
                    </m:rPr>
                    <w:rPr>
                      <w:rFonts w:ascii="Cambria Math" w:eastAsiaTheme="minorEastAsia" w:hAnsi="Cambria Math"/>
                    </w:rPr>
                    <m:t>'</m:t>
                  </w:ins>
                </m:r>
              </m:sup>
            </m:sSup>
          </m:e>
          <m:sub>
            <m:r>
              <w:ins w:id="139" w:author="David Linan Romero" w:date="2021-03-09T12:36:00Z">
                <m:rPr>
                  <m:sty m:val="bi"/>
                </m:rPr>
                <w:rPr>
                  <w:rFonts w:ascii="Cambria Math" w:eastAsiaTheme="minorEastAsia" w:hAnsi="Cambria Math"/>
                </w:rPr>
                <m:t>E,</m:t>
              </w:ins>
            </m:r>
            <m:r>
              <w:ins w:id="140" w:author="David Linan Romero" w:date="2021-03-09T12:36:00Z">
                <w:rPr>
                  <w:rFonts w:ascii="Cambria Math" w:eastAsiaTheme="minorEastAsia" w:hAnsi="Cambria Math"/>
                </w:rPr>
                <m:t>j</m:t>
              </w:ins>
            </m:r>
          </m:sub>
        </m:sSub>
      </m:oMath>
      <w:ins w:id="141" w:author="David Linan Romero" w:date="2021-03-09T12:36:00Z">
        <w:r w:rsidR="00A60BE4">
          <w:rPr>
            <w:rFonts w:eastAsiaTheme="minorEastAsia"/>
            <w:b/>
            <w:bCs/>
          </w:rPr>
          <w:t xml:space="preserve"> </w:t>
        </w:r>
        <w:r w:rsidR="00A60BE4">
          <w:rPr>
            <w:rFonts w:eastAsiaTheme="minorEastAsia"/>
          </w:rPr>
          <w:t xml:space="preserve">and </w:t>
        </w:r>
      </w:ins>
      <m:oMath>
        <m:sSub>
          <m:sSubPr>
            <m:ctrlPr>
              <w:ins w:id="142" w:author="David Linan Romero" w:date="2021-03-09T12:36:00Z">
                <w:rPr>
                  <w:rFonts w:ascii="Cambria Math" w:eastAsiaTheme="minorEastAsia" w:hAnsi="Cambria Math"/>
                  <w:b/>
                  <w:bCs/>
                  <w:i/>
                </w:rPr>
              </w:ins>
            </m:ctrlPr>
          </m:sSubPr>
          <m:e>
            <m:r>
              <w:ins w:id="143" w:author="David Linan Romero" w:date="2021-03-09T12:36:00Z">
                <m:rPr>
                  <m:sty m:val="bi"/>
                </m:rPr>
                <w:rPr>
                  <w:rFonts w:ascii="Cambria Math" w:eastAsiaTheme="minorEastAsia" w:hAnsi="Cambria Math"/>
                </w:rPr>
                <m:t>Y</m:t>
              </w:ins>
            </m:r>
          </m:e>
          <m:sub>
            <m:r>
              <w:ins w:id="144" w:author="David Linan Romero" w:date="2021-03-09T12:36:00Z">
                <m:rPr>
                  <m:sty m:val="bi"/>
                </m:rPr>
                <w:rPr>
                  <w:rFonts w:ascii="Cambria Math" w:eastAsiaTheme="minorEastAsia" w:hAnsi="Cambria Math"/>
                </w:rPr>
                <m:t>E,</m:t>
              </w:ins>
            </m:r>
            <m:r>
              <w:ins w:id="145" w:author="David Linan Romero" w:date="2021-03-09T12:36:00Z">
                <w:rPr>
                  <w:rFonts w:ascii="Cambria Math" w:eastAsiaTheme="minorEastAsia" w:hAnsi="Cambria Math"/>
                </w:rPr>
                <m:t>j</m:t>
              </w:ins>
            </m:r>
          </m:sub>
        </m:sSub>
      </m:oMath>
      <w:ins w:id="146" w:author="David Linan Romero" w:date="2021-03-09T12:36:00Z">
        <w:r w:rsidR="00E71721">
          <w:rPr>
            <w:rFonts w:eastAsiaTheme="minorEastAsia"/>
          </w:rPr>
          <w:t>: the first considers the set</w:t>
        </w:r>
      </w:ins>
      <w:ins w:id="147" w:author="David Linan Romero" w:date="2021-03-09T12:37:00Z">
        <w:r w:rsidR="004B47CF">
          <w:rPr>
            <w:rFonts w:eastAsiaTheme="minorEastAsia"/>
          </w:rPr>
          <w:t>s</w:t>
        </w:r>
      </w:ins>
      <w:ins w:id="148" w:author="David Linan Romero" w:date="2021-03-09T12:36:00Z">
        <w:r w:rsidR="00E71721">
          <w:rPr>
            <w:rFonts w:eastAsiaTheme="minorEastAsia"/>
          </w:rPr>
          <w:t xml:space="preserve"> </w:t>
        </w:r>
      </w:ins>
      <m:oMath>
        <m:r>
          <w:ins w:id="149" w:author="David Linan Romero" w:date="2021-03-09T12:37:00Z">
            <w:rPr>
              <w:rFonts w:ascii="Cambria Math" w:eastAsiaTheme="minorEastAsia" w:hAnsi="Cambria Math"/>
            </w:rPr>
            <m:t>se</m:t>
          </w:ins>
        </m:r>
        <m:sSub>
          <m:sSubPr>
            <m:ctrlPr>
              <w:ins w:id="150" w:author="David Linan Romero" w:date="2021-03-09T12:37:00Z">
                <w:rPr>
                  <w:rFonts w:ascii="Cambria Math" w:eastAsiaTheme="minorEastAsia" w:hAnsi="Cambria Math"/>
                  <w:i/>
                </w:rPr>
              </w:ins>
            </m:ctrlPr>
          </m:sSubPr>
          <m:e>
            <m:r>
              <w:ins w:id="151" w:author="David Linan Romero" w:date="2021-03-09T12:37:00Z">
                <w:rPr>
                  <w:rFonts w:ascii="Cambria Math" w:eastAsiaTheme="minorEastAsia" w:hAnsi="Cambria Math"/>
                </w:rPr>
                <m:t>t</m:t>
              </w:ins>
            </m:r>
          </m:e>
          <m:sub>
            <m:r>
              <w:ins w:id="152" w:author="David Linan Romero" w:date="2021-03-09T12:37:00Z">
                <w:rPr>
                  <w:rFonts w:ascii="Cambria Math" w:eastAsiaTheme="minorEastAsia" w:hAnsi="Cambria Math"/>
                </w:rPr>
                <m:t>j</m:t>
              </w:ins>
            </m:r>
          </m:sub>
        </m:sSub>
      </m:oMath>
      <w:ins w:id="153" w:author="David Linan Romero" w:date="2021-03-09T12:37:00Z">
        <w:r w:rsidR="004B47CF">
          <w:rPr>
            <w:rFonts w:eastAsiaTheme="minorEastAsia"/>
          </w:rPr>
          <w:t xml:space="preserve"> </w:t>
        </w:r>
      </w:ins>
      <w:ins w:id="154" w:author="David Linan Romero" w:date="2021-03-09T12:36:00Z">
        <w:r w:rsidR="00E71721">
          <w:rPr>
            <w:rFonts w:eastAsiaTheme="minorEastAsia"/>
          </w:rPr>
          <w:t xml:space="preserve">over </w:t>
        </w:r>
        <w:r w:rsidR="004B47CF">
          <w:rPr>
            <w:rFonts w:eastAsiaTheme="minorEastAsia"/>
          </w:rPr>
          <w:t>the Bo</w:t>
        </w:r>
      </w:ins>
      <w:ins w:id="155" w:author="David Linan Romero" w:date="2021-03-09T12:37:00Z">
        <w:r w:rsidR="004B47CF">
          <w:rPr>
            <w:rFonts w:eastAsiaTheme="minorEastAsia"/>
          </w:rPr>
          <w:t xml:space="preserve">olean variables are defined in the optimization problem, and the second </w:t>
        </w:r>
        <w:r w:rsidR="0069567C">
          <w:rPr>
            <w:rFonts w:eastAsiaTheme="minorEastAsia"/>
          </w:rPr>
          <w:t xml:space="preserve">uses subsets </w:t>
        </w:r>
      </w:ins>
      <m:oMath>
        <m:r>
          <w:ins w:id="156" w:author="David Linan Romero" w:date="2021-03-09T12:37:00Z">
            <w:rPr>
              <w:rFonts w:ascii="Cambria Math" w:eastAsiaTheme="minorEastAsia" w:hAnsi="Cambria Math"/>
            </w:rPr>
            <m:t>su</m:t>
          </w:ins>
        </m:r>
        <m:sSub>
          <m:sSubPr>
            <m:ctrlPr>
              <w:ins w:id="157" w:author="David Linan Romero" w:date="2021-03-09T12:37:00Z">
                <w:rPr>
                  <w:rFonts w:ascii="Cambria Math" w:eastAsiaTheme="minorEastAsia" w:hAnsi="Cambria Math"/>
                  <w:i/>
                </w:rPr>
              </w:ins>
            </m:ctrlPr>
          </m:sSubPr>
          <m:e>
            <m:r>
              <w:ins w:id="158" w:author="David Linan Romero" w:date="2021-03-09T12:37:00Z">
                <w:rPr>
                  <w:rFonts w:ascii="Cambria Math" w:eastAsiaTheme="minorEastAsia" w:hAnsi="Cambria Math"/>
                </w:rPr>
                <m:t>b</m:t>
              </w:ins>
            </m:r>
          </m:e>
          <m:sub>
            <m:r>
              <w:ins w:id="159" w:author="David Linan Romero" w:date="2021-03-09T12:37:00Z">
                <w:rPr>
                  <w:rFonts w:ascii="Cambria Math" w:eastAsiaTheme="minorEastAsia" w:hAnsi="Cambria Math"/>
                </w:rPr>
                <m:t>j</m:t>
              </w:ins>
            </m:r>
          </m:sub>
        </m:sSub>
        <m:r>
          <w:ins w:id="160" w:author="David Linan Romero" w:date="2021-03-09T12:37:00Z">
            <w:rPr>
              <w:rFonts w:ascii="Cambria Math" w:eastAsiaTheme="minorEastAsia" w:hAnsi="Cambria Math"/>
            </w:rPr>
            <m:t>⊆se</m:t>
          </w:ins>
        </m:r>
        <m:sSub>
          <m:sSubPr>
            <m:ctrlPr>
              <w:ins w:id="161" w:author="David Linan Romero" w:date="2021-03-09T12:37:00Z">
                <w:rPr>
                  <w:rFonts w:ascii="Cambria Math" w:eastAsiaTheme="minorEastAsia" w:hAnsi="Cambria Math"/>
                  <w:i/>
                </w:rPr>
              </w:ins>
            </m:ctrlPr>
          </m:sSubPr>
          <m:e>
            <m:r>
              <w:ins w:id="162" w:author="David Linan Romero" w:date="2021-03-09T12:37:00Z">
                <w:rPr>
                  <w:rFonts w:ascii="Cambria Math" w:eastAsiaTheme="minorEastAsia" w:hAnsi="Cambria Math"/>
                </w:rPr>
                <m:t>t</m:t>
              </w:ins>
            </m:r>
          </m:e>
          <m:sub>
            <m:r>
              <w:ins w:id="163" w:author="David Linan Romero" w:date="2021-03-09T12:37:00Z">
                <w:rPr>
                  <w:rFonts w:ascii="Cambria Math" w:eastAsiaTheme="minorEastAsia" w:hAnsi="Cambria Math"/>
                </w:rPr>
                <m:t>j</m:t>
              </w:ins>
            </m:r>
          </m:sub>
        </m:sSub>
      </m:oMath>
      <w:ins w:id="164" w:author="David Linan Romero" w:date="2021-03-09T12:37:00Z">
        <w:r w:rsidR="0069567C">
          <w:rPr>
            <w:rFonts w:eastAsiaTheme="minorEastAsia"/>
          </w:rPr>
          <w:t xml:space="preserve">, where the reformulation </w:t>
        </w:r>
      </w:ins>
      <w:ins w:id="165" w:author="David Linan Romero" w:date="2021-03-09T12:38:00Z">
        <w:r w:rsidR="0069567C">
          <w:rPr>
            <w:rFonts w:eastAsiaTheme="minorEastAsia"/>
          </w:rPr>
          <w:t>is going to be applied.</w:t>
        </w:r>
      </w:ins>
      <w:ins w:id="166" w:author="David Linan Romero" w:date="2021-03-09T12:41:00Z">
        <w:r w:rsidR="00203817">
          <w:rPr>
            <w:rFonts w:eastAsiaTheme="minorEastAsia"/>
          </w:rPr>
          <w:t xml:space="preserve"> In other words, </w:t>
        </w:r>
      </w:ins>
      <m:oMath>
        <m:r>
          <w:ins w:id="167" w:author="David Linan Romero" w:date="2021-03-09T12:41:00Z">
            <w:rPr>
              <w:rFonts w:ascii="Cambria Math" w:eastAsiaTheme="minorEastAsia" w:hAnsi="Cambria Math"/>
            </w:rPr>
            <m:t>se</m:t>
          </w:ins>
        </m:r>
        <m:sSub>
          <m:sSubPr>
            <m:ctrlPr>
              <w:ins w:id="168" w:author="David Linan Romero" w:date="2021-03-09T12:41:00Z">
                <w:rPr>
                  <w:rFonts w:ascii="Cambria Math" w:eastAsiaTheme="minorEastAsia" w:hAnsi="Cambria Math"/>
                  <w:i/>
                </w:rPr>
              </w:ins>
            </m:ctrlPr>
          </m:sSubPr>
          <m:e>
            <m:r>
              <w:ins w:id="169" w:author="David Linan Romero" w:date="2021-03-09T12:41:00Z">
                <w:rPr>
                  <w:rFonts w:ascii="Cambria Math" w:eastAsiaTheme="minorEastAsia" w:hAnsi="Cambria Math"/>
                </w:rPr>
                <m:t>t</m:t>
              </w:ins>
            </m:r>
          </m:e>
          <m:sub>
            <m:r>
              <w:ins w:id="170" w:author="David Linan Romero" w:date="2021-03-09T12:41:00Z">
                <w:rPr>
                  <w:rFonts w:ascii="Cambria Math" w:eastAsiaTheme="minorEastAsia" w:hAnsi="Cambria Math"/>
                </w:rPr>
                <m:t>j</m:t>
              </w:ins>
            </m:r>
          </m:sub>
        </m:sSub>
      </m:oMath>
      <w:ins w:id="171" w:author="David Linan Romero" w:date="2021-03-09T12:41:00Z">
        <w:r w:rsidR="00203817">
          <w:rPr>
            <w:rFonts w:eastAsiaTheme="minorEastAsia"/>
          </w:rPr>
          <w:t xml:space="preserve"> is </w:t>
        </w:r>
        <w:r w:rsidR="003A3CAF">
          <w:rPr>
            <w:rFonts w:eastAsiaTheme="minorEastAsia"/>
          </w:rPr>
          <w:t xml:space="preserve">retrieved form variable definition and </w:t>
        </w:r>
      </w:ins>
      <m:oMath>
        <m:r>
          <w:ins w:id="172" w:author="David Linan Romero" w:date="2021-03-09T12:41:00Z">
            <w:rPr>
              <w:rFonts w:ascii="Cambria Math" w:eastAsiaTheme="minorEastAsia" w:hAnsi="Cambria Math"/>
            </w:rPr>
            <m:t>su</m:t>
          </w:ins>
        </m:r>
        <m:sSub>
          <m:sSubPr>
            <m:ctrlPr>
              <w:ins w:id="173" w:author="David Linan Romero" w:date="2021-03-09T12:41:00Z">
                <w:rPr>
                  <w:rFonts w:ascii="Cambria Math" w:eastAsiaTheme="minorEastAsia" w:hAnsi="Cambria Math"/>
                  <w:i/>
                </w:rPr>
              </w:ins>
            </m:ctrlPr>
          </m:sSubPr>
          <m:e>
            <m:r>
              <w:ins w:id="174" w:author="David Linan Romero" w:date="2021-03-09T12:41:00Z">
                <w:rPr>
                  <w:rFonts w:ascii="Cambria Math" w:eastAsiaTheme="minorEastAsia" w:hAnsi="Cambria Math"/>
                </w:rPr>
                <m:t>b</m:t>
              </w:ins>
            </m:r>
          </m:e>
          <m:sub>
            <m:r>
              <w:ins w:id="175" w:author="David Linan Romero" w:date="2021-03-09T12:41:00Z">
                <w:rPr>
                  <w:rFonts w:ascii="Cambria Math" w:eastAsiaTheme="minorEastAsia" w:hAnsi="Cambria Math"/>
                </w:rPr>
                <m:t>j</m:t>
              </w:ins>
            </m:r>
          </m:sub>
        </m:sSub>
      </m:oMath>
      <w:ins w:id="176" w:author="David Linan Romero" w:date="2021-03-09T12:41:00Z">
        <w:r w:rsidR="003A3CAF">
          <w:rPr>
            <w:rFonts w:eastAsiaTheme="minorEastAsia"/>
          </w:rPr>
          <w:t xml:space="preserve"> is retrieved from the “Exactly”-type constraint </w:t>
        </w:r>
      </w:ins>
      <w:ins w:id="177" w:author="David Linan Romero" w:date="2021-03-09T12:43:00Z">
        <w:r w:rsidR="002B2CF7">
          <w:rPr>
            <w:rFonts w:eastAsiaTheme="minorEastAsia"/>
          </w:rPr>
          <w:t>explained below</w:t>
        </w:r>
      </w:ins>
      <w:ins w:id="178" w:author="David Linan Romero" w:date="2021-03-09T12:41:00Z">
        <w:r w:rsidR="003A3CAF">
          <w:rPr>
            <w:rFonts w:eastAsiaTheme="minorEastAsia"/>
          </w:rPr>
          <w:t xml:space="preserve">. </w:t>
        </w:r>
      </w:ins>
      <w:del w:id="179" w:author="David Linan Romero" w:date="2021-03-09T12:35:00Z">
        <w:r w:rsidDel="00122B21">
          <w:rPr>
            <w:rFonts w:eastAsiaTheme="minorEastAsia"/>
          </w:rPr>
          <w:delText xml:space="preserve">  </w:delText>
        </w:r>
      </w:del>
    </w:p>
    <w:p w14:paraId="2AAF68BF" w14:textId="07E8ACBB" w:rsidR="00854976" w:rsidRPr="0069567C" w:rsidDel="00763354" w:rsidRDefault="00854976" w:rsidP="00854976">
      <w:pPr>
        <w:jc w:val="center"/>
        <w:rPr>
          <w:del w:id="180" w:author="David Linan Romero" w:date="2021-03-09T12:42:00Z"/>
          <w:rFonts w:eastAsiaTheme="minorEastAsia"/>
          <w:rPrChange w:id="181" w:author="David Linan Romero" w:date="2021-03-09T12:37:00Z">
            <w:rPr>
              <w:del w:id="182" w:author="David Linan Romero" w:date="2021-03-09T12:42:00Z"/>
              <w:rFonts w:eastAsiaTheme="minorEastAsia"/>
              <w:b/>
              <w:bCs/>
            </w:rPr>
          </w:rPrChange>
        </w:rPr>
        <w:pPrChange w:id="183" w:author="David Linan Romero" w:date="2021-03-09T12:38:00Z">
          <w:pPr>
            <w:jc w:val="both"/>
          </w:pPr>
        </w:pPrChange>
      </w:pPr>
    </w:p>
    <w:p w14:paraId="61754BBC" w14:textId="4F8B73D3" w:rsidR="004A47BC" w:rsidRDefault="004A47BC" w:rsidP="004A47BC">
      <w:pPr>
        <w:rPr>
          <w:rFonts w:eastAsiaTheme="minorEastAsia"/>
        </w:rPr>
      </w:pPr>
      <w:del w:id="184" w:author="David Linan Romero" w:date="2021-03-09T12:43:00Z">
        <w:r w:rsidDel="002B2CF7">
          <w:rPr>
            <w:rFonts w:eastAsiaTheme="minorEastAsia"/>
          </w:rPr>
          <w:delText>Another requirement</w:delText>
        </w:r>
      </w:del>
      <w:ins w:id="185" w:author="David Linan Romero" w:date="2021-03-09T12:43:00Z">
        <w:r w:rsidR="002B2CF7">
          <w:rPr>
            <w:rFonts w:eastAsiaTheme="minorEastAsia"/>
          </w:rPr>
          <w:t>The second requirement</w:t>
        </w:r>
      </w:ins>
      <w:r>
        <w:rPr>
          <w:rFonts w:eastAsiaTheme="minorEastAsia"/>
        </w:rPr>
        <w:t xml:space="preserve"> is that exactly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j</m:t>
            </m:r>
          </m:sub>
        </m:sSub>
      </m:oMath>
      <w:r>
        <w:rPr>
          <w:rFonts w:eastAsiaTheme="minorEastAsia"/>
        </w:rPr>
        <w:t xml:space="preserve"> Boolean variables are expected to be True </w:t>
      </w:r>
      <w:del w:id="186" w:author="David Linan Romero" w:date="2021-03-09T11:59:00Z">
        <w:r w:rsidDel="00654E0B">
          <w:rPr>
            <w:rFonts w:eastAsiaTheme="minorEastAsia"/>
          </w:rPr>
          <w:delText xml:space="preserve">for each ordered </w:delText>
        </w:r>
      </w:del>
      <w:ins w:id="187" w:author="David Linan Romero" w:date="2021-03-09T11:59:00Z">
        <w:r w:rsidR="00654E0B">
          <w:rPr>
            <w:rFonts w:eastAsiaTheme="minorEastAsia"/>
          </w:rPr>
          <w:t xml:space="preserve">over a subset </w:t>
        </w:r>
      </w:ins>
      <m:oMath>
        <m:r>
          <w:ins w:id="188" w:author="David Linan Romero" w:date="2021-03-09T11:59:00Z">
            <w:rPr>
              <w:rFonts w:ascii="Cambria Math" w:eastAsiaTheme="minorEastAsia" w:hAnsi="Cambria Math"/>
            </w:rPr>
            <m:t>su</m:t>
          </w:ins>
        </m:r>
        <m:sSub>
          <m:sSubPr>
            <m:ctrlPr>
              <w:ins w:id="189" w:author="David Linan Romero" w:date="2021-03-09T11:59:00Z">
                <w:rPr>
                  <w:rFonts w:ascii="Cambria Math" w:eastAsiaTheme="minorEastAsia" w:hAnsi="Cambria Math"/>
                  <w:i/>
                </w:rPr>
              </w:ins>
            </m:ctrlPr>
          </m:sSubPr>
          <m:e>
            <m:r>
              <w:ins w:id="190" w:author="David Linan Romero" w:date="2021-03-09T11:59:00Z">
                <w:rPr>
                  <w:rFonts w:ascii="Cambria Math" w:eastAsiaTheme="minorEastAsia" w:hAnsi="Cambria Math"/>
                </w:rPr>
                <m:t>b</m:t>
              </w:ins>
            </m:r>
          </m:e>
          <m:sub>
            <m:r>
              <w:ins w:id="191" w:author="David Linan Romero" w:date="2021-03-09T11:59:00Z">
                <w:rPr>
                  <w:rFonts w:ascii="Cambria Math" w:eastAsiaTheme="minorEastAsia" w:hAnsi="Cambria Math"/>
                </w:rPr>
                <m:t>j</m:t>
              </w:ins>
            </m:r>
          </m:sub>
        </m:sSub>
        <m:r>
          <w:ins w:id="192" w:author="David Linan Romero" w:date="2021-03-09T12:00:00Z">
            <w:rPr>
              <w:rFonts w:ascii="Cambria Math" w:eastAsiaTheme="minorEastAsia" w:hAnsi="Cambria Math"/>
            </w:rPr>
            <m:t>⊆</m:t>
          </w:ins>
        </m:r>
        <m:r>
          <w:rPr>
            <w:rFonts w:ascii="Cambria Math" w:eastAsiaTheme="minorEastAsia" w:hAnsi="Cambria Math"/>
          </w:rPr>
          <m:t>se</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j</m:t>
            </m:r>
          </m:sub>
        </m:sSub>
      </m:oMath>
      <w:r>
        <w:rPr>
          <w:rFonts w:eastAsiaTheme="minorEastAsia"/>
        </w:rPr>
        <w:t>:</w:t>
      </w:r>
    </w:p>
    <w:p w14:paraId="2886146B" w14:textId="38924782" w:rsidR="003E74DF" w:rsidRPr="00365FC5" w:rsidRDefault="004A47BC" w:rsidP="004A47BC">
      <w:pPr>
        <w:rPr>
          <w:ins w:id="193" w:author="David Linan Romero" w:date="2021-03-09T11:57:00Z"/>
          <w:rFonts w:eastAsiaTheme="minorEastAsia"/>
          <w:rPrChange w:id="194" w:author="David Linan Romero" w:date="2021-03-09T11:57:00Z">
            <w:rPr>
              <w:ins w:id="195" w:author="David Linan Romero" w:date="2021-03-09T11:57:00Z"/>
              <w:rFonts w:eastAsiaTheme="minorEastAsia"/>
            </w:rPr>
          </w:rPrChange>
        </w:rPr>
      </w:pPr>
      <m:oMathPara>
        <m:oMath>
          <m:r>
            <w:rPr>
              <w:rFonts w:ascii="Cambria Math" w:eastAsiaTheme="minorEastAsia" w:hAnsi="Cambria Math"/>
            </w:rPr>
            <m:t xml:space="preserve">Exactly </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j</m:t>
              </m:r>
            </m:sub>
          </m:sSub>
          <m:r>
            <w:rPr>
              <w:rFonts w:ascii="Cambria Math" w:eastAsiaTheme="minorEastAsia" w:hAnsi="Cambria Math"/>
            </w:rPr>
            <m:t xml:space="preserve"> Boolean variables in </m:t>
          </m:r>
          <m:r>
            <w:del w:id="196" w:author="David Linan Romero" w:date="2021-03-09T11:56:00Z">
              <w:rPr>
                <w:rFonts w:ascii="Cambria Math" w:eastAsiaTheme="minorEastAsia" w:hAnsi="Cambria Math"/>
              </w:rPr>
              <m:t xml:space="preserve">a subset </m:t>
            </w:del>
          </m:r>
          <m:d>
            <m:dPr>
              <m:ctrlPr>
                <w:del w:id="197" w:author="David Linan Romero" w:date="2021-03-09T11:56:00Z">
                  <w:rPr>
                    <w:rFonts w:ascii="Cambria Math" w:eastAsiaTheme="minorEastAsia" w:hAnsi="Cambria Math"/>
                    <w:i/>
                  </w:rPr>
                </w:del>
              </m:ctrlPr>
            </m:dPr>
            <m:e>
              <m:r>
                <w:del w:id="198" w:author="David Linan Romero" w:date="2021-03-09T11:56:00Z">
                  <w:rPr>
                    <w:rFonts w:ascii="Cambria Math" w:eastAsiaTheme="minorEastAsia" w:hAnsi="Cambria Math"/>
                  </w:rPr>
                  <m:t>⊆</m:t>
                </w:del>
              </m:r>
            </m:e>
          </m:d>
          <m:r>
            <w:del w:id="199" w:author="David Linan Romero" w:date="2021-03-09T11:56:00Z">
              <w:rPr>
                <w:rFonts w:ascii="Cambria Math" w:eastAsiaTheme="minorEastAsia" w:hAnsi="Cambria Math"/>
              </w:rPr>
              <m:t xml:space="preserve">of </m:t>
            </w:del>
          </m:r>
          <m:r>
            <w:rPr>
              <w:rFonts w:ascii="Cambria Math" w:eastAsiaTheme="minorEastAsia" w:hAnsi="Cambria Math"/>
            </w:rPr>
            <m:t xml:space="preserve"> </m:t>
          </m:r>
          <m:r>
            <w:ins w:id="200" w:author="David Linan Romero" w:date="2021-03-09T12:01:00Z">
              <w:rPr>
                <w:rFonts w:ascii="Cambria Math" w:eastAsiaTheme="minorEastAsia" w:hAnsi="Cambria Math"/>
              </w:rPr>
              <m:t>su</m:t>
            </w:ins>
          </m:r>
          <m:sSub>
            <m:sSubPr>
              <m:ctrlPr>
                <w:ins w:id="201" w:author="David Linan Romero" w:date="2021-03-09T12:01:00Z">
                  <w:rPr>
                    <w:rFonts w:ascii="Cambria Math" w:eastAsiaTheme="minorEastAsia" w:hAnsi="Cambria Math"/>
                    <w:i/>
                  </w:rPr>
                </w:ins>
              </m:ctrlPr>
            </m:sSubPr>
            <m:e>
              <m:r>
                <w:ins w:id="202" w:author="David Linan Romero" w:date="2021-03-09T12:01:00Z">
                  <w:rPr>
                    <w:rFonts w:ascii="Cambria Math" w:eastAsiaTheme="minorEastAsia" w:hAnsi="Cambria Math"/>
                  </w:rPr>
                  <m:t>b</m:t>
                </w:ins>
              </m:r>
            </m:e>
            <m:sub>
              <m:r>
                <w:ins w:id="203" w:author="David Linan Romero" w:date="2021-03-09T12:01:00Z">
                  <w:rPr>
                    <w:rFonts w:ascii="Cambria Math" w:eastAsiaTheme="minorEastAsia" w:hAnsi="Cambria Math"/>
                  </w:rPr>
                  <m:t>j</m:t>
                </w:ins>
              </m:r>
            </m:sub>
          </m:sSub>
          <m:r>
            <w:ins w:id="204" w:author="David Linan Romero" w:date="2021-03-09T12:01:00Z">
              <w:rPr>
                <w:rFonts w:ascii="Cambria Math" w:eastAsiaTheme="minorEastAsia" w:hAnsi="Cambria Math"/>
              </w:rPr>
              <m:t>⊆se</m:t>
            </w:ins>
          </m:r>
          <m:sSub>
            <m:sSubPr>
              <m:ctrlPr>
                <w:ins w:id="205" w:author="David Linan Romero" w:date="2021-03-09T12:01:00Z">
                  <w:rPr>
                    <w:rFonts w:ascii="Cambria Math" w:eastAsiaTheme="minorEastAsia" w:hAnsi="Cambria Math"/>
                    <w:i/>
                  </w:rPr>
                </w:ins>
              </m:ctrlPr>
            </m:sSubPr>
            <m:e>
              <m:r>
                <w:ins w:id="206" w:author="David Linan Romero" w:date="2021-03-09T12:01:00Z">
                  <w:rPr>
                    <w:rFonts w:ascii="Cambria Math" w:eastAsiaTheme="minorEastAsia" w:hAnsi="Cambria Math"/>
                  </w:rPr>
                  <m:t>t</m:t>
                </w:ins>
              </m:r>
            </m:e>
            <m:sub>
              <m:r>
                <w:ins w:id="207" w:author="David Linan Romero" w:date="2021-03-09T12:01:00Z">
                  <w:rPr>
                    <w:rFonts w:ascii="Cambria Math" w:eastAsiaTheme="minorEastAsia" w:hAnsi="Cambria Math"/>
                  </w:rPr>
                  <m:t>j</m:t>
                </w:ins>
              </m:r>
            </m:sub>
          </m:sSub>
          <m:sSub>
            <m:sSubPr>
              <m:ctrlPr>
                <w:del w:id="208" w:author="David Linan Romero" w:date="2021-03-07T11:31:00Z">
                  <w:rPr>
                    <w:rFonts w:ascii="Cambria Math" w:eastAsiaTheme="minorEastAsia" w:hAnsi="Cambria Math"/>
                    <w:b/>
                    <w:bCs/>
                    <w:i/>
                  </w:rPr>
                </w:del>
              </m:ctrlPr>
            </m:sSubPr>
            <m:e>
              <m:r>
                <w:del w:id="209" w:author="David Linan Romero" w:date="2021-03-07T11:31:00Z">
                  <m:rPr>
                    <m:sty m:val="bi"/>
                  </m:rPr>
                  <w:rPr>
                    <w:rFonts w:ascii="Cambria Math" w:eastAsiaTheme="minorEastAsia" w:hAnsi="Cambria Math"/>
                  </w:rPr>
                  <m:t>Y</m:t>
                </w:del>
              </m:r>
            </m:e>
            <m:sub>
              <m:r>
                <w:del w:id="210" w:author="David Linan Romero" w:date="2021-03-07T11:31:00Z">
                  <m:rPr>
                    <m:sty m:val="bi"/>
                  </m:rPr>
                  <w:rPr>
                    <w:rFonts w:ascii="Cambria Math" w:eastAsiaTheme="minorEastAsia" w:hAnsi="Cambria Math"/>
                  </w:rPr>
                  <m:t>E,</m:t>
                </w:del>
              </m:r>
              <m:r>
                <w:del w:id="211" w:author="David Linan Romero" w:date="2021-03-07T11:31:00Z">
                  <w:rPr>
                    <w:rFonts w:ascii="Cambria Math" w:eastAsiaTheme="minorEastAsia" w:hAnsi="Cambria Math"/>
                  </w:rPr>
                  <m:t>j</m:t>
                </w:del>
              </m:r>
            </m:sub>
          </m:sSub>
          <m:r>
            <w:del w:id="212" w:author="David Linan Romero" w:date="2021-03-09T12:01:00Z">
              <w:rPr>
                <w:rFonts w:ascii="Cambria Math" w:eastAsiaTheme="minorEastAsia" w:hAnsi="Cambria Math"/>
              </w:rPr>
              <m:t xml:space="preserve"> </m:t>
            </w:del>
          </m:r>
          <m:r>
            <w:rPr>
              <w:rFonts w:ascii="Cambria Math" w:eastAsiaTheme="minorEastAsia" w:hAnsi="Cambria Math"/>
            </w:rPr>
            <m:t xml:space="preserve"> are true,  ∀j∈{1,2,3,…,</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r>
            <w:rPr>
              <w:rFonts w:ascii="Cambria Math" w:eastAsiaTheme="minorEastAsia" w:hAnsi="Cambria Math"/>
            </w:rPr>
            <m:t>}</m:t>
          </m:r>
        </m:oMath>
      </m:oMathPara>
    </w:p>
    <w:p w14:paraId="6AFBB65E" w14:textId="4265108E" w:rsidR="00365FC5" w:rsidRPr="00365FC5" w:rsidRDefault="00365FC5" w:rsidP="00ED0CA7">
      <w:pPr>
        <w:jc w:val="both"/>
        <w:rPr>
          <w:rFonts w:eastAsiaTheme="minorEastAsia"/>
          <w:rPrChange w:id="213" w:author="David Linan Romero" w:date="2021-03-09T11:57:00Z">
            <w:rPr>
              <w:rFonts w:eastAsiaTheme="minorEastAsia"/>
            </w:rPr>
          </w:rPrChange>
        </w:rPr>
        <w:pPrChange w:id="214" w:author="David Linan Romero" w:date="2021-03-09T12:02:00Z">
          <w:pPr/>
        </w:pPrChange>
      </w:pPr>
      <w:ins w:id="215" w:author="David Linan Romero" w:date="2021-03-09T11:57:00Z">
        <w:r>
          <w:rPr>
            <w:rFonts w:eastAsiaTheme="minorEastAsia"/>
            <w:b/>
            <w:bCs/>
          </w:rPr>
          <w:t>*</w:t>
        </w:r>
        <w:r>
          <w:rPr>
            <w:rFonts w:eastAsiaTheme="minorEastAsia"/>
          </w:rPr>
          <w:t xml:space="preserve">Important note: </w:t>
        </w:r>
      </w:ins>
      <w:ins w:id="216" w:author="David Linan Romero" w:date="2021-03-09T11:59:00Z">
        <w:r w:rsidR="00841B86">
          <w:rPr>
            <w:rFonts w:eastAsiaTheme="minorEastAsia"/>
          </w:rPr>
          <w:t xml:space="preserve">for the moment we will not consider the case where </w:t>
        </w:r>
      </w:ins>
      <w:ins w:id="217" w:author="David Linan Romero" w:date="2021-03-09T12:01:00Z">
        <w:r w:rsidR="00291C72">
          <w:rPr>
            <w:rFonts w:eastAsiaTheme="minorEastAsia"/>
          </w:rPr>
          <w:t>there are multiple</w:t>
        </w:r>
      </w:ins>
      <w:ins w:id="218" w:author="David Linan Romero" w:date="2021-03-09T12:51:00Z">
        <w:r w:rsidR="00BB529F">
          <w:rPr>
            <w:rFonts w:eastAsiaTheme="minorEastAsia"/>
          </w:rPr>
          <w:t xml:space="preserve"> (</w:t>
        </w:r>
      </w:ins>
      <m:oMath>
        <m:r>
          <w:ins w:id="219" w:author="David Linan Romero" w:date="2021-03-09T12:51:00Z">
            <w:rPr>
              <w:rFonts w:ascii="Cambria Math" w:eastAsiaTheme="minorEastAsia" w:hAnsi="Cambria Math"/>
            </w:rPr>
            <m:t>q</m:t>
          </w:ins>
        </m:r>
      </m:oMath>
      <w:ins w:id="220" w:author="David Linan Romero" w:date="2021-03-09T12:51:00Z">
        <w:r w:rsidR="00BB529F">
          <w:rPr>
            <w:rFonts w:eastAsiaTheme="minorEastAsia"/>
          </w:rPr>
          <w:t>)</w:t>
        </w:r>
      </w:ins>
      <w:ins w:id="221" w:author="David Linan Romero" w:date="2021-03-09T12:01:00Z">
        <w:r w:rsidR="00291C72">
          <w:rPr>
            <w:rFonts w:eastAsiaTheme="minorEastAsia"/>
          </w:rPr>
          <w:t xml:space="preserve"> </w:t>
        </w:r>
      </w:ins>
      <w:ins w:id="222" w:author="David Linan Romero" w:date="2021-03-09T12:02:00Z">
        <w:r w:rsidR="00ED0CA7">
          <w:rPr>
            <w:rFonts w:eastAsiaTheme="minorEastAsia"/>
          </w:rPr>
          <w:t xml:space="preserve">“Exactly” constraints </w:t>
        </w:r>
      </w:ins>
      <w:ins w:id="223" w:author="David Linan Romero" w:date="2021-03-09T12:49:00Z">
        <w:r w:rsidR="00B6789C">
          <w:rPr>
            <w:rFonts w:eastAsiaTheme="minorEastAsia"/>
          </w:rPr>
          <w:t>with different subsets</w:t>
        </w:r>
      </w:ins>
      <w:ins w:id="224" w:author="David Linan Romero" w:date="2021-03-09T12:50:00Z">
        <w:r w:rsidR="00BB529F">
          <w:rPr>
            <w:rFonts w:eastAsiaTheme="minorEastAsia"/>
          </w:rPr>
          <w:t xml:space="preserve"> </w:t>
        </w:r>
      </w:ins>
      <m:oMath>
        <m:r>
          <w:ins w:id="225" w:author="David Linan Romero" w:date="2021-03-09T12:50:00Z">
            <w:rPr>
              <w:rFonts w:ascii="Cambria Math" w:eastAsiaTheme="minorEastAsia" w:hAnsi="Cambria Math"/>
            </w:rPr>
            <m:t>su</m:t>
          </w:ins>
        </m:r>
        <m:sSub>
          <m:sSubPr>
            <m:ctrlPr>
              <w:ins w:id="226" w:author="David Linan Romero" w:date="2021-03-09T12:50:00Z">
                <w:rPr>
                  <w:rFonts w:ascii="Cambria Math" w:eastAsiaTheme="minorEastAsia" w:hAnsi="Cambria Math"/>
                  <w:i/>
                </w:rPr>
              </w:ins>
            </m:ctrlPr>
          </m:sSubPr>
          <m:e>
            <m:r>
              <w:ins w:id="227" w:author="David Linan Romero" w:date="2021-03-09T12:50:00Z">
                <w:rPr>
                  <w:rFonts w:ascii="Cambria Math" w:eastAsiaTheme="minorEastAsia" w:hAnsi="Cambria Math"/>
                </w:rPr>
                <m:t>b</m:t>
              </w:ins>
            </m:r>
          </m:e>
          <m:sub>
            <m:r>
              <w:ins w:id="228" w:author="David Linan Romero" w:date="2021-03-09T12:50:00Z">
                <w:rPr>
                  <w:rFonts w:ascii="Cambria Math" w:eastAsiaTheme="minorEastAsia" w:hAnsi="Cambria Math"/>
                </w:rPr>
                <m:t>j</m:t>
              </w:ins>
            </m:r>
            <m:r>
              <w:ins w:id="229" w:author="David Linan Romero" w:date="2021-03-09T12:50:00Z">
                <w:rPr>
                  <w:rFonts w:ascii="Cambria Math" w:eastAsiaTheme="minorEastAsia" w:hAnsi="Cambria Math"/>
                </w:rPr>
                <m:t>,q</m:t>
              </w:ins>
            </m:r>
          </m:sub>
        </m:sSub>
      </m:oMath>
      <w:ins w:id="230" w:author="David Linan Romero" w:date="2021-03-09T12:49:00Z">
        <w:r w:rsidR="00B6789C">
          <w:rPr>
            <w:rFonts w:eastAsiaTheme="minorEastAsia"/>
          </w:rPr>
          <w:t xml:space="preserve"> </w:t>
        </w:r>
      </w:ins>
      <w:ins w:id="231" w:author="David Linan Romero" w:date="2021-03-09T12:02:00Z">
        <w:r w:rsidR="009A68D4">
          <w:rPr>
            <w:rFonts w:eastAsiaTheme="minorEastAsia"/>
          </w:rPr>
          <w:t xml:space="preserve">for a single </w:t>
        </w:r>
      </w:ins>
      <w:ins w:id="232" w:author="David Linan Romero" w:date="2021-03-09T12:15:00Z">
        <w:r w:rsidR="006F5D45">
          <w:rPr>
            <w:rFonts w:eastAsiaTheme="minorEastAsia"/>
          </w:rPr>
          <w:t xml:space="preserve">vector of </w:t>
        </w:r>
      </w:ins>
      <w:ins w:id="233" w:author="David Linan Romero" w:date="2021-03-09T18:01:00Z">
        <w:r w:rsidR="001032D3">
          <w:rPr>
            <w:rFonts w:eastAsiaTheme="minorEastAsia"/>
          </w:rPr>
          <w:t>variables</w:t>
        </w:r>
      </w:ins>
      <w:ins w:id="234" w:author="David Linan Romero" w:date="2021-03-09T12:15:00Z">
        <w:r w:rsidR="006F5D45">
          <w:rPr>
            <w:rFonts w:eastAsiaTheme="minorEastAsia"/>
          </w:rPr>
          <w:t xml:space="preserve"> </w:t>
        </w:r>
      </w:ins>
      <m:oMath>
        <m:sSub>
          <m:sSubPr>
            <m:ctrlPr>
              <w:ins w:id="235" w:author="David Linan Romero" w:date="2021-03-09T12:15:00Z">
                <w:rPr>
                  <w:rFonts w:ascii="Cambria Math" w:eastAsiaTheme="minorEastAsia" w:hAnsi="Cambria Math"/>
                  <w:b/>
                  <w:bCs/>
                  <w:i/>
                </w:rPr>
              </w:ins>
            </m:ctrlPr>
          </m:sSubPr>
          <m:e>
            <m:r>
              <w:ins w:id="236" w:author="David Linan Romero" w:date="2021-03-09T12:15:00Z">
                <m:rPr>
                  <m:sty m:val="bi"/>
                </m:rPr>
                <w:rPr>
                  <w:rFonts w:ascii="Cambria Math" w:eastAsiaTheme="minorEastAsia" w:hAnsi="Cambria Math"/>
                </w:rPr>
                <m:t>Y</m:t>
              </w:ins>
            </m:r>
            <m:r>
              <w:ins w:id="237" w:author="David Linan Romero" w:date="2021-03-09T12:44:00Z">
                <m:rPr>
                  <m:sty m:val="bi"/>
                </m:rPr>
                <w:rPr>
                  <w:rFonts w:ascii="Cambria Math" w:eastAsiaTheme="minorEastAsia" w:hAnsi="Cambria Math"/>
                </w:rPr>
                <m:t>'</m:t>
              </w:ins>
            </m:r>
          </m:e>
          <m:sub>
            <m:r>
              <w:ins w:id="238" w:author="David Linan Romero" w:date="2021-03-09T12:15:00Z">
                <m:rPr>
                  <m:sty m:val="bi"/>
                </m:rPr>
                <w:rPr>
                  <w:rFonts w:ascii="Cambria Math" w:eastAsiaTheme="minorEastAsia" w:hAnsi="Cambria Math"/>
                </w:rPr>
                <m:t>E,</m:t>
              </w:ins>
            </m:r>
            <m:r>
              <w:ins w:id="239" w:author="David Linan Romero" w:date="2021-03-09T12:15:00Z">
                <w:rPr>
                  <w:rFonts w:ascii="Cambria Math" w:eastAsiaTheme="minorEastAsia" w:hAnsi="Cambria Math"/>
                </w:rPr>
                <m:t>j</m:t>
              </w:ins>
            </m:r>
          </m:sub>
        </m:sSub>
      </m:oMath>
      <w:ins w:id="240" w:author="David Linan Romero" w:date="2021-03-09T12:19:00Z">
        <w:r w:rsidR="00B83606">
          <w:rPr>
            <w:rFonts w:eastAsiaTheme="minorEastAsia"/>
            <w:b/>
            <w:bCs/>
          </w:rPr>
          <w:t xml:space="preserve"> </w:t>
        </w:r>
        <w:r w:rsidR="00B83606">
          <w:rPr>
            <w:rFonts w:eastAsiaTheme="minorEastAsia"/>
          </w:rPr>
          <w:t>(future work)</w:t>
        </w:r>
      </w:ins>
      <w:ins w:id="241" w:author="David Linan Romero" w:date="2021-03-09T12:15:00Z">
        <w:r w:rsidR="006F5D45" w:rsidRPr="006F5D45">
          <w:rPr>
            <w:rFonts w:eastAsiaTheme="minorEastAsia"/>
            <w:rPrChange w:id="242" w:author="David Linan Romero" w:date="2021-03-09T12:15:00Z">
              <w:rPr>
                <w:rFonts w:eastAsiaTheme="minorEastAsia"/>
                <w:b/>
                <w:bCs/>
              </w:rPr>
            </w:rPrChange>
          </w:rPr>
          <w:t>.</w:t>
        </w:r>
      </w:ins>
      <w:ins w:id="243" w:author="David Linan Romero" w:date="2021-03-09T12:19:00Z">
        <w:r w:rsidR="00B83606">
          <w:rPr>
            <w:rFonts w:eastAsiaTheme="minorEastAsia"/>
          </w:rPr>
          <w:t xml:space="preserve"> Another aspect left for futur</w:t>
        </w:r>
      </w:ins>
      <w:ins w:id="244" w:author="David Linan Romero" w:date="2021-03-09T12:20:00Z">
        <w:r w:rsidR="00B83606">
          <w:rPr>
            <w:rFonts w:eastAsiaTheme="minorEastAsia"/>
          </w:rPr>
          <w:t xml:space="preserve">e work is the fact that we can </w:t>
        </w:r>
        <w:r w:rsidR="009F7E3E">
          <w:rPr>
            <w:rFonts w:eastAsiaTheme="minorEastAsia"/>
          </w:rPr>
          <w:t xml:space="preserve">increase the number of reformulation layers to include </w:t>
        </w:r>
      </w:ins>
      <w:ins w:id="245" w:author="David Linan Romero" w:date="2021-03-09T18:01:00Z">
        <w:r w:rsidR="001032D3">
          <w:rPr>
            <w:rFonts w:eastAsiaTheme="minorEastAsia"/>
          </w:rPr>
          <w:t>reformulations</w:t>
        </w:r>
      </w:ins>
      <w:ins w:id="246" w:author="David Linan Romero" w:date="2021-03-09T12:20:00Z">
        <w:r w:rsidR="009F7E3E">
          <w:rPr>
            <w:rFonts w:eastAsiaTheme="minorEastAsia"/>
          </w:rPr>
          <w:t xml:space="preserve"> for </w:t>
        </w:r>
        <w:r w:rsidR="002D2CD1">
          <w:rPr>
            <w:rFonts w:eastAsiaTheme="minorEastAsia"/>
          </w:rPr>
          <w:t xml:space="preserve">constraints of the form </w:t>
        </w:r>
      </w:ins>
      <w:ins w:id="247" w:author="David Linan Romero" w:date="2021-03-09T12:21:00Z">
        <w:r w:rsidR="002D2CD1">
          <w:rPr>
            <w:rFonts w:eastAsiaTheme="minorEastAsia"/>
          </w:rPr>
          <w:t xml:space="preserve">“atleast” and </w:t>
        </w:r>
        <w:r w:rsidR="00606B57">
          <w:rPr>
            <w:rFonts w:eastAsiaTheme="minorEastAsia"/>
          </w:rPr>
          <w:t>“atmost” (future work).</w:t>
        </w:r>
      </w:ins>
    </w:p>
    <w:p w14:paraId="2178E5CE" w14:textId="12CD2D54" w:rsidR="00500F65" w:rsidRDefault="00500F65" w:rsidP="00502BE8">
      <w:pPr>
        <w:jc w:val="both"/>
        <w:rPr>
          <w:rFonts w:eastAsiaTheme="minorEastAsia"/>
        </w:rPr>
      </w:pPr>
      <w:commentRangeStart w:id="248"/>
      <w:r>
        <w:rPr>
          <w:rFonts w:eastAsiaTheme="minorEastAsia"/>
        </w:rPr>
        <w:t xml:space="preserve">The last requirement is that </w:t>
      </w:r>
      <w:r w:rsidR="00502BE8">
        <w:rPr>
          <w:rFonts w:eastAsiaTheme="minorEastAsia"/>
        </w:rPr>
        <w:t xml:space="preserve">each vector </w:t>
      </w:r>
      <m:oMath>
        <m:sSub>
          <m:sSubPr>
            <m:ctrlPr>
              <w:ins w:id="249" w:author="David Linan Romero" w:date="2021-03-09T12:53:00Z">
                <w:rPr>
                  <w:rFonts w:ascii="Cambria Math" w:eastAsiaTheme="minorEastAsia" w:hAnsi="Cambria Math"/>
                  <w:b/>
                  <w:bCs/>
                  <w:i/>
                </w:rPr>
              </w:ins>
            </m:ctrlPr>
          </m:sSubPr>
          <m:e>
            <m:r>
              <w:ins w:id="250" w:author="David Linan Romero" w:date="2021-03-09T12:53:00Z">
                <m:rPr>
                  <m:sty m:val="bi"/>
                </m:rPr>
                <w:rPr>
                  <w:rFonts w:ascii="Cambria Math" w:eastAsiaTheme="minorEastAsia" w:hAnsi="Cambria Math"/>
                </w:rPr>
                <m:t>Y'</m:t>
              </w:ins>
            </m:r>
          </m:e>
          <m:sub>
            <m:r>
              <w:ins w:id="251" w:author="David Linan Romero" w:date="2021-03-09T12:53:00Z">
                <m:rPr>
                  <m:sty m:val="bi"/>
                </m:rPr>
                <w:rPr>
                  <w:rFonts w:ascii="Cambria Math" w:eastAsiaTheme="minorEastAsia" w:hAnsi="Cambria Math"/>
                </w:rPr>
                <m:t>E,</m:t>
              </w:ins>
            </m:r>
            <m:r>
              <w:ins w:id="252" w:author="David Linan Romero" w:date="2021-03-09T12:53:00Z">
                <w:rPr>
                  <w:rFonts w:ascii="Cambria Math" w:eastAsiaTheme="minorEastAsia" w:hAnsi="Cambria Math"/>
                </w:rPr>
                <m:t>j</m:t>
              </w:ins>
            </m:r>
          </m:sub>
        </m:sSub>
        <m:sSub>
          <m:sSubPr>
            <m:ctrlPr>
              <w:del w:id="253" w:author="David Linan Romero" w:date="2021-03-09T12:53:00Z">
                <w:rPr>
                  <w:rFonts w:ascii="Cambria Math" w:eastAsiaTheme="minorEastAsia" w:hAnsi="Cambria Math"/>
                  <w:b/>
                  <w:bCs/>
                  <w:i/>
                </w:rPr>
              </w:del>
            </m:ctrlPr>
          </m:sSubPr>
          <m:e>
            <m:r>
              <w:del w:id="254" w:author="David Linan Romero" w:date="2021-03-09T12:53:00Z">
                <m:rPr>
                  <m:sty m:val="bi"/>
                </m:rPr>
                <w:rPr>
                  <w:rFonts w:ascii="Cambria Math" w:eastAsiaTheme="minorEastAsia" w:hAnsi="Cambria Math"/>
                </w:rPr>
                <m:t>Y</m:t>
              </w:del>
            </m:r>
          </m:e>
          <m:sub>
            <m:r>
              <w:del w:id="255" w:author="David Linan Romero" w:date="2021-03-09T12:53:00Z">
                <m:rPr>
                  <m:sty m:val="bi"/>
                </m:rPr>
                <w:rPr>
                  <w:rFonts w:ascii="Cambria Math" w:eastAsiaTheme="minorEastAsia" w:hAnsi="Cambria Math"/>
                </w:rPr>
                <m:t>E,</m:t>
              </w:del>
            </m:r>
            <m:r>
              <w:del w:id="256" w:author="David Linan Romero" w:date="2021-03-09T12:53:00Z">
                <w:rPr>
                  <w:rFonts w:ascii="Cambria Math" w:eastAsiaTheme="minorEastAsia" w:hAnsi="Cambria Math"/>
                </w:rPr>
                <m:t>j</m:t>
              </w:del>
            </m:r>
          </m:sub>
        </m:sSub>
        <m:r>
          <w:rPr>
            <w:rFonts w:ascii="Cambria Math" w:eastAsiaTheme="minorEastAsia" w:hAnsi="Cambria Math"/>
          </w:rPr>
          <m:t>,  ∀j∈{1,2,3,…,</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r>
          <w:rPr>
            <w:rFonts w:ascii="Cambria Math" w:eastAsiaTheme="minorEastAsia" w:hAnsi="Cambria Math"/>
          </w:rPr>
          <m:t>}</m:t>
        </m:r>
      </m:oMath>
      <w:r w:rsidR="00502BE8">
        <w:rPr>
          <w:rFonts w:eastAsiaTheme="minorEastAsia"/>
        </w:rPr>
        <w:t xml:space="preserve"> must represent either discretized locations, discretized points in time or an integer number. </w:t>
      </w:r>
      <w:commentRangeEnd w:id="248"/>
      <w:r>
        <w:commentReference w:id="248"/>
      </w:r>
    </w:p>
    <w:p w14:paraId="0BE65E86" w14:textId="51B36A37" w:rsidR="004D0F2B" w:rsidRDefault="004D0F2B" w:rsidP="00502BE8">
      <w:pPr>
        <w:jc w:val="both"/>
        <w:rPr>
          <w:rFonts w:eastAsiaTheme="minorEastAsia"/>
        </w:rPr>
      </w:pPr>
      <w:r>
        <w:rPr>
          <w:rFonts w:eastAsiaTheme="minorEastAsia"/>
        </w:rPr>
        <w:t xml:space="preserve">Also, the </w:t>
      </w:r>
      <w:r w:rsidR="004B5E4A">
        <w:rPr>
          <w:rFonts w:eastAsiaTheme="minorEastAsia"/>
        </w:rPr>
        <w:t xml:space="preserve">vector </w:t>
      </w:r>
      <m:oMath>
        <m:sSub>
          <m:sSubPr>
            <m:ctrlPr>
              <w:rPr>
                <w:rFonts w:ascii="Cambria Math" w:hAnsi="Cambria Math"/>
                <w:b/>
                <w:bCs/>
                <w:i/>
              </w:rPr>
            </m:ctrlPr>
          </m:sSubPr>
          <m:e>
            <m:r>
              <m:rPr>
                <m:sty m:val="bi"/>
              </m:rPr>
              <w:rPr>
                <w:rFonts w:ascii="Cambria Math" w:hAnsi="Cambria Math"/>
              </w:rPr>
              <m:t>z</m:t>
            </m:r>
          </m:e>
          <m:sub>
            <m:r>
              <m:rPr>
                <m:sty m:val="bi"/>
              </m:rPr>
              <w:rPr>
                <w:rFonts w:ascii="Cambria Math" w:hAnsi="Cambria Math"/>
              </w:rPr>
              <m:t>E</m:t>
            </m:r>
          </m:sub>
        </m:sSub>
      </m:oMath>
      <w:r w:rsidR="001177FF">
        <w:rPr>
          <w:rFonts w:eastAsiaTheme="minorEastAsia"/>
          <w:b/>
          <w:bCs/>
        </w:rPr>
        <w:t xml:space="preserve"> </w:t>
      </w:r>
      <w:r w:rsidR="001177FF">
        <w:rPr>
          <w:rFonts w:eastAsiaTheme="minorEastAsia"/>
        </w:rPr>
        <w:t>must be identified by the user (in principle any integer</w:t>
      </w:r>
      <w:ins w:id="257" w:author="David Linan Romero" w:date="2021-03-09T18:06:00Z">
        <w:r w:rsidR="000E0688">
          <w:rPr>
            <w:rFonts w:eastAsiaTheme="minorEastAsia"/>
          </w:rPr>
          <w:t xml:space="preserve"> or Boolean variable</w:t>
        </w:r>
      </w:ins>
      <w:r w:rsidR="001177FF">
        <w:rPr>
          <w:rFonts w:eastAsiaTheme="minorEastAsia"/>
        </w:rPr>
        <w:t xml:space="preserve"> can be assigned to </w:t>
      </w:r>
      <m:oMath>
        <m:sSub>
          <m:sSubPr>
            <m:ctrlPr>
              <w:rPr>
                <w:rFonts w:ascii="Cambria Math" w:hAnsi="Cambria Math"/>
                <w:b/>
                <w:bCs/>
                <w:i/>
              </w:rPr>
            </m:ctrlPr>
          </m:sSubPr>
          <m:e>
            <m:r>
              <m:rPr>
                <m:sty m:val="bi"/>
              </m:rPr>
              <w:rPr>
                <w:rFonts w:ascii="Cambria Math" w:hAnsi="Cambria Math"/>
              </w:rPr>
              <m:t>z</m:t>
            </m:r>
          </m:e>
          <m:sub>
            <m:r>
              <m:rPr>
                <m:sty m:val="bi"/>
              </m:rPr>
              <w:rPr>
                <w:rFonts w:ascii="Cambria Math" w:hAnsi="Cambria Math"/>
              </w:rPr>
              <m:t>E</m:t>
            </m:r>
          </m:sub>
        </m:sSub>
      </m:oMath>
      <w:r w:rsidR="001177FF">
        <w:rPr>
          <w:rFonts w:eastAsiaTheme="minorEastAsia"/>
        </w:rPr>
        <w:t>, but that depends on the requirements of the user</w:t>
      </w:r>
      <w:ins w:id="258" w:author="David Linan Romero" w:date="2021-03-09T18:05:00Z">
        <w:r w:rsidR="00CF4224">
          <w:rPr>
            <w:rFonts w:eastAsiaTheme="minorEastAsia"/>
          </w:rPr>
          <w:t>)</w:t>
        </w:r>
      </w:ins>
      <w:r w:rsidR="001177FF">
        <w:rPr>
          <w:rFonts w:eastAsiaTheme="minorEastAsia"/>
        </w:rPr>
        <w:t>.</w:t>
      </w:r>
      <w:ins w:id="259" w:author="David Linan Romero" w:date="2021-03-09T10:47:00Z">
        <w:r w:rsidR="00FA6542">
          <w:rPr>
            <w:rFonts w:eastAsiaTheme="minorEastAsia"/>
          </w:rPr>
          <w:t xml:space="preserve"> Those Boolean </w:t>
        </w:r>
      </w:ins>
      <w:ins w:id="260" w:author="David Linan Romero" w:date="2021-03-09T10:48:00Z">
        <w:r w:rsidR="00C16A05">
          <w:rPr>
            <w:rFonts w:eastAsiaTheme="minorEastAsia"/>
          </w:rPr>
          <w:t>variables that</w:t>
        </w:r>
      </w:ins>
      <w:ins w:id="261" w:author="David Linan Romero" w:date="2021-03-09T11:42:00Z">
        <w:r w:rsidR="00DB767C">
          <w:rPr>
            <w:rFonts w:eastAsiaTheme="minorEastAsia"/>
          </w:rPr>
          <w:t xml:space="preserve"> are</w:t>
        </w:r>
      </w:ins>
      <w:ins w:id="262" w:author="David Linan Romero" w:date="2021-03-09T10:48:00Z">
        <w:r w:rsidR="00C16A05">
          <w:rPr>
            <w:rFonts w:eastAsiaTheme="minorEastAsia"/>
          </w:rPr>
          <w:t xml:space="preserve"> </w:t>
        </w:r>
        <w:r w:rsidR="00AD402B">
          <w:rPr>
            <w:rFonts w:eastAsiaTheme="minorEastAsia"/>
          </w:rPr>
          <w:t>going to be transformed into external variables using the trivial transformation can be included in this vector.</w:t>
        </w:r>
      </w:ins>
    </w:p>
    <w:p w14:paraId="200BC385" w14:textId="134DFE84" w:rsidR="001177FF" w:rsidRPr="001177FF" w:rsidRDefault="00451FAF" w:rsidP="00502BE8">
      <w:pPr>
        <w:jc w:val="both"/>
        <w:rPr>
          <w:rFonts w:eastAsiaTheme="minorEastAsia"/>
          <w:b/>
          <w:bCs/>
        </w:rPr>
      </w:pPr>
      <m:oMathPara>
        <m:oMath>
          <m:sSub>
            <m:sSubPr>
              <m:ctrlPr>
                <w:rPr>
                  <w:rFonts w:ascii="Cambria Math" w:hAnsi="Cambria Math"/>
                  <w:b/>
                  <w:bCs/>
                  <w:i/>
                </w:rPr>
              </m:ctrlPr>
            </m:sSubPr>
            <m:e>
              <m:r>
                <m:rPr>
                  <m:sty m:val="bi"/>
                </m:rPr>
                <w:rPr>
                  <w:rFonts w:ascii="Cambria Math" w:hAnsi="Cambria Math"/>
                </w:rPr>
                <m:t>z</m:t>
              </m:r>
            </m:e>
            <m:sub>
              <m:r>
                <m:rPr>
                  <m:sty m:val="bi"/>
                </m:rPr>
                <w:rPr>
                  <w:rFonts w:ascii="Cambria Math" w:hAnsi="Cambria Math"/>
                </w:rPr>
                <m:t>E</m:t>
              </m:r>
            </m:sub>
          </m:sSub>
          <m:r>
            <m:rPr>
              <m:sty m:val="bi"/>
            </m:rPr>
            <w:rPr>
              <w:rFonts w:ascii="Cambria Math" w:hAnsi="Cambria Math"/>
            </w:rPr>
            <m:t>=[</m:t>
          </m:r>
          <m:sSub>
            <m:sSubPr>
              <m:ctrlPr>
                <w:rPr>
                  <w:rFonts w:ascii="Cambria Math" w:hAnsi="Cambria Math"/>
                  <w:i/>
                </w:rPr>
              </m:ctrlPr>
            </m:sSubPr>
            <m:e>
              <m:r>
                <w:rPr>
                  <w:rFonts w:ascii="Cambria Math" w:hAnsi="Cambria Math"/>
                </w:rPr>
                <m:t>z</m:t>
              </m:r>
              <m:ctrlPr>
                <w:rPr>
                  <w:rFonts w:ascii="Cambria Math" w:hAnsi="Cambria Math"/>
                  <w:b/>
                  <w:bCs/>
                  <w:i/>
                </w:rPr>
              </m:ctrlPr>
            </m:e>
            <m:sub>
              <m:r>
                <w:rPr>
                  <w:rFonts w:ascii="Cambria Math" w:hAnsi="Cambria Math"/>
                </w:rPr>
                <m:t>E,1</m:t>
              </m:r>
            </m:sub>
          </m:sSub>
          <m:r>
            <m:rPr>
              <m:sty m:val="bi"/>
            </m:rPr>
            <w:rPr>
              <w:rFonts w:ascii="Cambria Math" w:hAnsi="Cambria Math"/>
            </w:rPr>
            <m:t>,</m:t>
          </m:r>
          <m:sSub>
            <m:sSubPr>
              <m:ctrlPr>
                <w:rPr>
                  <w:rFonts w:ascii="Cambria Math" w:hAnsi="Cambria Math"/>
                  <w:i/>
                </w:rPr>
              </m:ctrlPr>
            </m:sSubPr>
            <m:e>
              <m:r>
                <w:rPr>
                  <w:rFonts w:ascii="Cambria Math" w:hAnsi="Cambria Math"/>
                </w:rPr>
                <m:t>z</m:t>
              </m:r>
              <m:ctrlPr>
                <w:rPr>
                  <w:rFonts w:ascii="Cambria Math" w:hAnsi="Cambria Math"/>
                  <w:b/>
                  <w:bCs/>
                  <w:i/>
                </w:rPr>
              </m:ctrlPr>
            </m:e>
            <m:sub>
              <m:r>
                <w:rPr>
                  <w:rFonts w:ascii="Cambria Math" w:hAnsi="Cambria Math"/>
                </w:rPr>
                <m:t>E,2</m:t>
              </m:r>
            </m:sub>
          </m:sSub>
          <m:r>
            <m:rPr>
              <m:sty m:val="bi"/>
            </m:rP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E,</m:t>
              </m:r>
              <m:sSub>
                <m:sSubPr>
                  <m:ctrlPr>
                    <w:rPr>
                      <w:rFonts w:ascii="Cambria Math" w:hAnsi="Cambria Math"/>
                      <w:i/>
                    </w:rPr>
                  </m:ctrlPr>
                </m:sSubPr>
                <m:e>
                  <m:r>
                    <w:rPr>
                      <w:rFonts w:ascii="Cambria Math" w:hAnsi="Cambria Math"/>
                    </w:rPr>
                    <m:t>n</m:t>
                  </m:r>
                </m:e>
                <m:sub>
                  <m:r>
                    <w:rPr>
                      <w:rFonts w:ascii="Cambria Math" w:hAnsi="Cambria Math"/>
                    </w:rPr>
                    <m:t>z</m:t>
                  </m:r>
                </m:sub>
              </m:sSub>
            </m:sub>
          </m:sSub>
          <m:r>
            <m:rPr>
              <m:sty m:val="bi"/>
            </m:rPr>
            <w:rPr>
              <w:rFonts w:ascii="Cambria Math" w:hAnsi="Cambria Math"/>
            </w:rPr>
            <m:t>]</m:t>
          </m:r>
        </m:oMath>
      </m:oMathPara>
    </w:p>
    <w:p w14:paraId="4C3881F4" w14:textId="1AE7F5A6" w:rsidR="000D3ABB" w:rsidRDefault="00606826" w:rsidP="00502BE8">
      <w:pPr>
        <w:jc w:val="both"/>
        <w:rPr>
          <w:rFonts w:eastAsiaTheme="minorEastAsia"/>
        </w:rPr>
      </w:pPr>
      <w:r>
        <w:rPr>
          <w:rFonts w:eastAsiaTheme="minorEastAsia"/>
        </w:rPr>
        <w:t>It is important to retrieve from the model the upper and lower bound of these integer variables, to consider those parameters un the upper optimization layer:</w:t>
      </w:r>
    </w:p>
    <w:p w14:paraId="4FC7A2F1" w14:textId="3665A70E" w:rsidR="00606826" w:rsidRPr="00606826" w:rsidRDefault="00451FAF" w:rsidP="00502BE8">
      <w:pPr>
        <w:jc w:val="both"/>
        <w:rPr>
          <w:rFonts w:eastAsiaTheme="minorEastAsia"/>
          <w:b/>
          <w:bCs/>
        </w:rPr>
      </w:pPr>
      <m:oMathPara>
        <m:oMath>
          <m:sSubSup>
            <m:sSubSupPr>
              <m:ctrlPr>
                <w:rPr>
                  <w:rFonts w:ascii="Cambria Math" w:eastAsiaTheme="minorEastAsia" w:hAnsi="Cambria Math"/>
                  <w:b/>
                  <w:bCs/>
                  <w:i/>
                </w:rPr>
              </m:ctrlPr>
            </m:sSubSupPr>
            <m:e>
              <m:r>
                <m:rPr>
                  <m:sty m:val="bi"/>
                </m:rPr>
                <w:rPr>
                  <w:rFonts w:ascii="Cambria Math" w:eastAsiaTheme="minorEastAsia" w:hAnsi="Cambria Math"/>
                </w:rPr>
                <m:t>z</m:t>
              </m:r>
            </m:e>
            <m:sub>
              <m:r>
                <m:rPr>
                  <m:sty m:val="bi"/>
                </m:rPr>
                <w:rPr>
                  <w:rFonts w:ascii="Cambria Math" w:eastAsiaTheme="minorEastAsia" w:hAnsi="Cambria Math"/>
                </w:rPr>
                <m:t>E</m:t>
              </m:r>
            </m:sub>
            <m:sup>
              <m:r>
                <m:rPr>
                  <m:sty m:val="bi"/>
                </m:rPr>
                <w:rPr>
                  <w:rFonts w:ascii="Cambria Math" w:eastAsiaTheme="minorEastAsia" w:hAnsi="Cambria Math"/>
                </w:rPr>
                <m:t>UP</m:t>
              </m:r>
            </m:sup>
          </m:sSubSup>
          <m:r>
            <m:rPr>
              <m:sty m:val="bi"/>
            </m:rPr>
            <w:rPr>
              <w:rFonts w:ascii="Cambria Math" w:eastAsiaTheme="minorEastAsia" w:hAnsi="Cambria Math"/>
            </w:rPr>
            <m:t>=</m:t>
          </m:r>
          <m:r>
            <m:rPr>
              <m:sty m:val="bi"/>
            </m:rPr>
            <w:rPr>
              <w:rFonts w:ascii="Cambria Math" w:hAnsi="Cambria Math"/>
            </w:rPr>
            <m:t>[</m:t>
          </m:r>
          <m:sSubSup>
            <m:sSubSupPr>
              <m:ctrlPr>
                <w:rPr>
                  <w:rFonts w:ascii="Cambria Math" w:hAnsi="Cambria Math"/>
                  <w:i/>
                </w:rPr>
              </m:ctrlPr>
            </m:sSubSupPr>
            <m:e>
              <m:r>
                <w:rPr>
                  <w:rFonts w:ascii="Cambria Math" w:hAnsi="Cambria Math"/>
                </w:rPr>
                <m:t>z</m:t>
              </m:r>
              <m:ctrlPr>
                <w:rPr>
                  <w:rFonts w:ascii="Cambria Math" w:hAnsi="Cambria Math"/>
                  <w:b/>
                  <w:bCs/>
                  <w:i/>
                </w:rPr>
              </m:ctrlPr>
            </m:e>
            <m:sub>
              <m:r>
                <w:rPr>
                  <w:rFonts w:ascii="Cambria Math" w:hAnsi="Cambria Math"/>
                </w:rPr>
                <m:t>E,1</m:t>
              </m:r>
            </m:sub>
            <m:sup>
              <m:r>
                <w:rPr>
                  <w:rFonts w:ascii="Cambria Math" w:hAnsi="Cambria Math"/>
                </w:rPr>
                <m:t>UP</m:t>
              </m:r>
            </m:sup>
          </m:sSubSup>
          <m:r>
            <m:rPr>
              <m:sty m:val="bi"/>
            </m:rPr>
            <w:rPr>
              <w:rFonts w:ascii="Cambria Math" w:hAnsi="Cambria Math"/>
            </w:rPr>
            <m:t>,</m:t>
          </m:r>
          <m:sSubSup>
            <m:sSubSupPr>
              <m:ctrlPr>
                <w:rPr>
                  <w:rFonts w:ascii="Cambria Math" w:hAnsi="Cambria Math"/>
                  <w:i/>
                </w:rPr>
              </m:ctrlPr>
            </m:sSubSupPr>
            <m:e>
              <m:r>
                <w:rPr>
                  <w:rFonts w:ascii="Cambria Math" w:hAnsi="Cambria Math"/>
                </w:rPr>
                <m:t>z</m:t>
              </m:r>
              <m:ctrlPr>
                <w:rPr>
                  <w:rFonts w:ascii="Cambria Math" w:hAnsi="Cambria Math"/>
                  <w:b/>
                  <w:bCs/>
                  <w:i/>
                </w:rPr>
              </m:ctrlPr>
            </m:e>
            <m:sub>
              <m:r>
                <w:rPr>
                  <w:rFonts w:ascii="Cambria Math" w:hAnsi="Cambria Math"/>
                </w:rPr>
                <m:t>E,2</m:t>
              </m:r>
            </m:sub>
            <m:sup>
              <m:r>
                <w:rPr>
                  <w:rFonts w:ascii="Cambria Math" w:hAnsi="Cambria Math"/>
                </w:rPr>
                <m:t>UP</m:t>
              </m:r>
            </m:sup>
          </m:sSubSup>
          <m:r>
            <m:rPr>
              <m:sty m:val="bi"/>
            </m:rPr>
            <w:rPr>
              <w:rFonts w:ascii="Cambria Math" w:hAnsi="Cambria Math"/>
            </w:rPr>
            <m:t>,…,</m:t>
          </m:r>
          <m:sSubSup>
            <m:sSubSupPr>
              <m:ctrlPr>
                <w:rPr>
                  <w:rFonts w:ascii="Cambria Math" w:hAnsi="Cambria Math"/>
                  <w:b/>
                  <w:bCs/>
                  <w:i/>
                </w:rPr>
              </m:ctrlPr>
            </m:sSubSupPr>
            <m:e>
              <m:r>
                <w:rPr>
                  <w:rFonts w:ascii="Cambria Math" w:hAnsi="Cambria Math"/>
                </w:rPr>
                <m:t>z</m:t>
              </m:r>
            </m:e>
            <m:sub>
              <m:r>
                <w:rPr>
                  <w:rFonts w:ascii="Cambria Math" w:hAnsi="Cambria Math"/>
                </w:rPr>
                <m:t>E,</m:t>
              </m:r>
              <m:sSub>
                <m:sSubPr>
                  <m:ctrlPr>
                    <w:rPr>
                      <w:rFonts w:ascii="Cambria Math" w:hAnsi="Cambria Math"/>
                      <w:i/>
                    </w:rPr>
                  </m:ctrlPr>
                </m:sSubPr>
                <m:e>
                  <m:r>
                    <w:rPr>
                      <w:rFonts w:ascii="Cambria Math" w:hAnsi="Cambria Math"/>
                    </w:rPr>
                    <m:t>n</m:t>
                  </m:r>
                </m:e>
                <m:sub>
                  <m:r>
                    <w:rPr>
                      <w:rFonts w:ascii="Cambria Math" w:hAnsi="Cambria Math"/>
                    </w:rPr>
                    <m:t>z</m:t>
                  </m:r>
                </m:sub>
              </m:sSub>
            </m:sub>
            <m:sup>
              <m:r>
                <w:rPr>
                  <w:rFonts w:ascii="Cambria Math" w:hAnsi="Cambria Math"/>
                </w:rPr>
                <m:t>UP</m:t>
              </m:r>
            </m:sup>
          </m:sSubSup>
          <m:r>
            <m:rPr>
              <m:sty m:val="bi"/>
            </m:rPr>
            <w:rPr>
              <w:rFonts w:ascii="Cambria Math" w:hAnsi="Cambria Math"/>
            </w:rPr>
            <m:t>]</m:t>
          </m:r>
        </m:oMath>
      </m:oMathPara>
    </w:p>
    <w:p w14:paraId="12AEA1A5" w14:textId="52F57D04" w:rsidR="00606826" w:rsidRPr="008D3EA8" w:rsidRDefault="00451FAF" w:rsidP="00502BE8">
      <w:pPr>
        <w:jc w:val="both"/>
        <w:rPr>
          <w:rFonts w:eastAsiaTheme="minorEastAsia"/>
          <w:b/>
          <w:bCs/>
        </w:rPr>
      </w:pPr>
      <m:oMathPara>
        <m:oMath>
          <m:sSubSup>
            <m:sSubSupPr>
              <m:ctrlPr>
                <w:rPr>
                  <w:rFonts w:ascii="Cambria Math" w:eastAsiaTheme="minorEastAsia" w:hAnsi="Cambria Math"/>
                  <w:b/>
                  <w:bCs/>
                  <w:i/>
                </w:rPr>
              </m:ctrlPr>
            </m:sSubSupPr>
            <m:e>
              <m:r>
                <m:rPr>
                  <m:sty m:val="bi"/>
                </m:rPr>
                <w:rPr>
                  <w:rFonts w:ascii="Cambria Math" w:eastAsiaTheme="minorEastAsia" w:hAnsi="Cambria Math"/>
                </w:rPr>
                <m:t>z</m:t>
              </m:r>
            </m:e>
            <m:sub>
              <m:r>
                <m:rPr>
                  <m:sty m:val="bi"/>
                </m:rPr>
                <w:rPr>
                  <w:rFonts w:ascii="Cambria Math" w:eastAsiaTheme="minorEastAsia" w:hAnsi="Cambria Math"/>
                </w:rPr>
                <m:t>E</m:t>
              </m:r>
            </m:sub>
            <m:sup>
              <m:r>
                <m:rPr>
                  <m:sty m:val="bi"/>
                </m:rPr>
                <w:rPr>
                  <w:rFonts w:ascii="Cambria Math" w:eastAsiaTheme="minorEastAsia" w:hAnsi="Cambria Math"/>
                </w:rPr>
                <m:t>LO</m:t>
              </m:r>
            </m:sup>
          </m:sSubSup>
          <m:r>
            <m:rPr>
              <m:sty m:val="bi"/>
            </m:rPr>
            <w:rPr>
              <w:rFonts w:ascii="Cambria Math" w:eastAsiaTheme="minorEastAsia" w:hAnsi="Cambria Math"/>
            </w:rPr>
            <m:t>=</m:t>
          </m:r>
          <m:r>
            <m:rPr>
              <m:sty m:val="bi"/>
            </m:rPr>
            <w:rPr>
              <w:rFonts w:ascii="Cambria Math" w:hAnsi="Cambria Math"/>
            </w:rPr>
            <m:t>[</m:t>
          </m:r>
          <m:sSubSup>
            <m:sSubSupPr>
              <m:ctrlPr>
                <w:rPr>
                  <w:rFonts w:ascii="Cambria Math" w:hAnsi="Cambria Math"/>
                  <w:i/>
                </w:rPr>
              </m:ctrlPr>
            </m:sSubSupPr>
            <m:e>
              <m:r>
                <w:rPr>
                  <w:rFonts w:ascii="Cambria Math" w:hAnsi="Cambria Math"/>
                </w:rPr>
                <m:t>z</m:t>
              </m:r>
              <m:ctrlPr>
                <w:rPr>
                  <w:rFonts w:ascii="Cambria Math" w:hAnsi="Cambria Math"/>
                  <w:b/>
                  <w:bCs/>
                  <w:i/>
                </w:rPr>
              </m:ctrlPr>
            </m:e>
            <m:sub>
              <m:r>
                <w:rPr>
                  <w:rFonts w:ascii="Cambria Math" w:hAnsi="Cambria Math"/>
                </w:rPr>
                <m:t>E,1</m:t>
              </m:r>
            </m:sub>
            <m:sup>
              <m:r>
                <w:rPr>
                  <w:rFonts w:ascii="Cambria Math" w:hAnsi="Cambria Math"/>
                </w:rPr>
                <m:t>LO</m:t>
              </m:r>
            </m:sup>
          </m:sSubSup>
          <m:r>
            <m:rPr>
              <m:sty m:val="bi"/>
            </m:rPr>
            <w:rPr>
              <w:rFonts w:ascii="Cambria Math" w:hAnsi="Cambria Math"/>
            </w:rPr>
            <m:t>,</m:t>
          </m:r>
          <m:sSubSup>
            <m:sSubSupPr>
              <m:ctrlPr>
                <w:rPr>
                  <w:rFonts w:ascii="Cambria Math" w:hAnsi="Cambria Math"/>
                  <w:i/>
                </w:rPr>
              </m:ctrlPr>
            </m:sSubSupPr>
            <m:e>
              <m:r>
                <w:rPr>
                  <w:rFonts w:ascii="Cambria Math" w:hAnsi="Cambria Math"/>
                </w:rPr>
                <m:t>z</m:t>
              </m:r>
              <m:ctrlPr>
                <w:rPr>
                  <w:rFonts w:ascii="Cambria Math" w:hAnsi="Cambria Math"/>
                  <w:b/>
                  <w:bCs/>
                  <w:i/>
                </w:rPr>
              </m:ctrlPr>
            </m:e>
            <m:sub>
              <m:r>
                <w:rPr>
                  <w:rFonts w:ascii="Cambria Math" w:hAnsi="Cambria Math"/>
                </w:rPr>
                <m:t>E,2</m:t>
              </m:r>
            </m:sub>
            <m:sup>
              <m:r>
                <w:rPr>
                  <w:rFonts w:ascii="Cambria Math" w:hAnsi="Cambria Math"/>
                </w:rPr>
                <m:t>LO</m:t>
              </m:r>
            </m:sup>
          </m:sSubSup>
          <m:r>
            <m:rPr>
              <m:sty m:val="bi"/>
            </m:rPr>
            <w:rPr>
              <w:rFonts w:ascii="Cambria Math" w:hAnsi="Cambria Math"/>
            </w:rPr>
            <m:t>,…,</m:t>
          </m:r>
          <m:sSubSup>
            <m:sSubSupPr>
              <m:ctrlPr>
                <w:rPr>
                  <w:rFonts w:ascii="Cambria Math" w:hAnsi="Cambria Math"/>
                  <w:b/>
                  <w:bCs/>
                  <w:i/>
                </w:rPr>
              </m:ctrlPr>
            </m:sSubSupPr>
            <m:e>
              <m:r>
                <w:rPr>
                  <w:rFonts w:ascii="Cambria Math" w:hAnsi="Cambria Math"/>
                </w:rPr>
                <m:t>z</m:t>
              </m:r>
            </m:e>
            <m:sub>
              <m:r>
                <w:rPr>
                  <w:rFonts w:ascii="Cambria Math" w:hAnsi="Cambria Math"/>
                </w:rPr>
                <m:t>E,</m:t>
              </m:r>
              <m:sSub>
                <m:sSubPr>
                  <m:ctrlPr>
                    <w:rPr>
                      <w:rFonts w:ascii="Cambria Math" w:hAnsi="Cambria Math"/>
                      <w:i/>
                    </w:rPr>
                  </m:ctrlPr>
                </m:sSubPr>
                <m:e>
                  <m:r>
                    <w:rPr>
                      <w:rFonts w:ascii="Cambria Math" w:hAnsi="Cambria Math"/>
                    </w:rPr>
                    <m:t>n</m:t>
                  </m:r>
                </m:e>
                <m:sub>
                  <m:r>
                    <w:rPr>
                      <w:rFonts w:ascii="Cambria Math" w:hAnsi="Cambria Math"/>
                    </w:rPr>
                    <m:t>z</m:t>
                  </m:r>
                </m:sub>
              </m:sSub>
            </m:sub>
            <m:sup>
              <m:r>
                <w:rPr>
                  <w:rFonts w:ascii="Cambria Math" w:hAnsi="Cambria Math"/>
                </w:rPr>
                <m:t>LO</m:t>
              </m:r>
            </m:sup>
          </m:sSubSup>
          <m:r>
            <m:rPr>
              <m:sty m:val="bi"/>
            </m:rPr>
            <w:rPr>
              <w:rFonts w:ascii="Cambria Math" w:hAnsi="Cambria Math"/>
            </w:rPr>
            <m:t>]</m:t>
          </m:r>
        </m:oMath>
      </m:oMathPara>
    </w:p>
    <w:p w14:paraId="65CC97E1" w14:textId="154748DA" w:rsidR="008D3EA8" w:rsidRDefault="008D3EA8" w:rsidP="00502BE8">
      <w:pPr>
        <w:jc w:val="both"/>
        <w:rPr>
          <w:rFonts w:eastAsiaTheme="minorEastAsia"/>
        </w:rPr>
      </w:pPr>
      <w:r>
        <w:rPr>
          <w:rFonts w:eastAsiaTheme="minorEastAsia"/>
        </w:rPr>
        <w:t>At this point, we can count the number of external variables to be defined</w:t>
      </w:r>
      <w:r w:rsidR="00C312F6">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E</m:t>
            </m:r>
          </m:sub>
        </m:sSub>
        <m:r>
          <w:rPr>
            <w:rFonts w:ascii="Cambria Math" w:eastAsiaTheme="minorEastAsia" w:hAnsi="Cambria Math"/>
          </w:rPr>
          <m:t>=</m:t>
        </m:r>
        <m:nary>
          <m:naryPr>
            <m:chr m:val="∑"/>
            <m:limLoc m:val="undOvr"/>
            <m:supHide m:val="1"/>
            <m:ctrlPr>
              <w:rPr>
                <w:rFonts w:ascii="Cambria Math" w:eastAsiaTheme="minorEastAsia" w:hAnsi="Cambria Math"/>
                <w:i/>
              </w:rPr>
            </m:ctrlPr>
          </m:naryPr>
          <m:sub>
            <m:r>
              <w:rPr>
                <w:rFonts w:ascii="Cambria Math" w:eastAsiaTheme="minorEastAsia" w:hAnsi="Cambria Math"/>
              </w:rPr>
              <m:t>j∈</m:t>
            </m:r>
            <m:d>
              <m:dPr>
                <m:begChr m:val="{"/>
                <m:endChr m:val="}"/>
                <m:ctrlPr>
                  <w:rPr>
                    <w:rFonts w:ascii="Cambria Math" w:eastAsiaTheme="minorEastAsia" w:hAnsi="Cambria Math"/>
                    <w:i/>
                  </w:rPr>
                </m:ctrlPr>
              </m:dPr>
              <m:e>
                <m:r>
                  <w:rPr>
                    <w:rFonts w:ascii="Cambria Math" w:eastAsiaTheme="minorEastAsia" w:hAnsi="Cambria Math"/>
                  </w:rPr>
                  <m:t>1,2,3,…,</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e>
            </m:d>
          </m:sub>
          <m:sup/>
          <m:e>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j</m:t>
                </m:r>
              </m:sub>
            </m:sSub>
          </m:e>
        </m:nary>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z</m:t>
            </m:r>
          </m:sub>
        </m:sSub>
      </m:oMath>
      <w:r w:rsidR="007C634F">
        <w:rPr>
          <w:rFonts w:eastAsiaTheme="minorEastAsia"/>
        </w:rPr>
        <w:t>. The external variables are:</w:t>
      </w:r>
    </w:p>
    <w:p w14:paraId="55452518" w14:textId="6C2D19F7" w:rsidR="007C634F" w:rsidRPr="003E64E5" w:rsidDel="003E64E5" w:rsidRDefault="008066D6" w:rsidP="00502BE8">
      <w:pPr>
        <w:jc w:val="both"/>
        <w:rPr>
          <w:del w:id="263" w:author="David Linan Romero" w:date="2021-03-04T08:47:00Z"/>
          <w:rFonts w:eastAsiaTheme="minorEastAsia"/>
          <w:b/>
          <w:bCs/>
        </w:rPr>
      </w:pPr>
      <m:oMathPara>
        <m:oMath>
          <m:r>
            <m:rPr>
              <m:sty m:val="bi"/>
            </m:rPr>
            <w:rPr>
              <w:rFonts w:ascii="Cambria Math" w:eastAsiaTheme="minorEastAsia" w:hAnsi="Cambria Math"/>
            </w:rPr>
            <m:t>ext=[</m:t>
          </m:r>
          <m:sSub>
            <m:sSubPr>
              <m:ctrlPr>
                <w:rPr>
                  <w:rFonts w:ascii="Cambria Math" w:eastAsiaTheme="minorEastAsia" w:hAnsi="Cambria Math"/>
                  <w:b/>
                  <w:bCs/>
                  <w:i/>
                </w:rPr>
              </m:ctrlPr>
            </m:sSubPr>
            <m:e>
              <m:r>
                <m:rPr>
                  <m:sty m:val="bi"/>
                </m:rPr>
                <w:rPr>
                  <w:rFonts w:ascii="Cambria Math" w:eastAsiaTheme="minorEastAsia" w:hAnsi="Cambria Math"/>
                </w:rPr>
                <m:t>ext</m:t>
              </m:r>
            </m:e>
            <m:sub>
              <m: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ext</m:t>
              </m:r>
            </m:e>
            <m:sub>
              <m:r>
                <w:rPr>
                  <w:rFonts w:ascii="Cambria Math" w:eastAsiaTheme="minorEastAsia" w:hAnsi="Cambria Math"/>
                </w:rPr>
                <m:t>2</m:t>
              </m:r>
            </m:sub>
          </m:sSub>
          <m:r>
            <m:rPr>
              <m:sty m:val="bi"/>
            </m:rPr>
            <w:rPr>
              <w:rFonts w:ascii="Cambria Math" w:eastAsiaTheme="minorEastAsia" w:hAnsi="Cambria Math"/>
            </w:rPr>
            <m:t>,…,</m:t>
          </m:r>
          <m:sSub>
            <m:sSubPr>
              <m:ctrlPr>
                <w:rPr>
                  <w:rFonts w:ascii="Cambria Math" w:eastAsiaTheme="minorEastAsia" w:hAnsi="Cambria Math"/>
                  <w:b/>
                  <w:bCs/>
                  <w:i/>
                </w:rPr>
              </m:ctrlPr>
            </m:sSubPr>
            <m:e>
              <m:r>
                <m:rPr>
                  <m:sty m:val="bi"/>
                </m:rPr>
                <w:rPr>
                  <w:rFonts w:ascii="Cambria Math" w:eastAsiaTheme="minorEastAsia" w:hAnsi="Cambria Math"/>
                </w:rPr>
                <m:t>ext</m:t>
              </m:r>
            </m:e>
            <m:sub>
              <m:sSub>
                <m:sSubPr>
                  <m:ctrlPr>
                    <w:rPr>
                      <w:rFonts w:ascii="Cambria Math" w:eastAsiaTheme="minorEastAsia" w:hAnsi="Cambria Math"/>
                      <w:i/>
                    </w:rPr>
                  </m:ctrlPr>
                </m:sSubPr>
                <m:e>
                  <m:r>
                    <w:rPr>
                      <w:rFonts w:ascii="Cambria Math" w:eastAsiaTheme="minorEastAsia" w:hAnsi="Cambria Math"/>
                    </w:rPr>
                    <m:t>n</m:t>
                  </m:r>
                  <m:ctrlPr>
                    <w:rPr>
                      <w:rFonts w:ascii="Cambria Math" w:eastAsiaTheme="minorEastAsia" w:hAnsi="Cambria Math"/>
                      <w:b/>
                      <w:bCs/>
                      <w:i/>
                    </w:rPr>
                  </m:ctrlPr>
                </m:e>
                <m:sub>
                  <m:r>
                    <w:rPr>
                      <w:rFonts w:ascii="Cambria Math" w:eastAsiaTheme="minorEastAsia" w:hAnsi="Cambria Math"/>
                    </w:rPr>
                    <m:t>Y</m:t>
                  </m:r>
                </m:sub>
              </m:sSub>
            </m:sub>
          </m:sSub>
          <m:r>
            <m:rPr>
              <m:sty m:val="bi"/>
            </m:rPr>
            <w:rPr>
              <w:rFonts w:ascii="Cambria Math" w:eastAsiaTheme="minorEastAsia" w:hAnsi="Cambria Math"/>
            </w:rPr>
            <m:t>,</m:t>
          </m:r>
          <m:r>
            <m:rPr>
              <m:sty m:val="bi"/>
            </m:rPr>
            <w:rPr>
              <w:rFonts w:ascii="Cambria Math" w:hAnsi="Cambria Math"/>
            </w:rPr>
            <m:t>ex</m:t>
          </m:r>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z</m:t>
              </m:r>
            </m:sub>
          </m:sSub>
          <m:r>
            <m:rPr>
              <m:sty m:val="bi"/>
            </m:rPr>
            <w:rPr>
              <w:rFonts w:ascii="Cambria Math" w:eastAsiaTheme="minorEastAsia" w:hAnsi="Cambria Math"/>
            </w:rPr>
            <m:t>]</m:t>
          </m:r>
        </m:oMath>
      </m:oMathPara>
    </w:p>
    <w:p w14:paraId="3BCF2CB6" w14:textId="77777777" w:rsidR="003E64E5" w:rsidRPr="007C634F" w:rsidRDefault="003E64E5" w:rsidP="00502BE8">
      <w:pPr>
        <w:jc w:val="both"/>
        <w:rPr>
          <w:ins w:id="264" w:author="David Linan Romero" w:date="2021-03-04T08:47:00Z"/>
          <w:rFonts w:eastAsiaTheme="minorEastAsia"/>
          <w:b/>
          <w:bCs/>
        </w:rPr>
      </w:pPr>
    </w:p>
    <w:p w14:paraId="6969B4C8" w14:textId="3D518194" w:rsidR="003E64E5" w:rsidRPr="003E64E5" w:rsidRDefault="00451FAF">
      <w:pPr>
        <w:jc w:val="center"/>
        <w:rPr>
          <w:rFonts w:eastAsiaTheme="minorEastAsia"/>
        </w:rPr>
        <w:pPrChange w:id="265" w:author="David Linan Romero" w:date="2021-03-04T08:47:00Z">
          <w:pPr>
            <w:jc w:val="both"/>
          </w:pPr>
        </w:pPrChange>
      </w:pPr>
      <m:oMath>
        <m:sSub>
          <m:sSubPr>
            <m:ctrlPr>
              <w:rPr>
                <w:rFonts w:ascii="Cambria Math" w:eastAsiaTheme="minorEastAsia" w:hAnsi="Cambria Math"/>
                <w:b/>
                <w:bCs/>
                <w:i/>
              </w:rPr>
            </m:ctrlPr>
          </m:sSubPr>
          <m:e>
            <m:r>
              <w:ins w:id="266" w:author="David Linan Romero" w:date="2021-03-04T08:47:00Z">
                <m:rPr>
                  <m:sty m:val="bi"/>
                </m:rPr>
                <w:rPr>
                  <w:rFonts w:ascii="Cambria Math" w:eastAsiaTheme="minorEastAsia" w:hAnsi="Cambria Math"/>
                </w:rPr>
                <m:t>ext</m:t>
              </w:ins>
            </m:r>
            <m:r>
              <w:del w:id="267" w:author="David Linan Romero" w:date="2021-03-04T08:47:00Z">
                <m:rPr>
                  <m:sty m:val="bi"/>
                </m:rPr>
                <w:rPr>
                  <w:rFonts w:ascii="Cambria Math" w:eastAsiaTheme="minorEastAsia" w:hAnsi="Cambria Math"/>
                </w:rPr>
                <m:t>x</m:t>
              </w:del>
            </m:r>
          </m:e>
          <m:sub>
            <m:r>
              <w:del w:id="268" w:author="David Linan Romero" w:date="2021-03-04T08:47:00Z">
                <m:rPr>
                  <m:sty m:val="bi"/>
                </m:rPr>
                <w:rPr>
                  <w:rFonts w:ascii="Cambria Math" w:eastAsiaTheme="minorEastAsia" w:hAnsi="Cambria Math"/>
                </w:rPr>
                <m:t>Y</m:t>
              </w:del>
            </m:r>
            <m:r>
              <w:del w:id="269" w:author="David Linan Romero" w:date="2021-03-04T08:47:00Z">
                <w:rPr>
                  <w:rFonts w:ascii="Cambria Math" w:eastAsiaTheme="minorEastAsia" w:hAnsi="Cambria Math"/>
                </w:rPr>
                <m:t>,</m:t>
              </w:del>
            </m:r>
            <m:r>
              <w:rPr>
                <w:rFonts w:ascii="Cambria Math" w:eastAsiaTheme="minorEastAsia" w:hAnsi="Cambria Math"/>
              </w:rPr>
              <m:t>j</m:t>
            </m:r>
          </m:sub>
        </m:sSub>
        <m:r>
          <m:rPr>
            <m:sty m:val="bi"/>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ext</m:t>
            </m:r>
            <m:ctrlPr>
              <w:rPr>
                <w:rFonts w:ascii="Cambria Math" w:eastAsiaTheme="minorEastAsia" w:hAnsi="Cambria Math"/>
                <w:b/>
                <w:bCs/>
                <w:i/>
              </w:rPr>
            </m:ctrlPr>
          </m:e>
          <m:sub>
            <m:r>
              <w:rPr>
                <w:rFonts w:ascii="Cambria Math" w:eastAsiaTheme="minorEastAsia" w:hAnsi="Cambria Math"/>
              </w:rPr>
              <m:t>j,1</m:t>
            </m:r>
          </m:sub>
        </m:sSub>
        <m:r>
          <m:rPr>
            <m:sty m:val="bi"/>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ext</m:t>
            </m:r>
            <m:ctrlPr>
              <w:rPr>
                <w:rFonts w:ascii="Cambria Math" w:eastAsiaTheme="minorEastAsia" w:hAnsi="Cambria Math"/>
                <w:b/>
                <w:bCs/>
                <w:i/>
              </w:rPr>
            </m:ctrlPr>
          </m:e>
          <m:sub>
            <m:r>
              <w:rPr>
                <w:rFonts w:ascii="Cambria Math" w:eastAsiaTheme="minorEastAsia" w:hAnsi="Cambria Math"/>
              </w:rPr>
              <m:t>j,2</m:t>
            </m:r>
          </m:sub>
        </m:sSub>
        <m:r>
          <m:rPr>
            <m:sty m:val="bi"/>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ext</m:t>
            </m:r>
            <m:ctrlPr>
              <w:rPr>
                <w:rFonts w:ascii="Cambria Math" w:eastAsiaTheme="minorEastAsia" w:hAnsi="Cambria Math"/>
                <w:b/>
                <w:bCs/>
                <w:i/>
              </w:rPr>
            </m:ctrlPr>
          </m:e>
          <m: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j</m:t>
                </m:r>
              </m:sub>
            </m:sSub>
          </m:sub>
        </m:sSub>
        <m:r>
          <m:rPr>
            <m:sty m:val="bi"/>
          </m:rPr>
          <w:rPr>
            <w:rFonts w:ascii="Cambria Math" w:eastAsiaTheme="minorEastAsia" w:hAnsi="Cambria Math"/>
          </w:rPr>
          <m:t xml:space="preserve">],      </m:t>
        </m:r>
        <m:r>
          <w:rPr>
            <w:rFonts w:ascii="Cambria Math" w:eastAsiaTheme="minorEastAsia" w:hAnsi="Cambria Math"/>
          </w:rPr>
          <m:t>∀j∈{1,2,3,…,</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r>
          <w:rPr>
            <w:rFonts w:ascii="Cambria Math" w:eastAsiaTheme="minorEastAsia" w:hAnsi="Cambria Math"/>
          </w:rPr>
          <m:t>}</m:t>
        </m:r>
      </m:oMath>
      <w:commentRangeStart w:id="270"/>
      <w:commentRangeEnd w:id="270"/>
      <w:r w:rsidR="00CD53D0">
        <w:commentReference w:id="270"/>
      </w:r>
    </w:p>
    <w:p w14:paraId="58667A85" w14:textId="50FE06CD" w:rsidR="005E5E59" w:rsidRPr="007C634F" w:rsidRDefault="005E5E59" w:rsidP="00502BE8">
      <w:pPr>
        <w:jc w:val="both"/>
        <w:rPr>
          <w:rFonts w:eastAsiaTheme="minorEastAsia"/>
          <w:b/>
          <w:bCs/>
        </w:rPr>
      </w:pPr>
      <m:oMathPara>
        <m:oMath>
          <m:r>
            <m:rPr>
              <m:sty m:val="bi"/>
            </m:rPr>
            <w:rPr>
              <w:rFonts w:ascii="Cambria Math" w:hAnsi="Cambria Math"/>
            </w:rPr>
            <m:t>ex</m:t>
          </m:r>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z</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z</m:t>
              </m:r>
            </m:e>
            <m:sub>
              <m:r>
                <m:rPr>
                  <m:sty m:val="bi"/>
                </m:rPr>
                <w:rPr>
                  <w:rFonts w:ascii="Cambria Math" w:hAnsi="Cambria Math"/>
                </w:rPr>
                <m:t>E</m:t>
              </m:r>
            </m:sub>
          </m:sSub>
          <m:r>
            <m:rPr>
              <m:sty m:val="bi"/>
            </m:rPr>
            <w:rPr>
              <w:rFonts w:ascii="Cambria Math" w:hAnsi="Cambria Math"/>
            </w:rPr>
            <m:t>=[</m:t>
          </m:r>
          <m:sSub>
            <m:sSubPr>
              <m:ctrlPr>
                <w:rPr>
                  <w:rFonts w:ascii="Cambria Math" w:hAnsi="Cambria Math"/>
                  <w:i/>
                </w:rPr>
              </m:ctrlPr>
            </m:sSubPr>
            <m:e>
              <m:r>
                <w:rPr>
                  <w:rFonts w:ascii="Cambria Math" w:hAnsi="Cambria Math"/>
                </w:rPr>
                <m:t>z</m:t>
              </m:r>
              <m:ctrlPr>
                <w:rPr>
                  <w:rFonts w:ascii="Cambria Math" w:hAnsi="Cambria Math"/>
                  <w:b/>
                  <w:bCs/>
                  <w:i/>
                </w:rPr>
              </m:ctrlPr>
            </m:e>
            <m:sub>
              <m:r>
                <w:rPr>
                  <w:rFonts w:ascii="Cambria Math" w:hAnsi="Cambria Math"/>
                </w:rPr>
                <m:t>E,1</m:t>
              </m:r>
            </m:sub>
          </m:sSub>
          <m:r>
            <m:rPr>
              <m:sty m:val="bi"/>
            </m:rPr>
            <w:rPr>
              <w:rFonts w:ascii="Cambria Math" w:hAnsi="Cambria Math"/>
            </w:rPr>
            <m:t>,</m:t>
          </m:r>
          <m:sSub>
            <m:sSubPr>
              <m:ctrlPr>
                <w:rPr>
                  <w:rFonts w:ascii="Cambria Math" w:hAnsi="Cambria Math"/>
                  <w:i/>
                </w:rPr>
              </m:ctrlPr>
            </m:sSubPr>
            <m:e>
              <m:r>
                <w:rPr>
                  <w:rFonts w:ascii="Cambria Math" w:hAnsi="Cambria Math"/>
                </w:rPr>
                <m:t>z</m:t>
              </m:r>
              <m:ctrlPr>
                <w:rPr>
                  <w:rFonts w:ascii="Cambria Math" w:hAnsi="Cambria Math"/>
                  <w:b/>
                  <w:bCs/>
                  <w:i/>
                </w:rPr>
              </m:ctrlPr>
            </m:e>
            <m:sub>
              <m:r>
                <w:rPr>
                  <w:rFonts w:ascii="Cambria Math" w:hAnsi="Cambria Math"/>
                </w:rPr>
                <m:t>E,2</m:t>
              </m:r>
            </m:sub>
          </m:sSub>
          <m:r>
            <m:rPr>
              <m:sty m:val="bi"/>
            </m:rP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E,</m:t>
              </m:r>
              <m:sSub>
                <m:sSubPr>
                  <m:ctrlPr>
                    <w:rPr>
                      <w:rFonts w:ascii="Cambria Math" w:hAnsi="Cambria Math"/>
                      <w:i/>
                    </w:rPr>
                  </m:ctrlPr>
                </m:sSubPr>
                <m:e>
                  <m:r>
                    <w:rPr>
                      <w:rFonts w:ascii="Cambria Math" w:hAnsi="Cambria Math"/>
                    </w:rPr>
                    <m:t>n</m:t>
                  </m:r>
                </m:e>
                <m:sub>
                  <m:r>
                    <w:rPr>
                      <w:rFonts w:ascii="Cambria Math" w:hAnsi="Cambria Math"/>
                    </w:rPr>
                    <m:t>z</m:t>
                  </m:r>
                </m:sub>
              </m:sSub>
            </m:sub>
          </m:sSub>
          <m:r>
            <m:rPr>
              <m:sty m:val="bi"/>
            </m:rPr>
            <w:rPr>
              <w:rFonts w:ascii="Cambria Math" w:hAnsi="Cambria Math"/>
            </w:rPr>
            <m:t>]</m:t>
          </m:r>
        </m:oMath>
      </m:oMathPara>
    </w:p>
    <w:p w14:paraId="033AC2CF" w14:textId="6FD0547A" w:rsidR="00C312F6" w:rsidRDefault="007341AF" w:rsidP="00D77374">
      <w:pPr>
        <w:pStyle w:val="ListParagraph"/>
        <w:numPr>
          <w:ilvl w:val="0"/>
          <w:numId w:val="1"/>
        </w:numPr>
        <w:rPr>
          <w:b/>
          <w:bCs/>
        </w:rPr>
      </w:pPr>
      <w:r>
        <w:rPr>
          <w:b/>
          <w:bCs/>
        </w:rPr>
        <w:t>G</w:t>
      </w:r>
      <w:r w:rsidR="00D77374">
        <w:rPr>
          <w:b/>
          <w:bCs/>
        </w:rPr>
        <w:t>eneralizing the reformulation</w:t>
      </w:r>
    </w:p>
    <w:p w14:paraId="2645C5B5" w14:textId="31EAC1B3" w:rsidR="00987EFE" w:rsidRPr="00987EFE" w:rsidRDefault="00451FAF" w:rsidP="00894326">
      <w:pPr>
        <w:jc w:val="both"/>
        <w:rPr>
          <w:b/>
          <w:bCs/>
        </w:rPr>
        <w:pPrChange w:id="271" w:author="David Linan Romero" w:date="2021-03-09T10:48:00Z">
          <w:pPr/>
        </w:pPrChange>
      </w:pPr>
      <m:oMath>
        <m:sSub>
          <m:sSubPr>
            <m:ctrlPr>
              <w:rPr>
                <w:rFonts w:ascii="Cambria Math" w:eastAsiaTheme="minorEastAsia" w:hAnsi="Cambria Math"/>
                <w:i/>
              </w:rPr>
            </m:ctrlPr>
          </m:sSubPr>
          <m:e>
            <m:r>
              <w:rPr>
                <w:rFonts w:ascii="Cambria Math" w:eastAsiaTheme="minorEastAsia" w:hAnsi="Cambria Math"/>
              </w:rPr>
              <m:t>Y</m:t>
            </m:r>
            <m:ctrlPr>
              <w:rPr>
                <w:rFonts w:ascii="Cambria Math" w:eastAsiaTheme="minorEastAsia" w:hAnsi="Cambria Math"/>
                <w:b/>
                <w:bCs/>
                <w:i/>
              </w:rPr>
            </m:ctrlPr>
          </m:e>
          <m:sub>
            <m:r>
              <w:rPr>
                <w:rFonts w:ascii="Cambria Math" w:eastAsiaTheme="minorEastAsia" w:hAnsi="Cambria Math"/>
              </w:rPr>
              <m:t>E,</m:t>
            </m:r>
            <m:r>
              <w:del w:id="272" w:author="David Linan Romero" w:date="2021-03-09T12:09:00Z">
                <w:rPr>
                  <w:rFonts w:ascii="Cambria Math" w:eastAsiaTheme="minorEastAsia" w:hAnsi="Cambria Math"/>
                </w:rPr>
                <m:t>se</m:t>
              </w:del>
            </m:r>
            <m:sSub>
              <m:sSubPr>
                <m:ctrlPr>
                  <w:rPr>
                    <w:rFonts w:ascii="Cambria Math" w:eastAsiaTheme="minorEastAsia" w:hAnsi="Cambria Math"/>
                    <w:i/>
                  </w:rPr>
                </m:ctrlPr>
              </m:sSubPr>
              <m:e>
                <m:r>
                  <w:ins w:id="273" w:author="David Linan Romero" w:date="2021-03-09T12:09:00Z">
                    <w:rPr>
                      <w:rFonts w:ascii="Cambria Math" w:eastAsiaTheme="minorEastAsia" w:hAnsi="Cambria Math"/>
                    </w:rPr>
                    <m:t>sub</m:t>
                  </w:ins>
                </m:r>
                <m:r>
                  <w:del w:id="274" w:author="David Linan Romero" w:date="2021-03-09T12:09:00Z">
                    <w:rPr>
                      <w:rFonts w:ascii="Cambria Math" w:eastAsiaTheme="minorEastAsia" w:hAnsi="Cambria Math"/>
                    </w:rPr>
                    <m:t>t</m:t>
                  </w:del>
                </m:r>
              </m:e>
              <m:sub>
                <m:r>
                  <w:rPr>
                    <w:rFonts w:ascii="Cambria Math" w:eastAsiaTheme="minorEastAsia" w:hAnsi="Cambria Math"/>
                  </w:rPr>
                  <m:t>j</m:t>
                </m:r>
              </m:sub>
            </m:sSub>
            <m:r>
              <w:rPr>
                <w:rFonts w:ascii="Cambria Math" w:eastAsiaTheme="minorEastAsia" w:hAnsi="Cambria Math"/>
              </w:rPr>
              <m:t>(a)</m:t>
            </m:r>
          </m:sub>
        </m:sSub>
      </m:oMath>
      <w:r w:rsidR="00987EFE">
        <w:rPr>
          <w:rFonts w:eastAsiaTheme="minorEastAsia"/>
        </w:rPr>
        <w:t xml:space="preserve"> means: Boolean variable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E</m:t>
            </m:r>
          </m:sub>
        </m:sSub>
        <m:r>
          <w:rPr>
            <w:rFonts w:ascii="Cambria Math" w:eastAsiaTheme="minorEastAsia" w:hAnsi="Cambria Math"/>
          </w:rPr>
          <m:t xml:space="preserve"> </m:t>
        </m:r>
      </m:oMath>
      <w:r w:rsidR="00987EFE">
        <w:rPr>
          <w:rFonts w:eastAsiaTheme="minorEastAsia"/>
        </w:rPr>
        <w:t xml:space="preserve">at position </w:t>
      </w:r>
      <m:oMath>
        <m:r>
          <w:rPr>
            <w:rFonts w:ascii="Cambria Math" w:eastAsiaTheme="minorEastAsia" w:hAnsi="Cambria Math"/>
          </w:rPr>
          <m:t>a</m:t>
        </m:r>
      </m:oMath>
      <w:r w:rsidR="00987EFE">
        <w:rPr>
          <w:rFonts w:eastAsiaTheme="minorEastAsia"/>
        </w:rPr>
        <w:t xml:space="preserve"> of set </w:t>
      </w:r>
      <m:oMath>
        <m:r>
          <w:del w:id="275" w:author="David Linan Romero" w:date="2021-03-09T12:09:00Z">
            <w:rPr>
              <w:rFonts w:ascii="Cambria Math" w:eastAsiaTheme="minorEastAsia" w:hAnsi="Cambria Math"/>
            </w:rPr>
            <m:t>Se</m:t>
          </w:del>
        </m:r>
        <m:sSub>
          <m:sSubPr>
            <m:ctrlPr>
              <w:rPr>
                <w:rFonts w:ascii="Cambria Math" w:eastAsiaTheme="minorEastAsia" w:hAnsi="Cambria Math"/>
                <w:i/>
              </w:rPr>
            </m:ctrlPr>
          </m:sSubPr>
          <m:e>
            <m:r>
              <w:ins w:id="276" w:author="David Linan Romero" w:date="2021-03-09T12:09:00Z">
                <w:rPr>
                  <w:rFonts w:ascii="Cambria Math" w:eastAsiaTheme="minorEastAsia" w:hAnsi="Cambria Math"/>
                </w:rPr>
                <m:t>sub</m:t>
              </w:ins>
            </m:r>
            <m:r>
              <w:del w:id="277" w:author="David Linan Romero" w:date="2021-03-09T12:09:00Z">
                <w:rPr>
                  <w:rFonts w:ascii="Cambria Math" w:eastAsiaTheme="minorEastAsia" w:hAnsi="Cambria Math"/>
                </w:rPr>
                <m:t>t</m:t>
              </w:del>
            </m:r>
          </m:e>
          <m:sub>
            <m:r>
              <w:rPr>
                <w:rFonts w:ascii="Cambria Math" w:eastAsiaTheme="minorEastAsia" w:hAnsi="Cambria Math"/>
              </w:rPr>
              <m:t>j</m:t>
            </m:r>
          </m:sub>
        </m:sSub>
      </m:oMath>
      <w:r w:rsidR="00987EFE">
        <w:rPr>
          <w:rFonts w:eastAsiaTheme="minorEastAsia"/>
        </w:rPr>
        <w:t xml:space="preserve">. </w:t>
      </w:r>
      <w:r w:rsidR="00987EFE" w:rsidRPr="5CC53BF8">
        <w:rPr>
          <w:rFonts w:eastAsiaTheme="minorEastAsia"/>
        </w:rPr>
        <w:t>Subscri</w:t>
      </w:r>
      <w:ins w:id="278" w:author="David Bernal Neira" w:date="2021-03-04T06:11:00Z">
        <w:r w:rsidR="67F0688A" w:rsidRPr="5CC53BF8">
          <w:rPr>
            <w:rFonts w:eastAsiaTheme="minorEastAsia"/>
          </w:rPr>
          <w:t>p</w:t>
        </w:r>
      </w:ins>
      <w:r w:rsidR="00987EFE" w:rsidRPr="5CC53BF8">
        <w:rPr>
          <w:rFonts w:eastAsiaTheme="minorEastAsia"/>
        </w:rPr>
        <w:t>t</w:t>
      </w:r>
      <w:r w:rsidR="00987EFE">
        <w:rPr>
          <w:rFonts w:eastAsiaTheme="minorEastAsia"/>
        </w:rPr>
        <w:t xml:space="preserve"> </w:t>
      </w:r>
      <m:oMath>
        <m:r>
          <w:rPr>
            <w:rFonts w:ascii="Cambria Math" w:eastAsiaTheme="minorEastAsia" w:hAnsi="Cambria Math"/>
          </w:rPr>
          <m:t>E</m:t>
        </m:r>
      </m:oMath>
      <w:r w:rsidR="00987EFE">
        <w:rPr>
          <w:rFonts w:eastAsiaTheme="minorEastAsia"/>
        </w:rPr>
        <w:t xml:space="preserve"> means that it can be reformulated using external variables.</w:t>
      </w:r>
      <w:ins w:id="279" w:author="David Linan Romero" w:date="2021-03-09T12:14:00Z">
        <w:r w:rsidR="00455BBB">
          <w:rPr>
            <w:rFonts w:eastAsiaTheme="minorEastAsia"/>
          </w:rPr>
          <w:t xml:space="preserve"> Note that the reformulation is only applied to variables defined over</w:t>
        </w:r>
      </w:ins>
      <w:ins w:id="280" w:author="David Linan Romero" w:date="2021-03-09T12:23:00Z">
        <w:r w:rsidR="00E92748">
          <w:rPr>
            <w:rFonts w:eastAsiaTheme="minorEastAsia"/>
          </w:rPr>
          <w:t xml:space="preserve"> </w:t>
        </w:r>
      </w:ins>
      <m:oMath>
        <m:sSub>
          <m:sSubPr>
            <m:ctrlPr>
              <w:ins w:id="281" w:author="David Linan Romero" w:date="2021-03-09T12:23:00Z">
                <w:rPr>
                  <w:rFonts w:ascii="Cambria Math" w:eastAsiaTheme="minorEastAsia" w:hAnsi="Cambria Math"/>
                  <w:i/>
                </w:rPr>
              </w:ins>
            </m:ctrlPr>
          </m:sSubPr>
          <m:e>
            <m:r>
              <w:ins w:id="282" w:author="David Linan Romero" w:date="2021-03-09T12:23:00Z">
                <w:rPr>
                  <w:rFonts w:ascii="Cambria Math" w:eastAsiaTheme="minorEastAsia" w:hAnsi="Cambria Math"/>
                </w:rPr>
                <m:t>sub</m:t>
              </w:ins>
            </m:r>
          </m:e>
          <m:sub>
            <m:r>
              <w:ins w:id="283" w:author="David Linan Romero" w:date="2021-03-09T12:23:00Z">
                <w:rPr>
                  <w:rFonts w:ascii="Cambria Math" w:eastAsiaTheme="minorEastAsia" w:hAnsi="Cambria Math"/>
                </w:rPr>
                <m:t>j</m:t>
              </w:ins>
            </m:r>
          </m:sub>
        </m:sSub>
      </m:oMath>
      <w:ins w:id="284" w:author="David Linan Romero" w:date="2021-03-09T12:24:00Z">
        <w:r w:rsidR="00292B28">
          <w:rPr>
            <w:rFonts w:eastAsiaTheme="minorEastAsia"/>
          </w:rPr>
          <w:t>, where the “Exactly” constraint was imposed.</w:t>
        </w:r>
      </w:ins>
      <w:del w:id="285" w:author="David Linan Romero" w:date="2021-03-09T12:24:00Z">
        <w:r w:rsidR="00987EFE" w:rsidDel="00137361">
          <w:rPr>
            <w:rFonts w:eastAsiaTheme="minorEastAsia"/>
          </w:rPr>
          <w:delText xml:space="preserve"> </w:delText>
        </w:r>
      </w:del>
    </w:p>
    <w:p w14:paraId="5AFEFA6D" w14:textId="388F5299" w:rsidR="00D77374" w:rsidRPr="00115E2A" w:rsidRDefault="00451FAF" w:rsidP="00D7737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ctrlPr>
                <w:rPr>
                  <w:rFonts w:ascii="Cambria Math" w:eastAsiaTheme="minorEastAsia" w:hAnsi="Cambria Math"/>
                  <w:b/>
                  <w:bCs/>
                  <w:i/>
                </w:rPr>
              </m:ctrlPr>
            </m:e>
            <m:sub>
              <m:r>
                <w:rPr>
                  <w:rFonts w:ascii="Cambria Math" w:eastAsiaTheme="minorEastAsia" w:hAnsi="Cambria Math"/>
                </w:rPr>
                <m:t>E,</m:t>
              </m:r>
              <m:r>
                <w:del w:id="286" w:author="David Linan Romero" w:date="2021-03-09T12:09:00Z">
                  <w:rPr>
                    <w:rFonts w:ascii="Cambria Math" w:eastAsiaTheme="minorEastAsia" w:hAnsi="Cambria Math"/>
                  </w:rPr>
                  <m:t>se</m:t>
                </w:del>
              </m:r>
              <m:sSub>
                <m:sSubPr>
                  <m:ctrlPr>
                    <w:rPr>
                      <w:rFonts w:ascii="Cambria Math" w:eastAsiaTheme="minorEastAsia" w:hAnsi="Cambria Math"/>
                      <w:i/>
                    </w:rPr>
                  </m:ctrlPr>
                </m:sSubPr>
                <m:e>
                  <m:r>
                    <w:ins w:id="287" w:author="David Linan Romero" w:date="2021-03-09T12:09:00Z">
                      <w:rPr>
                        <w:rFonts w:ascii="Cambria Math" w:eastAsiaTheme="minorEastAsia" w:hAnsi="Cambria Math"/>
                      </w:rPr>
                      <m:t>sub</m:t>
                    </w:ins>
                  </m:r>
                  <m:r>
                    <w:del w:id="288" w:author="David Linan Romero" w:date="2021-03-09T12:09:00Z">
                      <w:rPr>
                        <w:rFonts w:ascii="Cambria Math" w:eastAsiaTheme="minorEastAsia" w:hAnsi="Cambria Math"/>
                      </w:rPr>
                      <m:t>t</m:t>
                    </w:del>
                  </m:r>
                </m:e>
                <m:sub>
                  <m:r>
                    <w:rPr>
                      <w:rFonts w:ascii="Cambria Math" w:eastAsiaTheme="minorEastAsia" w:hAnsi="Cambria Math"/>
                    </w:rPr>
                    <m:t>j</m:t>
                  </m:r>
                </m:sub>
              </m:sSub>
              <m:r>
                <w:rPr>
                  <w:rFonts w:ascii="Cambria Math" w:eastAsiaTheme="minorEastAsia" w:hAnsi="Cambria Math"/>
                </w:rPr>
                <m:t>(a)</m:t>
              </m:r>
            </m:sub>
          </m:sSub>
          <m: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True,     a=</m:t>
                  </m:r>
                  <m:sSub>
                    <m:sSubPr>
                      <m:ctrlPr>
                        <w:rPr>
                          <w:rFonts w:ascii="Cambria Math" w:eastAsiaTheme="minorEastAsia" w:hAnsi="Cambria Math"/>
                          <w:i/>
                        </w:rPr>
                      </m:ctrlPr>
                    </m:sSubPr>
                    <m:e>
                      <m:r>
                        <w:rPr>
                          <w:rFonts w:ascii="Cambria Math" w:eastAsiaTheme="minorEastAsia" w:hAnsi="Cambria Math"/>
                        </w:rPr>
                        <m:t>ext</m:t>
                      </m:r>
                      <m:ctrlPr>
                        <w:rPr>
                          <w:rFonts w:ascii="Cambria Math" w:eastAsiaTheme="minorEastAsia" w:hAnsi="Cambria Math"/>
                          <w:b/>
                          <w:bCs/>
                          <w:i/>
                        </w:rPr>
                      </m:ctrlPr>
                    </m:e>
                    <m:sub>
                      <m:r>
                        <w:rPr>
                          <w:rFonts w:ascii="Cambria Math" w:eastAsiaTheme="minorEastAsia" w:hAnsi="Cambria Math"/>
                        </w:rPr>
                        <m:t>j,1</m:t>
                      </m:r>
                    </m:sub>
                  </m:sSub>
                </m:e>
                <m:e>
                  <m:r>
                    <w:rPr>
                      <w:rFonts w:ascii="Cambria Math" w:eastAsiaTheme="minorEastAsia" w:hAnsi="Cambria Math"/>
                    </w:rPr>
                    <m:t>True,     a=</m:t>
                  </m:r>
                  <m:sSub>
                    <m:sSubPr>
                      <m:ctrlPr>
                        <w:rPr>
                          <w:rFonts w:ascii="Cambria Math" w:eastAsiaTheme="minorEastAsia" w:hAnsi="Cambria Math"/>
                          <w:i/>
                        </w:rPr>
                      </m:ctrlPr>
                    </m:sSubPr>
                    <m:e>
                      <m:r>
                        <w:rPr>
                          <w:rFonts w:ascii="Cambria Math" w:eastAsiaTheme="minorEastAsia" w:hAnsi="Cambria Math"/>
                        </w:rPr>
                        <m:t>ext</m:t>
                      </m:r>
                      <m:ctrlPr>
                        <w:rPr>
                          <w:rFonts w:ascii="Cambria Math" w:eastAsiaTheme="minorEastAsia" w:hAnsi="Cambria Math"/>
                          <w:b/>
                          <w:bCs/>
                          <w:i/>
                        </w:rPr>
                      </m:ctrlPr>
                    </m:e>
                    <m:sub>
                      <m:r>
                        <w:rPr>
                          <w:rFonts w:ascii="Cambria Math" w:eastAsiaTheme="minorEastAsia" w:hAnsi="Cambria Math"/>
                        </w:rPr>
                        <m:t>j,2</m:t>
                      </m:r>
                    </m:sub>
                  </m:sSub>
                </m:e>
                <m:e>
                  <m:r>
                    <w:rPr>
                      <w:rFonts w:ascii="Cambria Math" w:eastAsiaTheme="minorEastAsia" w:hAnsi="Cambria Math"/>
                    </w:rPr>
                    <m:t>⋮</m:t>
                  </m:r>
                  <m:ctrlPr>
                    <w:rPr>
                      <w:rFonts w:ascii="Cambria Math" w:eastAsia="Cambria Math" w:hAnsi="Cambria Math" w:cs="Cambria Math"/>
                      <w:i/>
                    </w:rPr>
                  </m:ctrlPr>
                </m:e>
                <m:e>
                  <m:r>
                    <w:rPr>
                      <w:rFonts w:ascii="Cambria Math" w:eastAsia="Cambria Math" w:hAnsi="Cambria Math" w:cs="Cambria Math"/>
                    </w:rPr>
                    <m:t>True,    a=</m:t>
                  </m:r>
                  <m:sSub>
                    <m:sSubPr>
                      <m:ctrlPr>
                        <w:rPr>
                          <w:rFonts w:ascii="Cambria Math" w:eastAsiaTheme="minorEastAsia" w:hAnsi="Cambria Math"/>
                          <w:i/>
                        </w:rPr>
                      </m:ctrlPr>
                    </m:sSubPr>
                    <m:e>
                      <m:r>
                        <w:rPr>
                          <w:rFonts w:ascii="Cambria Math" w:eastAsiaTheme="minorEastAsia" w:hAnsi="Cambria Math"/>
                        </w:rPr>
                        <m:t>ext</m:t>
                      </m:r>
                      <m:ctrlPr>
                        <w:rPr>
                          <w:rFonts w:ascii="Cambria Math" w:eastAsiaTheme="minorEastAsia" w:hAnsi="Cambria Math"/>
                          <w:b/>
                          <w:bCs/>
                          <w:i/>
                        </w:rPr>
                      </m:ctrlPr>
                    </m:e>
                    <m: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j</m:t>
                          </m:r>
                        </m:sub>
                      </m:sSub>
                    </m:sub>
                  </m:sSub>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False,     Otherwise</m:t>
                  </m:r>
                </m:e>
              </m:eqArr>
            </m:e>
          </m:d>
          <m:r>
            <w:rPr>
              <w:rFonts w:ascii="Cambria Math" w:eastAsiaTheme="minorEastAsia" w:hAnsi="Cambria Math"/>
            </w:rPr>
            <m:t>, ∀j∈</m:t>
          </m:r>
          <m:d>
            <m:dPr>
              <m:begChr m:val="{"/>
              <m:endChr m:val="}"/>
              <m:ctrlPr>
                <w:rPr>
                  <w:rFonts w:ascii="Cambria Math" w:eastAsiaTheme="minorEastAsia" w:hAnsi="Cambria Math"/>
                  <w:i/>
                </w:rPr>
              </m:ctrlPr>
            </m:dPr>
            <m:e>
              <m:r>
                <w:rPr>
                  <w:rFonts w:ascii="Cambria Math" w:eastAsiaTheme="minorEastAsia" w:hAnsi="Cambria Math"/>
                </w:rPr>
                <m:t>1,2,3,…,</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e>
          </m:d>
          <m:r>
            <w:rPr>
              <w:rFonts w:ascii="Cambria Math" w:eastAsiaTheme="minorEastAsia" w:hAnsi="Cambria Math"/>
            </w:rPr>
            <m:t>,∀ a∈</m:t>
          </m:r>
          <m:d>
            <m:dPr>
              <m:begChr m:val="{"/>
              <m:endChr m:val="}"/>
              <m:ctrlPr>
                <w:rPr>
                  <w:rFonts w:ascii="Cambria Math" w:eastAsiaTheme="minorEastAsia" w:hAnsi="Cambria Math"/>
                  <w:i/>
                </w:rPr>
              </m:ctrlPr>
            </m:dPr>
            <m:e>
              <m:r>
                <w:rPr>
                  <w:rFonts w:ascii="Cambria Math" w:eastAsiaTheme="minorEastAsia" w:hAnsi="Cambria Math"/>
                </w:rPr>
                <m:t>1,2,…,</m:t>
              </m:r>
              <m:r>
                <w:ins w:id="289" w:author="David Linan Romero" w:date="2021-03-09T12:08:00Z">
                  <w:rPr>
                    <w:rFonts w:ascii="Cambria Math" w:eastAsiaTheme="minorEastAsia" w:hAnsi="Cambria Math"/>
                  </w:rPr>
                  <m:t>|</m:t>
                </w:ins>
              </m:r>
              <m:sSub>
                <m:sSubPr>
                  <m:ctrlPr>
                    <w:ins w:id="290" w:author="David Linan Romero" w:date="2021-03-09T12:08:00Z">
                      <w:rPr>
                        <w:rFonts w:ascii="Cambria Math" w:eastAsiaTheme="minorEastAsia" w:hAnsi="Cambria Math"/>
                        <w:i/>
                      </w:rPr>
                    </w:ins>
                  </m:ctrlPr>
                </m:sSubPr>
                <m:e>
                  <m:r>
                    <w:ins w:id="291" w:author="David Linan Romero" w:date="2021-03-09T12:10:00Z">
                      <w:rPr>
                        <w:rFonts w:ascii="Cambria Math" w:eastAsiaTheme="minorEastAsia" w:hAnsi="Cambria Math"/>
                      </w:rPr>
                      <m:t>sub</m:t>
                    </w:ins>
                  </m:r>
                </m:e>
                <m:sub>
                  <m:r>
                    <w:ins w:id="292" w:author="David Linan Romero" w:date="2021-03-09T12:08:00Z">
                      <w:rPr>
                        <w:rFonts w:ascii="Cambria Math" w:eastAsiaTheme="minorEastAsia" w:hAnsi="Cambria Math"/>
                      </w:rPr>
                      <m:t>j</m:t>
                    </w:ins>
                  </m:r>
                </m:sub>
              </m:sSub>
              <m:r>
                <w:ins w:id="293" w:author="David Linan Romero" w:date="2021-03-09T12:08:00Z">
                  <w:rPr>
                    <w:rFonts w:ascii="Cambria Math" w:eastAsiaTheme="minorEastAsia" w:hAnsi="Cambria Math"/>
                  </w:rPr>
                  <m:t>|</m:t>
                </w:ins>
              </m:r>
              <m:sSub>
                <m:sSubPr>
                  <m:ctrlPr>
                    <w:del w:id="294" w:author="David Linan Romero" w:date="2021-03-09T12:08:00Z">
                      <w:rPr>
                        <w:rFonts w:ascii="Cambria Math" w:eastAsiaTheme="minorEastAsia" w:hAnsi="Cambria Math"/>
                        <w:i/>
                      </w:rPr>
                    </w:del>
                  </m:ctrlPr>
                </m:sSubPr>
                <m:e>
                  <m:r>
                    <w:del w:id="295" w:author="David Linan Romero" w:date="2021-03-09T12:08:00Z">
                      <w:rPr>
                        <w:rFonts w:ascii="Cambria Math" w:eastAsiaTheme="minorEastAsia" w:hAnsi="Cambria Math"/>
                      </w:rPr>
                      <m:t>q</m:t>
                    </w:del>
                  </m:r>
                </m:e>
                <m:sub>
                  <m:r>
                    <w:del w:id="296" w:author="David Linan Romero" w:date="2021-03-09T12:08:00Z">
                      <w:rPr>
                        <w:rFonts w:ascii="Cambria Math" w:eastAsiaTheme="minorEastAsia" w:hAnsi="Cambria Math"/>
                      </w:rPr>
                      <m:t>j</m:t>
                    </w:del>
                  </m:r>
                </m:sub>
              </m:sSub>
            </m:e>
          </m:d>
        </m:oMath>
      </m:oMathPara>
    </w:p>
    <w:p w14:paraId="6EFA587C" w14:textId="3CBBEB52" w:rsidR="00987EFE" w:rsidRPr="001A4E33" w:rsidRDefault="00987EFE" w:rsidP="00D77374">
      <w:pPr>
        <w:rPr>
          <w:rFonts w:eastAsiaTheme="minorEastAsia"/>
        </w:rPr>
      </w:pPr>
      <m:oMathPara>
        <m:oMath>
          <m:r>
            <w:rPr>
              <w:rFonts w:ascii="Cambria Math" w:eastAsiaTheme="minorEastAsia" w:hAnsi="Cambria Math"/>
            </w:rPr>
            <m:t>1</m:t>
          </m:r>
          <m:r>
            <m:rPr>
              <m:sty m:val="bi"/>
            </m:rP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ext</m:t>
              </m:r>
              <m:ctrlPr>
                <w:rPr>
                  <w:rFonts w:ascii="Cambria Math" w:eastAsiaTheme="minorEastAsia" w:hAnsi="Cambria Math"/>
                  <w:b/>
                  <w:bCs/>
                  <w:i/>
                </w:rPr>
              </m:ctrlPr>
            </m:e>
            <m:sub>
              <m:r>
                <w:rPr>
                  <w:rFonts w:ascii="Cambria Math" w:eastAsiaTheme="minorEastAsia" w:hAnsi="Cambria Math"/>
                </w:rPr>
                <m:t>j,c</m:t>
              </m:r>
            </m:sub>
          </m:sSub>
          <m:r>
            <m:rPr>
              <m:sty m:val="bi"/>
            </m:rPr>
            <w:rPr>
              <w:rFonts w:ascii="Cambria Math" w:eastAsiaTheme="minorEastAsia" w:hAnsi="Cambria Math"/>
            </w:rPr>
            <m:t>≤</m:t>
          </m:r>
          <m:r>
            <w:ins w:id="297" w:author="David Linan Romero" w:date="2021-03-09T12:10:00Z">
              <m:rPr>
                <m:sty m:val="bi"/>
              </m:rPr>
              <w:rPr>
                <w:rFonts w:ascii="Cambria Math" w:eastAsiaTheme="minorEastAsia" w:hAnsi="Cambria Math"/>
              </w:rPr>
              <m:t>|</m:t>
            </w:ins>
          </m:r>
          <m:r>
            <w:ins w:id="298" w:author="David Linan Romero" w:date="2021-03-09T12:10:00Z">
              <w:rPr>
                <w:rFonts w:ascii="Cambria Math" w:eastAsiaTheme="minorEastAsia" w:hAnsi="Cambria Math"/>
              </w:rPr>
              <m:t>su</m:t>
            </w:ins>
          </m:r>
          <m:sSub>
            <m:sSubPr>
              <m:ctrlPr>
                <w:ins w:id="299" w:author="David Linan Romero" w:date="2021-03-09T12:10:00Z">
                  <w:rPr>
                    <w:rFonts w:ascii="Cambria Math" w:eastAsiaTheme="minorEastAsia" w:hAnsi="Cambria Math"/>
                    <w:bCs/>
                    <w:i/>
                  </w:rPr>
                </w:ins>
              </m:ctrlPr>
            </m:sSubPr>
            <m:e>
              <m:r>
                <w:ins w:id="300" w:author="David Linan Romero" w:date="2021-03-09T12:10:00Z">
                  <w:rPr>
                    <w:rFonts w:ascii="Cambria Math" w:eastAsiaTheme="minorEastAsia" w:hAnsi="Cambria Math"/>
                  </w:rPr>
                  <m:t>b</m:t>
                </w:ins>
              </m:r>
            </m:e>
            <m:sub>
              <m:r>
                <w:ins w:id="301" w:author="David Linan Romero" w:date="2021-03-09T12:10:00Z">
                  <w:rPr>
                    <w:rFonts w:ascii="Cambria Math" w:eastAsiaTheme="minorEastAsia" w:hAnsi="Cambria Math"/>
                  </w:rPr>
                  <m:t>j</m:t>
                </w:ins>
              </m:r>
            </m:sub>
          </m:sSub>
          <m:r>
            <w:ins w:id="302" w:author="David Linan Romero" w:date="2021-03-09T12:10:00Z">
              <m:rPr>
                <m:sty m:val="bi"/>
              </m:rPr>
              <w:rPr>
                <w:rFonts w:ascii="Cambria Math" w:eastAsiaTheme="minorEastAsia" w:hAnsi="Cambria Math"/>
              </w:rPr>
              <m:t>|</m:t>
            </w:ins>
          </m:r>
          <m:sSub>
            <m:sSubPr>
              <m:ctrlPr>
                <w:del w:id="303" w:author="David Linan Romero" w:date="2021-03-09T12:10:00Z">
                  <w:rPr>
                    <w:rFonts w:ascii="Cambria Math" w:eastAsiaTheme="minorEastAsia" w:hAnsi="Cambria Math"/>
                    <w:i/>
                  </w:rPr>
                </w:del>
              </m:ctrlPr>
            </m:sSubPr>
            <m:e>
              <m:r>
                <w:del w:id="304" w:author="David Linan Romero" w:date="2021-03-09T12:10:00Z">
                  <w:rPr>
                    <w:rFonts w:ascii="Cambria Math" w:eastAsiaTheme="minorEastAsia" w:hAnsi="Cambria Math"/>
                  </w:rPr>
                  <m:t>q</m:t>
                </w:del>
              </m:r>
            </m:e>
            <m:sub>
              <m:r>
                <w:del w:id="305" w:author="David Linan Romero" w:date="2021-03-09T12:10:00Z">
                  <w:rPr>
                    <w:rFonts w:ascii="Cambria Math" w:eastAsiaTheme="minorEastAsia" w:hAnsi="Cambria Math"/>
                  </w:rPr>
                  <m:t>j</m:t>
                </w:del>
              </m:r>
            </m:sub>
          </m:sSub>
          <m:r>
            <w:rPr>
              <w:rFonts w:ascii="Cambria Math" w:eastAsiaTheme="minorEastAsia" w:hAnsi="Cambria Math"/>
            </w:rPr>
            <m:t>,  ∀j∈</m:t>
          </m:r>
          <m:d>
            <m:dPr>
              <m:begChr m:val="{"/>
              <m:endChr m:val="}"/>
              <m:ctrlPr>
                <w:rPr>
                  <w:rFonts w:ascii="Cambria Math" w:eastAsiaTheme="minorEastAsia" w:hAnsi="Cambria Math"/>
                  <w:i/>
                </w:rPr>
              </m:ctrlPr>
            </m:dPr>
            <m:e>
              <m:r>
                <w:rPr>
                  <w:rFonts w:ascii="Cambria Math" w:eastAsiaTheme="minorEastAsia" w:hAnsi="Cambria Math"/>
                </w:rPr>
                <m:t>1,2,3,…,</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e>
          </m:d>
          <m:r>
            <w:rPr>
              <w:rFonts w:ascii="Cambria Math" w:eastAsiaTheme="minorEastAsia" w:hAnsi="Cambria Math"/>
            </w:rPr>
            <m:t>, ∀c∈{1,2,3,…,</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j</m:t>
              </m:r>
            </m:sub>
          </m:sSub>
          <m:r>
            <w:rPr>
              <w:rFonts w:ascii="Cambria Math" w:eastAsiaTheme="minorEastAsia" w:hAnsi="Cambria Math"/>
            </w:rPr>
            <m:t>}</m:t>
          </m:r>
        </m:oMath>
      </m:oMathPara>
    </w:p>
    <w:p w14:paraId="3E6EF909" w14:textId="2C545FF2" w:rsidR="00987EFE" w:rsidRPr="000E3800" w:rsidRDefault="001A4E33" w:rsidP="00D77374">
      <w:pPr>
        <w:rPr>
          <w:rFonts w:eastAsiaTheme="minorEastAsia"/>
          <w:b/>
          <w:bCs/>
          <w:color w:val="4472C4" w:themeColor="accent1"/>
        </w:rPr>
      </w:pPr>
      <m:oMathPara>
        <m:oMath>
          <m:r>
            <w:rPr>
              <w:rFonts w:ascii="Cambria Math" w:eastAsiaTheme="minorEastAsia" w:hAnsi="Cambria Math"/>
              <w:color w:val="4472C4" w:themeColor="accent1"/>
            </w:rPr>
            <m:t>ex</m:t>
          </m:r>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t</m:t>
              </m:r>
            </m:e>
            <m:sub>
              <m:r>
                <w:rPr>
                  <w:rFonts w:ascii="Cambria Math" w:eastAsiaTheme="minorEastAsia" w:hAnsi="Cambria Math"/>
                  <w:color w:val="4472C4" w:themeColor="accent1"/>
                </w:rPr>
                <m:t>j,c</m:t>
              </m:r>
            </m:sub>
          </m:sSub>
          <m:r>
            <w:rPr>
              <w:rFonts w:ascii="Cambria Math" w:eastAsiaTheme="minorEastAsia" w:hAnsi="Cambria Math"/>
              <w:color w:val="4472C4" w:themeColor="accent1"/>
            </w:rPr>
            <m:t>≥ex</m:t>
          </m:r>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t</m:t>
              </m:r>
            </m:e>
            <m:sub>
              <m:r>
                <w:rPr>
                  <w:rFonts w:ascii="Cambria Math" w:eastAsiaTheme="minorEastAsia" w:hAnsi="Cambria Math"/>
                  <w:color w:val="4472C4" w:themeColor="accent1"/>
                </w:rPr>
                <m:t>j,c-1</m:t>
              </m:r>
            </m:sub>
          </m:sSub>
          <m:r>
            <w:rPr>
              <w:rFonts w:ascii="Cambria Math" w:eastAsiaTheme="minorEastAsia" w:hAnsi="Cambria Math"/>
              <w:color w:val="4472C4" w:themeColor="accent1"/>
            </w:rPr>
            <m:t>+1, ∀j∈</m:t>
          </m:r>
          <m:d>
            <m:dPr>
              <m:begChr m:val="{"/>
              <m:endChr m:val="}"/>
              <m:ctrlPr>
                <w:rPr>
                  <w:rFonts w:ascii="Cambria Math" w:eastAsiaTheme="minorEastAsia" w:hAnsi="Cambria Math"/>
                  <w:i/>
                  <w:color w:val="4472C4" w:themeColor="accent1"/>
                </w:rPr>
              </m:ctrlPr>
            </m:dPr>
            <m:e>
              <m:r>
                <w:rPr>
                  <w:rFonts w:ascii="Cambria Math" w:eastAsiaTheme="minorEastAsia" w:hAnsi="Cambria Math"/>
                  <w:color w:val="4472C4" w:themeColor="accent1"/>
                </w:rPr>
                <m:t>1,2,3,…,</m:t>
              </m:r>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n</m:t>
                  </m:r>
                </m:e>
                <m:sub>
                  <m:r>
                    <w:rPr>
                      <w:rFonts w:ascii="Cambria Math" w:eastAsiaTheme="minorEastAsia" w:hAnsi="Cambria Math"/>
                      <w:color w:val="4472C4" w:themeColor="accent1"/>
                    </w:rPr>
                    <m:t>Y</m:t>
                  </m:r>
                </m:sub>
              </m:sSub>
            </m:e>
          </m:d>
          <m:r>
            <w:rPr>
              <w:rFonts w:ascii="Cambria Math" w:eastAsiaTheme="minorEastAsia" w:hAnsi="Cambria Math"/>
              <w:color w:val="4472C4" w:themeColor="accent1"/>
            </w:rPr>
            <m:t>,  ∀c∈{1,2,3,…,</m:t>
          </m:r>
          <m:sSub>
            <m:sSubPr>
              <m:ctrlPr>
                <w:rPr>
                  <w:rFonts w:ascii="Cambria Math" w:eastAsiaTheme="minorEastAsia" w:hAnsi="Cambria Math"/>
                  <w:i/>
                  <w:color w:val="4472C4" w:themeColor="accent1"/>
                </w:rPr>
              </m:ctrlPr>
            </m:sSubPr>
            <m:e>
              <m:r>
                <w:rPr>
                  <w:rFonts w:ascii="Cambria Math" w:eastAsiaTheme="minorEastAsia" w:hAnsi="Cambria Math"/>
                  <w:color w:val="4472C4" w:themeColor="accent1"/>
                </w:rPr>
                <m:t>θ</m:t>
              </m:r>
            </m:e>
            <m:sub>
              <m:r>
                <w:rPr>
                  <w:rFonts w:ascii="Cambria Math" w:eastAsiaTheme="minorEastAsia" w:hAnsi="Cambria Math"/>
                  <w:color w:val="4472C4" w:themeColor="accent1"/>
                </w:rPr>
                <m:t>j</m:t>
              </m:r>
            </m:sub>
          </m:sSub>
          <m:r>
            <w:rPr>
              <w:rFonts w:ascii="Cambria Math" w:eastAsiaTheme="minorEastAsia" w:hAnsi="Cambria Math"/>
              <w:color w:val="4472C4" w:themeColor="accent1"/>
            </w:rPr>
            <m:t>}\</m:t>
          </m:r>
          <m:r>
            <m:rPr>
              <m:lit/>
            </m:rPr>
            <w:rPr>
              <w:rFonts w:ascii="Cambria Math" w:eastAsiaTheme="minorEastAsia" w:hAnsi="Cambria Math"/>
              <w:color w:val="4472C4" w:themeColor="accent1"/>
            </w:rPr>
            <m:t>{</m:t>
          </m:r>
          <m:r>
            <w:rPr>
              <w:rFonts w:ascii="Cambria Math" w:eastAsiaTheme="minorEastAsia" w:hAnsi="Cambria Math"/>
              <w:color w:val="4472C4" w:themeColor="accent1"/>
            </w:rPr>
            <m:t>1}</m:t>
          </m:r>
        </m:oMath>
      </m:oMathPara>
    </w:p>
    <w:p w14:paraId="66951DA5" w14:textId="4BC8489A" w:rsidR="001A4E33" w:rsidRPr="001A4E33" w:rsidRDefault="000D1160" w:rsidP="00D77374">
      <w:pPr>
        <w:rPr>
          <w:rFonts w:eastAsiaTheme="minorEastAsia"/>
          <w:b/>
          <w:bCs/>
        </w:rPr>
      </w:pPr>
      <m:oMathPara>
        <m:oMath>
          <m:r>
            <m:rPr>
              <m:sty m:val="bi"/>
            </m:rPr>
            <w:rPr>
              <w:rFonts w:ascii="Cambria Math" w:hAnsi="Cambria Math"/>
            </w:rPr>
            <m:t>ex</m:t>
          </m:r>
          <m:sSubSup>
            <m:sSubSupPr>
              <m:ctrlPr>
                <w:rPr>
                  <w:rFonts w:ascii="Cambria Math" w:hAnsi="Cambria Math"/>
                  <w:b/>
                  <w:bCs/>
                  <w:i/>
                </w:rPr>
              </m:ctrlPr>
            </m:sSubSupPr>
            <m:e>
              <m:r>
                <m:rPr>
                  <m:sty m:val="bi"/>
                </m:rPr>
                <w:rPr>
                  <w:rFonts w:ascii="Cambria Math" w:hAnsi="Cambria Math"/>
                </w:rPr>
                <m:t>t</m:t>
              </m:r>
            </m:e>
            <m:sub>
              <m:r>
                <m:rPr>
                  <m:sty m:val="bi"/>
                </m:rPr>
                <w:rPr>
                  <w:rFonts w:ascii="Cambria Math" w:hAnsi="Cambria Math"/>
                </w:rPr>
                <m:t>z</m:t>
              </m:r>
            </m:sub>
            <m:sup>
              <m:r>
                <m:rPr>
                  <m:sty m:val="bi"/>
                </m:rPr>
                <w:rPr>
                  <w:rFonts w:ascii="Cambria Math" w:hAnsi="Cambria Math"/>
                </w:rPr>
                <m:t>LO</m:t>
              </m:r>
            </m:sup>
          </m:sSubSup>
          <m:r>
            <m:rPr>
              <m:sty m:val="bi"/>
            </m:rPr>
            <w:rPr>
              <w:rFonts w:ascii="Cambria Math" w:hAnsi="Cambria Math"/>
            </w:rPr>
            <m:t>≤ex</m:t>
          </m:r>
          <m:sSub>
            <m:sSubPr>
              <m:ctrlPr>
                <w:rPr>
                  <w:rFonts w:ascii="Cambria Math" w:hAnsi="Cambria Math"/>
                  <w:b/>
                  <w:bCs/>
                  <w:i/>
                </w:rPr>
              </m:ctrlPr>
            </m:sSubPr>
            <m:e>
              <m:r>
                <m:rPr>
                  <m:sty m:val="bi"/>
                </m:rPr>
                <w:rPr>
                  <w:rFonts w:ascii="Cambria Math" w:hAnsi="Cambria Math"/>
                </w:rPr>
                <m:t>t</m:t>
              </m:r>
            </m:e>
            <m:sub>
              <m:r>
                <m:rPr>
                  <m:sty m:val="bi"/>
                </m:rPr>
                <w:rPr>
                  <w:rFonts w:ascii="Cambria Math" w:hAnsi="Cambria Math"/>
                </w:rPr>
                <m:t>z</m:t>
              </m:r>
            </m:sub>
          </m:sSub>
          <m:r>
            <m:rPr>
              <m:sty m:val="bi"/>
            </m:rPr>
            <w:rPr>
              <w:rFonts w:ascii="Cambria Math" w:hAnsi="Cambria Math"/>
            </w:rPr>
            <m:t>≤ex</m:t>
          </m:r>
          <m:sSubSup>
            <m:sSubSupPr>
              <m:ctrlPr>
                <w:rPr>
                  <w:rFonts w:ascii="Cambria Math" w:hAnsi="Cambria Math"/>
                  <w:b/>
                  <w:bCs/>
                  <w:i/>
                </w:rPr>
              </m:ctrlPr>
            </m:sSubSupPr>
            <m:e>
              <m:r>
                <m:rPr>
                  <m:sty m:val="bi"/>
                </m:rPr>
                <w:rPr>
                  <w:rFonts w:ascii="Cambria Math" w:hAnsi="Cambria Math"/>
                </w:rPr>
                <m:t>t</m:t>
              </m:r>
            </m:e>
            <m:sub>
              <m:r>
                <m:rPr>
                  <m:sty m:val="bi"/>
                </m:rPr>
                <w:rPr>
                  <w:rFonts w:ascii="Cambria Math" w:hAnsi="Cambria Math"/>
                </w:rPr>
                <m:t>z</m:t>
              </m:r>
            </m:sub>
            <m:sup>
              <m:r>
                <m:rPr>
                  <m:sty m:val="bi"/>
                </m:rPr>
                <w:rPr>
                  <w:rFonts w:ascii="Cambria Math" w:hAnsi="Cambria Math"/>
                </w:rPr>
                <m:t>UP</m:t>
              </m:r>
            </m:sup>
          </m:sSubSup>
        </m:oMath>
      </m:oMathPara>
    </w:p>
    <w:p w14:paraId="192CD89A" w14:textId="57CBB899" w:rsidR="001A4E33" w:rsidRPr="000E3800" w:rsidRDefault="001A4E33" w:rsidP="001A4E33">
      <w:pPr>
        <w:rPr>
          <w:rFonts w:eastAsiaTheme="minorEastAsia"/>
          <w:color w:val="000000" w:themeColor="text1"/>
        </w:rPr>
      </w:pPr>
      <w:r w:rsidRPr="000E3800">
        <w:rPr>
          <w:rFonts w:eastAsiaTheme="minorEastAsia"/>
          <w:color w:val="000000" w:themeColor="text1"/>
        </w:rPr>
        <w:t xml:space="preserve">Note that for the case with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θ</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=1</m:t>
        </m:r>
      </m:oMath>
      <w:r w:rsidRPr="000E3800">
        <w:rPr>
          <w:rFonts w:eastAsiaTheme="minorEastAsia"/>
          <w:color w:val="000000" w:themeColor="text1"/>
        </w:rPr>
        <w:t>, we have:</w:t>
      </w:r>
      <m:oMath>
        <m:r>
          <m:rPr>
            <m:sty m:val="p"/>
          </m:rPr>
          <w:rPr>
            <w:rFonts w:ascii="Cambria Math" w:eastAsiaTheme="minorEastAsia" w:hAnsi="Cambria Math"/>
            <w:color w:val="000000" w:themeColor="text1"/>
          </w:rPr>
          <w:br/>
        </m:r>
      </m:oMath>
      <m:oMathPara>
        <m:oMath>
          <m:r>
            <w:rPr>
              <w:rFonts w:ascii="Cambria Math" w:eastAsiaTheme="minorEastAsia" w:hAnsi="Cambria Math"/>
              <w:color w:val="000000" w:themeColor="text1"/>
            </w:rPr>
            <m:t>ex</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t</m:t>
              </m:r>
            </m:e>
            <m:sub>
              <m:r>
                <w:rPr>
                  <w:rFonts w:ascii="Cambria Math" w:eastAsiaTheme="minorEastAsia" w:hAnsi="Cambria Math"/>
                  <w:color w:val="000000" w:themeColor="text1"/>
                </w:rPr>
                <m:t>j,c</m:t>
              </m:r>
            </m:sub>
          </m:sSub>
          <m:r>
            <w:rPr>
              <w:rFonts w:ascii="Cambria Math" w:eastAsiaTheme="minorEastAsia" w:hAnsi="Cambria Math"/>
              <w:color w:val="000000" w:themeColor="text1"/>
            </w:rPr>
            <m:t>≥ex</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t</m:t>
              </m:r>
            </m:e>
            <m:sub>
              <m:r>
                <w:rPr>
                  <w:rFonts w:ascii="Cambria Math" w:eastAsiaTheme="minorEastAsia" w:hAnsi="Cambria Math"/>
                  <w:color w:val="000000" w:themeColor="text1"/>
                </w:rPr>
                <m:t>j,c-1</m:t>
              </m:r>
            </m:sub>
          </m:sSub>
          <m:r>
            <w:rPr>
              <w:rFonts w:ascii="Cambria Math" w:eastAsiaTheme="minorEastAsia" w:hAnsi="Cambria Math"/>
              <w:color w:val="000000" w:themeColor="text1"/>
            </w:rPr>
            <m:t>+1, ∀j∈</m:t>
          </m:r>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1,2,3,…,</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Y</m:t>
                  </m:r>
                </m:sub>
              </m:sSub>
            </m:e>
          </m:d>
          <m:r>
            <w:rPr>
              <w:rFonts w:ascii="Cambria Math" w:eastAsiaTheme="minorEastAsia" w:hAnsi="Cambria Math"/>
              <w:color w:val="000000" w:themeColor="text1"/>
            </w:rPr>
            <m:t>,  ∀c∈</m:t>
          </m:r>
          <m:r>
            <m:rPr>
              <m:lit/>
            </m:rPr>
            <w:rPr>
              <w:rFonts w:ascii="Cambria Math" w:eastAsiaTheme="minorEastAsia" w:hAnsi="Cambria Math"/>
              <w:color w:val="000000" w:themeColor="text1"/>
            </w:rPr>
            <m:t>{</m:t>
          </m:r>
          <m:r>
            <w:rPr>
              <w:rFonts w:ascii="Cambria Math" w:eastAsiaTheme="minorEastAsia" w:hAnsi="Cambria Math"/>
              <w:color w:val="000000" w:themeColor="text1"/>
            </w:rPr>
            <m:t>}</m:t>
          </m:r>
        </m:oMath>
      </m:oMathPara>
    </w:p>
    <w:p w14:paraId="45020FCC" w14:textId="6A97D309" w:rsidR="003B47B9" w:rsidRPr="000E3800" w:rsidRDefault="001A4E33" w:rsidP="00894326">
      <w:pPr>
        <w:jc w:val="both"/>
        <w:rPr>
          <w:rFonts w:eastAsiaTheme="minorEastAsia"/>
          <w:color w:val="000000" w:themeColor="text1"/>
        </w:rPr>
        <w:pPrChange w:id="306" w:author="David Linan Romero" w:date="2021-03-09T10:49:00Z">
          <w:pPr/>
        </w:pPrChange>
      </w:pPr>
      <w:r w:rsidRPr="000E3800">
        <w:rPr>
          <w:rFonts w:eastAsiaTheme="minorEastAsia"/>
          <w:color w:val="000000" w:themeColor="text1"/>
        </w:rPr>
        <w:t xml:space="preserve">This means that the constraint in </w:t>
      </w:r>
      <w:r w:rsidR="000E3800" w:rsidRPr="000E3800">
        <w:rPr>
          <w:rFonts w:eastAsiaTheme="minorEastAsia"/>
          <w:color w:val="4472C4" w:themeColor="accent1"/>
        </w:rPr>
        <w:t>blue</w:t>
      </w:r>
      <w:r w:rsidRPr="000E3800">
        <w:rPr>
          <w:rFonts w:eastAsiaTheme="minorEastAsia"/>
          <w:color w:val="000000" w:themeColor="text1"/>
        </w:rPr>
        <w:t xml:space="preserve"> must not be used when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θ</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=1</m:t>
        </m:r>
      </m:oMath>
      <w:r w:rsidRPr="000E3800">
        <w:rPr>
          <w:rFonts w:eastAsiaTheme="minorEastAsia"/>
          <w:color w:val="000000" w:themeColor="text1"/>
        </w:rPr>
        <w:t xml:space="preserve">. So far, we have not applied the D-SDA to cases with </w:t>
      </w:r>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θ</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&gt;1</m:t>
        </m:r>
      </m:oMath>
      <w:r w:rsidRPr="000E3800">
        <w:rPr>
          <w:rFonts w:eastAsiaTheme="minorEastAsia"/>
          <w:color w:val="000000" w:themeColor="text1"/>
        </w:rPr>
        <w:t>. An example of this is the catalytic distillation problem, where exactly 3 reactive trays must be allocated.</w:t>
      </w:r>
      <w:del w:id="307" w:author="David Linan Romero" w:date="2021-03-09T10:49:00Z">
        <w:r w:rsidRPr="000E3800" w:rsidDel="00894326">
          <w:rPr>
            <w:rFonts w:eastAsiaTheme="minorEastAsia"/>
            <w:color w:val="000000" w:themeColor="text1"/>
          </w:rPr>
          <w:delText xml:space="preserve"> </w:delText>
        </w:r>
      </w:del>
    </w:p>
    <w:p w14:paraId="5EA0A6C6" w14:textId="01F20DEA" w:rsidR="00D77374" w:rsidRPr="00D77374" w:rsidRDefault="00D77374" w:rsidP="00D77374">
      <w:pPr>
        <w:pStyle w:val="ListParagraph"/>
        <w:numPr>
          <w:ilvl w:val="0"/>
          <w:numId w:val="1"/>
        </w:numPr>
        <w:rPr>
          <w:b/>
          <w:bCs/>
        </w:rPr>
      </w:pPr>
      <w:r>
        <w:rPr>
          <w:b/>
          <w:bCs/>
        </w:rPr>
        <w:t>Generalizing the decomposition</w:t>
      </w:r>
    </w:p>
    <w:p w14:paraId="6D0CB9A8" w14:textId="77777777" w:rsidR="002B0F99" w:rsidRPr="002B0F99" w:rsidRDefault="002B0F99" w:rsidP="007341AF"/>
    <w:p w14:paraId="1F067680" w14:textId="1B80EC28" w:rsidR="00CC0B95" w:rsidRDefault="001A4E33" w:rsidP="001A4E33">
      <w:pPr>
        <w:rPr>
          <w:rFonts w:eastAsiaTheme="minorEastAsia"/>
        </w:rPr>
      </w:pPr>
      <w:r>
        <w:t xml:space="preserve">Boolean variables </w:t>
      </w:r>
      <m:oMath>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E</m:t>
            </m:r>
          </m:sub>
        </m:sSub>
      </m:oMath>
      <w:r>
        <w:rPr>
          <w:rFonts w:eastAsiaTheme="minorEastAsia"/>
          <w:b/>
          <w:bCs/>
        </w:rPr>
        <w:t xml:space="preserve"> </w:t>
      </w:r>
      <w:r w:rsidRPr="001A4E33">
        <w:rPr>
          <w:rFonts w:eastAsiaTheme="minorEastAsia"/>
        </w:rPr>
        <w:t xml:space="preserve">and </w:t>
      </w:r>
      <w:r>
        <w:t xml:space="preserve">integer variables </w:t>
      </w:r>
      <m:oMath>
        <m:sSub>
          <m:sSubPr>
            <m:ctrlPr>
              <w:rPr>
                <w:rFonts w:ascii="Cambria Math" w:hAnsi="Cambria Math"/>
                <w:i/>
              </w:rPr>
            </m:ctrlPr>
          </m:sSubPr>
          <m:e>
            <m:r>
              <m:rPr>
                <m:sty m:val="bi"/>
              </m:rPr>
              <w:rPr>
                <w:rFonts w:ascii="Cambria Math" w:hAnsi="Cambria Math"/>
              </w:rPr>
              <m:t>z</m:t>
            </m:r>
            <m:ctrlPr>
              <w:rPr>
                <w:rFonts w:ascii="Cambria Math" w:hAnsi="Cambria Math"/>
                <w:b/>
                <w:bCs/>
                <w:i/>
              </w:rPr>
            </m:ctrlPr>
          </m:e>
          <m:sub>
            <m:r>
              <m:rPr>
                <m:sty m:val="bi"/>
              </m:rPr>
              <w:rPr>
                <w:rFonts w:ascii="Cambria Math" w:hAnsi="Cambria Math"/>
              </w:rPr>
              <m:t>E</m:t>
            </m:r>
          </m:sub>
        </m:sSub>
      </m:oMath>
      <w:r>
        <w:rPr>
          <w:rFonts w:eastAsiaTheme="minorEastAsia"/>
        </w:rPr>
        <w:t xml:space="preserve"> are going to be reformulated with external variables.</w:t>
      </w:r>
      <w:r w:rsidR="002E09C9">
        <w:rPr>
          <w:rFonts w:eastAsiaTheme="minorEastAsia"/>
        </w:rPr>
        <w:t xml:space="preserve"> </w:t>
      </w:r>
      <w:r w:rsidR="00CC0B95">
        <w:rPr>
          <w:rFonts w:eastAsiaTheme="minorEastAsia"/>
        </w:rPr>
        <w:t xml:space="preserve">If we apply the reformulation, we obtain an upper and a lower optimization layer. </w:t>
      </w:r>
      <w:commentRangeStart w:id="308"/>
      <w:commentRangeStart w:id="309"/>
      <w:commentRangeStart w:id="310"/>
      <w:r w:rsidR="00CC0B95">
        <w:rPr>
          <w:rFonts w:eastAsiaTheme="minorEastAsia"/>
        </w:rPr>
        <w:t>In the upper layer:</w:t>
      </w:r>
      <w:commentRangeEnd w:id="308"/>
      <w:r>
        <w:commentReference w:id="308"/>
      </w:r>
      <w:commentRangeEnd w:id="309"/>
      <w:r>
        <w:commentReference w:id="309"/>
      </w:r>
      <w:commentRangeEnd w:id="310"/>
      <w:r w:rsidR="006F040E">
        <w:rPr>
          <w:rStyle w:val="CommentReference"/>
        </w:rPr>
        <w:commentReference w:id="310"/>
      </w:r>
    </w:p>
    <w:p w14:paraId="4EC06277" w14:textId="7742E416" w:rsidR="005E5E59" w:rsidRPr="00075754" w:rsidRDefault="00451FAF" w:rsidP="005E5E59">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GDP</m:t>
              </m:r>
            </m:sub>
          </m:sSub>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min</m:t>
                  </m:r>
                </m:e>
                <m:lim>
                  <m:r>
                    <w:ins w:id="311" w:author="David Linan Romero" w:date="2021-03-09T12:11:00Z">
                      <m:rPr>
                        <m:sty m:val="bi"/>
                      </m:rPr>
                      <w:rPr>
                        <w:rFonts w:ascii="Cambria Math" w:hAnsi="Cambria Math"/>
                      </w:rPr>
                      <m:t>ext</m:t>
                    </w:ins>
                  </m:r>
                  <m:acc>
                    <m:accPr>
                      <m:ctrlPr>
                        <w:del w:id="312" w:author="David Linan Romero" w:date="2021-03-09T12:11:00Z">
                          <w:rPr>
                            <w:rFonts w:ascii="Cambria Math" w:hAnsi="Cambria Math"/>
                            <w:b/>
                            <w:bCs/>
                            <w:i/>
                          </w:rPr>
                        </w:del>
                      </m:ctrlPr>
                    </m:accPr>
                    <m:e>
                      <m:r>
                        <w:del w:id="313" w:author="David Linan Romero" w:date="2021-03-09T12:11:00Z">
                          <m:rPr>
                            <m:sty m:val="bi"/>
                          </m:rPr>
                          <w:rPr>
                            <w:rFonts w:ascii="Cambria Math" w:hAnsi="Cambria Math"/>
                          </w:rPr>
                          <m:t>ext</m:t>
                        </w:del>
                      </m:r>
                    </m:e>
                  </m:acc>
                </m:lim>
              </m:limLow>
            </m:fName>
            <m:e>
              <m:sSub>
                <m:sSubPr>
                  <m:ctrlPr>
                    <w:rPr>
                      <w:rFonts w:ascii="Cambria Math" w:hAnsi="Cambria Math"/>
                      <w:i/>
                    </w:rPr>
                  </m:ctrlPr>
                </m:sSubPr>
                <m:e>
                  <m:r>
                    <w:rPr>
                      <w:rFonts w:ascii="Cambria Math" w:hAnsi="Cambria Math"/>
                    </w:rPr>
                    <m:t>f</m:t>
                  </m:r>
                </m:e>
                <m:sub>
                  <m:r>
                    <w:rPr>
                      <w:rFonts w:ascii="Cambria Math" w:hAnsi="Cambria Math"/>
                    </w:rPr>
                    <m:t>SUB</m:t>
                  </m:r>
                </m:sub>
              </m:sSub>
              <m:d>
                <m:dPr>
                  <m:ctrlPr>
                    <w:rPr>
                      <w:rFonts w:ascii="Cambria Math" w:hAnsi="Cambria Math"/>
                      <w:i/>
                    </w:rPr>
                  </m:ctrlPr>
                </m:dPr>
                <m:e>
                  <m:acc>
                    <m:accPr>
                      <m:ctrlPr>
                        <w:del w:id="314" w:author="David Linan Romero" w:date="2021-03-09T12:11:00Z">
                          <w:rPr>
                            <w:rFonts w:ascii="Cambria Math" w:hAnsi="Cambria Math"/>
                            <w:b/>
                            <w:bCs/>
                            <w:i/>
                          </w:rPr>
                        </w:del>
                      </m:ctrlPr>
                    </m:accPr>
                    <m:e>
                      <m:r>
                        <w:del w:id="315" w:author="David Linan Romero" w:date="2021-03-09T12:11:00Z">
                          <m:rPr>
                            <m:sty m:val="bi"/>
                          </m:rPr>
                          <w:rPr>
                            <w:rFonts w:ascii="Cambria Math" w:hAnsi="Cambria Math"/>
                          </w:rPr>
                          <m:t>ext</m:t>
                        </w:del>
                      </m:r>
                    </m:e>
                  </m:acc>
                  <m:r>
                    <w:ins w:id="316" w:author="David Linan Romero" w:date="2021-03-09T12:11:00Z">
                      <m:rPr>
                        <m:sty m:val="bi"/>
                      </m:rPr>
                      <w:rPr>
                        <w:rFonts w:ascii="Cambria Math" w:hAnsi="Cambria Math"/>
                      </w:rPr>
                      <m:t>ext</m:t>
                    </w:ins>
                  </m:r>
                </m:e>
              </m:d>
            </m:e>
          </m:func>
        </m:oMath>
      </m:oMathPara>
    </w:p>
    <w:p w14:paraId="4F73C2E4" w14:textId="0F0F53D8" w:rsidR="00075754" w:rsidRPr="00B757AB" w:rsidRDefault="00075754" w:rsidP="005E5E59">
      <w:pPr>
        <w:rPr>
          <w:rFonts w:eastAsiaTheme="minorEastAsia"/>
        </w:rPr>
      </w:pPr>
      <m:oMathPara>
        <m:oMath>
          <m:r>
            <w:rPr>
              <w:rFonts w:ascii="Cambria Math" w:eastAsiaTheme="minorEastAsia" w:hAnsi="Cambria Math"/>
            </w:rPr>
            <m:t>s.t.</m:t>
          </m:r>
        </m:oMath>
      </m:oMathPara>
    </w:p>
    <w:p w14:paraId="5492D5E1" w14:textId="026E49C8" w:rsidR="00B774B4" w:rsidRPr="00B774B4" w:rsidRDefault="00B774B4" w:rsidP="00B774B4">
      <w:pPr>
        <w:rPr>
          <w:rFonts w:eastAsiaTheme="minorEastAsia"/>
          <w:color w:val="000000" w:themeColor="text1"/>
        </w:rPr>
      </w:pPr>
      <m:oMathPara>
        <m:oMath>
          <m:r>
            <w:rPr>
              <w:rFonts w:ascii="Cambria Math" w:eastAsiaTheme="minorEastAsia" w:hAnsi="Cambria Math"/>
              <w:color w:val="000000" w:themeColor="text1"/>
            </w:rPr>
            <m:t>1</m:t>
          </m:r>
          <m:r>
            <m:rPr>
              <m:sty m:val="bi"/>
            </m:rP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ins w:id="317" w:author="David Linan Romero" w:date="2021-03-09T12:13:00Z">
                  <w:rPr>
                    <w:rFonts w:ascii="Cambria Math" w:eastAsiaTheme="minorEastAsia" w:hAnsi="Cambria Math"/>
                    <w:color w:val="000000" w:themeColor="text1"/>
                  </w:rPr>
                  <m:t>ext</m:t>
                </w:ins>
              </m:r>
              <m:acc>
                <m:accPr>
                  <m:ctrlPr>
                    <w:del w:id="318" w:author="David Linan Romero" w:date="2021-03-09T12:13:00Z">
                      <w:rPr>
                        <w:rFonts w:ascii="Cambria Math" w:hAnsi="Cambria Math"/>
                        <w:i/>
                      </w:rPr>
                    </w:del>
                  </m:ctrlPr>
                </m:accPr>
                <m:e>
                  <m:r>
                    <w:del w:id="319" w:author="David Linan Romero" w:date="2021-03-09T12:12:00Z">
                      <w:rPr>
                        <w:rFonts w:ascii="Cambria Math" w:hAnsi="Cambria Math"/>
                      </w:rPr>
                      <m:t>ext</m:t>
                    </w:del>
                  </m:r>
                </m:e>
              </m:acc>
              <m:ctrlPr>
                <w:rPr>
                  <w:rFonts w:ascii="Cambria Math" w:eastAsiaTheme="minorEastAsia" w:hAnsi="Cambria Math"/>
                  <w:b/>
                  <w:bCs/>
                  <w:i/>
                  <w:color w:val="000000" w:themeColor="text1"/>
                </w:rPr>
              </m:ctrlPr>
            </m:e>
            <m:sub>
              <m:r>
                <w:rPr>
                  <w:rFonts w:ascii="Cambria Math" w:eastAsiaTheme="minorEastAsia" w:hAnsi="Cambria Math"/>
                  <w:color w:val="000000" w:themeColor="text1"/>
                </w:rPr>
                <m:t>j,c</m:t>
              </m:r>
            </m:sub>
          </m:sSub>
          <m:r>
            <m:rPr>
              <m:sty m:val="bi"/>
            </m:rPr>
            <w:rPr>
              <w:rFonts w:ascii="Cambria Math" w:eastAsiaTheme="minorEastAsia" w:hAnsi="Cambria Math"/>
              <w:color w:val="000000" w:themeColor="text1"/>
            </w:rPr>
            <m:t>≤</m:t>
          </m:r>
          <m:r>
            <w:ins w:id="320" w:author="David Linan Romero" w:date="2021-03-09T12:13:00Z">
              <m:rPr>
                <m:sty m:val="bi"/>
              </m:rPr>
              <w:rPr>
                <w:rFonts w:ascii="Cambria Math" w:eastAsiaTheme="minorEastAsia" w:hAnsi="Cambria Math"/>
              </w:rPr>
              <m:t>|</m:t>
            </w:ins>
          </m:r>
          <m:r>
            <w:ins w:id="321" w:author="David Linan Romero" w:date="2021-03-09T12:13:00Z">
              <w:rPr>
                <w:rFonts w:ascii="Cambria Math" w:eastAsiaTheme="minorEastAsia" w:hAnsi="Cambria Math"/>
              </w:rPr>
              <m:t>su</m:t>
            </w:ins>
          </m:r>
          <m:sSub>
            <m:sSubPr>
              <m:ctrlPr>
                <w:ins w:id="322" w:author="David Linan Romero" w:date="2021-03-09T12:13:00Z">
                  <w:rPr>
                    <w:rFonts w:ascii="Cambria Math" w:eastAsiaTheme="minorEastAsia" w:hAnsi="Cambria Math"/>
                    <w:bCs/>
                    <w:i/>
                  </w:rPr>
                </w:ins>
              </m:ctrlPr>
            </m:sSubPr>
            <m:e>
              <m:r>
                <w:ins w:id="323" w:author="David Linan Romero" w:date="2021-03-09T12:13:00Z">
                  <w:rPr>
                    <w:rFonts w:ascii="Cambria Math" w:eastAsiaTheme="minorEastAsia" w:hAnsi="Cambria Math"/>
                  </w:rPr>
                  <m:t>b</m:t>
                </w:ins>
              </m:r>
            </m:e>
            <m:sub>
              <m:r>
                <w:ins w:id="324" w:author="David Linan Romero" w:date="2021-03-09T12:13:00Z">
                  <w:rPr>
                    <w:rFonts w:ascii="Cambria Math" w:eastAsiaTheme="minorEastAsia" w:hAnsi="Cambria Math"/>
                  </w:rPr>
                  <m:t>j</m:t>
                </w:ins>
              </m:r>
            </m:sub>
          </m:sSub>
          <m:r>
            <w:ins w:id="325" w:author="David Linan Romero" w:date="2021-03-09T12:13:00Z">
              <m:rPr>
                <m:sty m:val="bi"/>
              </m:rPr>
              <w:rPr>
                <w:rFonts w:ascii="Cambria Math" w:eastAsiaTheme="minorEastAsia" w:hAnsi="Cambria Math"/>
              </w:rPr>
              <m:t>|</m:t>
            </w:ins>
          </m:r>
          <m:sSub>
            <m:sSubPr>
              <m:ctrlPr>
                <w:del w:id="326" w:author="David Linan Romero" w:date="2021-03-09T12:13:00Z">
                  <w:rPr>
                    <w:rFonts w:ascii="Cambria Math" w:eastAsiaTheme="minorEastAsia" w:hAnsi="Cambria Math"/>
                    <w:i/>
                    <w:color w:val="000000" w:themeColor="text1"/>
                  </w:rPr>
                </w:del>
              </m:ctrlPr>
            </m:sSubPr>
            <m:e>
              <m:r>
                <w:del w:id="327" w:author="David Linan Romero" w:date="2021-03-09T12:13:00Z">
                  <w:rPr>
                    <w:rFonts w:ascii="Cambria Math" w:eastAsiaTheme="minorEastAsia" w:hAnsi="Cambria Math"/>
                    <w:color w:val="000000" w:themeColor="text1"/>
                  </w:rPr>
                  <m:t>q</m:t>
                </w:del>
              </m:r>
            </m:e>
            <m:sub>
              <m:r>
                <w:del w:id="328" w:author="David Linan Romero" w:date="2021-03-09T12:13:00Z">
                  <w:rPr>
                    <w:rFonts w:ascii="Cambria Math" w:eastAsiaTheme="minorEastAsia" w:hAnsi="Cambria Math"/>
                    <w:color w:val="000000" w:themeColor="text1"/>
                  </w:rPr>
                  <m:t>j</m:t>
                </w:del>
              </m:r>
            </m:sub>
          </m:sSub>
          <m:r>
            <w:rPr>
              <w:rFonts w:ascii="Cambria Math" w:eastAsiaTheme="minorEastAsia" w:hAnsi="Cambria Math"/>
              <w:color w:val="000000" w:themeColor="text1"/>
            </w:rPr>
            <m:t>,  ∀j∈</m:t>
          </m:r>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1,2,3,…,</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Y</m:t>
                  </m:r>
                </m:sub>
              </m:sSub>
            </m:e>
          </m:d>
          <m:r>
            <w:rPr>
              <w:rFonts w:ascii="Cambria Math" w:eastAsiaTheme="minorEastAsia" w:hAnsi="Cambria Math"/>
              <w:color w:val="000000" w:themeColor="text1"/>
            </w:rPr>
            <m:t>, ∀c∈{1,2,3,…,</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θ</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m:t>
          </m:r>
        </m:oMath>
      </m:oMathPara>
    </w:p>
    <w:p w14:paraId="2023EDB6" w14:textId="075E92E4" w:rsidR="00B774B4" w:rsidRPr="00B774B4" w:rsidRDefault="00451FAF" w:rsidP="00B774B4">
      <w:pPr>
        <w:rPr>
          <w:rFonts w:eastAsiaTheme="minorEastAsia"/>
          <w:b/>
          <w:bCs/>
          <w:color w:val="000000" w:themeColor="text1"/>
        </w:rPr>
      </w:pPr>
      <m:oMathPara>
        <m:oMath>
          <m:sSub>
            <m:sSubPr>
              <m:ctrlPr>
                <w:rPr>
                  <w:rFonts w:ascii="Cambria Math" w:eastAsiaTheme="minorEastAsia" w:hAnsi="Cambria Math"/>
                  <w:i/>
                  <w:color w:val="000000" w:themeColor="text1"/>
                </w:rPr>
              </m:ctrlPr>
            </m:sSubPr>
            <m:e>
              <m:r>
                <w:ins w:id="329" w:author="David Linan Romero" w:date="2021-03-09T12:13:00Z">
                  <w:rPr>
                    <w:rFonts w:ascii="Cambria Math" w:eastAsiaTheme="minorEastAsia" w:hAnsi="Cambria Math"/>
                    <w:color w:val="000000" w:themeColor="text1"/>
                  </w:rPr>
                  <m:t>ext</m:t>
                </w:ins>
              </m:r>
              <m:acc>
                <m:accPr>
                  <m:ctrlPr>
                    <w:del w:id="330" w:author="David Linan Romero" w:date="2021-03-09T12:13:00Z">
                      <w:rPr>
                        <w:rFonts w:ascii="Cambria Math" w:hAnsi="Cambria Math"/>
                        <w:i/>
                      </w:rPr>
                    </w:del>
                  </m:ctrlPr>
                </m:accPr>
                <m:e>
                  <m:r>
                    <w:del w:id="331" w:author="David Linan Romero" w:date="2021-03-09T12:13:00Z">
                      <w:rPr>
                        <w:rFonts w:ascii="Cambria Math" w:hAnsi="Cambria Math"/>
                      </w:rPr>
                      <m:t>ext</m:t>
                    </w:del>
                  </m:r>
                </m:e>
              </m:acc>
            </m:e>
            <m:sub>
              <m:r>
                <w:rPr>
                  <w:rFonts w:ascii="Cambria Math" w:eastAsiaTheme="minorEastAsia" w:hAnsi="Cambria Math"/>
                  <w:color w:val="000000" w:themeColor="text1"/>
                </w:rPr>
                <m:t>j,c</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ins w:id="332" w:author="David Linan Romero" w:date="2021-03-09T12:13:00Z">
                  <w:rPr>
                    <w:rFonts w:ascii="Cambria Math" w:eastAsiaTheme="minorEastAsia" w:hAnsi="Cambria Math"/>
                    <w:color w:val="000000" w:themeColor="text1"/>
                  </w:rPr>
                  <m:t>ext</m:t>
                </w:ins>
              </m:r>
              <m:acc>
                <m:accPr>
                  <m:ctrlPr>
                    <w:del w:id="333" w:author="David Linan Romero" w:date="2021-03-09T12:13:00Z">
                      <w:rPr>
                        <w:rFonts w:ascii="Cambria Math" w:hAnsi="Cambria Math"/>
                        <w:i/>
                      </w:rPr>
                    </w:del>
                  </m:ctrlPr>
                </m:accPr>
                <m:e>
                  <m:r>
                    <w:del w:id="334" w:author="David Linan Romero" w:date="2021-03-09T12:13:00Z">
                      <w:rPr>
                        <w:rFonts w:ascii="Cambria Math" w:hAnsi="Cambria Math"/>
                      </w:rPr>
                      <m:t>ext</m:t>
                    </w:del>
                  </m:r>
                </m:e>
              </m:acc>
            </m:e>
            <m:sub>
              <m:r>
                <w:rPr>
                  <w:rFonts w:ascii="Cambria Math" w:eastAsiaTheme="minorEastAsia" w:hAnsi="Cambria Math"/>
                  <w:color w:val="000000" w:themeColor="text1"/>
                </w:rPr>
                <m:t>j,c-1</m:t>
              </m:r>
            </m:sub>
          </m:sSub>
          <m:r>
            <w:rPr>
              <w:rFonts w:ascii="Cambria Math" w:eastAsiaTheme="minorEastAsia" w:hAnsi="Cambria Math"/>
              <w:color w:val="000000" w:themeColor="text1"/>
            </w:rPr>
            <m:t>+1, ∀j∈</m:t>
          </m:r>
          <m:d>
            <m:dPr>
              <m:begChr m:val="{"/>
              <m:endChr m:val="}"/>
              <m:ctrlPr>
                <w:rPr>
                  <w:rFonts w:ascii="Cambria Math" w:eastAsiaTheme="minorEastAsia" w:hAnsi="Cambria Math"/>
                  <w:i/>
                  <w:color w:val="000000" w:themeColor="text1"/>
                </w:rPr>
              </m:ctrlPr>
            </m:dPr>
            <m:e>
              <m:r>
                <w:rPr>
                  <w:rFonts w:ascii="Cambria Math" w:eastAsiaTheme="minorEastAsia" w:hAnsi="Cambria Math"/>
                  <w:color w:val="000000" w:themeColor="text1"/>
                </w:rPr>
                <m:t>1,2,3,…,</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Y</m:t>
                  </m:r>
                </m:sub>
              </m:sSub>
            </m:e>
          </m:d>
          <m:r>
            <w:rPr>
              <w:rFonts w:ascii="Cambria Math" w:eastAsiaTheme="minorEastAsia" w:hAnsi="Cambria Math"/>
              <w:color w:val="000000" w:themeColor="text1"/>
            </w:rPr>
            <m:t>,  ∀c∈{1,2,3,…,</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θ</m:t>
              </m:r>
            </m:e>
            <m:sub>
              <m:r>
                <w:rPr>
                  <w:rFonts w:ascii="Cambria Math" w:eastAsiaTheme="minorEastAsia" w:hAnsi="Cambria Math"/>
                  <w:color w:val="000000" w:themeColor="text1"/>
                </w:rPr>
                <m:t>j</m:t>
              </m:r>
            </m:sub>
          </m:sSub>
          <m:r>
            <w:rPr>
              <w:rFonts w:ascii="Cambria Math" w:eastAsiaTheme="minorEastAsia" w:hAnsi="Cambria Math"/>
              <w:color w:val="000000" w:themeColor="text1"/>
            </w:rPr>
            <m:t>}\</m:t>
          </m:r>
          <m:r>
            <m:rPr>
              <m:lit/>
            </m:rPr>
            <w:rPr>
              <w:rFonts w:ascii="Cambria Math" w:eastAsiaTheme="minorEastAsia" w:hAnsi="Cambria Math"/>
              <w:color w:val="000000" w:themeColor="text1"/>
            </w:rPr>
            <m:t>{</m:t>
          </m:r>
          <m:r>
            <w:rPr>
              <w:rFonts w:ascii="Cambria Math" w:eastAsiaTheme="minorEastAsia" w:hAnsi="Cambria Math"/>
              <w:color w:val="000000" w:themeColor="text1"/>
            </w:rPr>
            <m:t>1}</m:t>
          </m:r>
        </m:oMath>
      </m:oMathPara>
    </w:p>
    <w:p w14:paraId="6B104C1E" w14:textId="653F7D7E" w:rsidR="0071544F" w:rsidRPr="001A4E33" w:rsidRDefault="00451FAF" w:rsidP="0071544F">
      <w:pPr>
        <w:rPr>
          <w:rFonts w:eastAsiaTheme="minorEastAsia"/>
          <w:b/>
          <w:bCs/>
        </w:rPr>
      </w:pPr>
      <m:oMathPara>
        <m:oMath>
          <m:sSubSup>
            <m:sSubSupPr>
              <m:ctrlPr>
                <w:rPr>
                  <w:rFonts w:ascii="Cambria Math" w:hAnsi="Cambria Math"/>
                  <w:b/>
                  <w:bCs/>
                  <w:i/>
                </w:rPr>
              </m:ctrlPr>
            </m:sSubSupPr>
            <m:e>
              <m:r>
                <w:ins w:id="335" w:author="David Linan Romero" w:date="2021-03-09T12:12:00Z">
                  <m:rPr>
                    <m:sty m:val="bi"/>
                  </m:rPr>
                  <w:rPr>
                    <w:rFonts w:ascii="Cambria Math" w:hAnsi="Cambria Math"/>
                  </w:rPr>
                  <m:t>ext</m:t>
                </w:ins>
              </m:r>
              <m:acc>
                <m:accPr>
                  <m:ctrlPr>
                    <w:del w:id="336" w:author="David Linan Romero" w:date="2021-03-09T12:12:00Z">
                      <w:rPr>
                        <w:rFonts w:ascii="Cambria Math" w:hAnsi="Cambria Math"/>
                        <w:b/>
                        <w:bCs/>
                        <w:i/>
                      </w:rPr>
                    </w:del>
                  </m:ctrlPr>
                </m:accPr>
                <m:e>
                  <m:r>
                    <w:del w:id="337" w:author="David Linan Romero" w:date="2021-03-09T12:12:00Z">
                      <m:rPr>
                        <m:sty m:val="bi"/>
                      </m:rPr>
                      <w:rPr>
                        <w:rFonts w:ascii="Cambria Math" w:hAnsi="Cambria Math"/>
                      </w:rPr>
                      <m:t>ext</m:t>
                    </w:del>
                  </m:r>
                </m:e>
              </m:acc>
            </m:e>
            <m:sub>
              <m:r>
                <m:rPr>
                  <m:sty m:val="bi"/>
                </m:rPr>
                <w:rPr>
                  <w:rFonts w:ascii="Cambria Math" w:hAnsi="Cambria Math"/>
                </w:rPr>
                <m:t>z</m:t>
              </m:r>
            </m:sub>
            <m:sup>
              <m:r>
                <m:rPr>
                  <m:sty m:val="bi"/>
                </m:rPr>
                <w:rPr>
                  <w:rFonts w:ascii="Cambria Math" w:hAnsi="Cambria Math"/>
                </w:rPr>
                <m:t>LO</m:t>
              </m:r>
            </m:sup>
          </m:sSubSup>
          <m:r>
            <m:rPr>
              <m:sty m:val="bi"/>
            </m:rPr>
            <w:rPr>
              <w:rFonts w:ascii="Cambria Math" w:hAnsi="Cambria Math"/>
            </w:rPr>
            <m:t>≤</m:t>
          </m:r>
          <m:sSub>
            <m:sSubPr>
              <m:ctrlPr>
                <w:rPr>
                  <w:rFonts w:ascii="Cambria Math" w:hAnsi="Cambria Math"/>
                  <w:b/>
                  <w:bCs/>
                  <w:i/>
                </w:rPr>
              </m:ctrlPr>
            </m:sSubPr>
            <m:e>
              <m:r>
                <w:ins w:id="338" w:author="David Linan Romero" w:date="2021-03-09T12:12:00Z">
                  <m:rPr>
                    <m:sty m:val="bi"/>
                  </m:rPr>
                  <w:rPr>
                    <w:rFonts w:ascii="Cambria Math" w:hAnsi="Cambria Math"/>
                  </w:rPr>
                  <m:t>ext</m:t>
                </w:ins>
              </m:r>
              <m:acc>
                <m:accPr>
                  <m:ctrlPr>
                    <w:del w:id="339" w:author="David Linan Romero" w:date="2021-03-09T12:12:00Z">
                      <w:rPr>
                        <w:rFonts w:ascii="Cambria Math" w:hAnsi="Cambria Math"/>
                        <w:b/>
                        <w:bCs/>
                        <w:i/>
                      </w:rPr>
                    </w:del>
                  </m:ctrlPr>
                </m:accPr>
                <m:e>
                  <m:r>
                    <w:del w:id="340" w:author="David Linan Romero" w:date="2021-03-09T12:12:00Z">
                      <m:rPr>
                        <m:sty m:val="bi"/>
                      </m:rPr>
                      <w:rPr>
                        <w:rFonts w:ascii="Cambria Math" w:hAnsi="Cambria Math"/>
                      </w:rPr>
                      <m:t>ext</m:t>
                    </w:del>
                  </m:r>
                </m:e>
              </m:acc>
            </m:e>
            <m:sub>
              <m:r>
                <m:rPr>
                  <m:sty m:val="bi"/>
                </m:rPr>
                <w:rPr>
                  <w:rFonts w:ascii="Cambria Math" w:hAnsi="Cambria Math"/>
                </w:rPr>
                <m:t>z</m:t>
              </m:r>
            </m:sub>
          </m:sSub>
          <m:r>
            <m:rPr>
              <m:sty m:val="bi"/>
            </m:rPr>
            <w:rPr>
              <w:rFonts w:ascii="Cambria Math" w:hAnsi="Cambria Math"/>
            </w:rPr>
            <m:t>≤</m:t>
          </m:r>
          <m:sSubSup>
            <m:sSubSupPr>
              <m:ctrlPr>
                <w:rPr>
                  <w:rFonts w:ascii="Cambria Math" w:hAnsi="Cambria Math"/>
                  <w:b/>
                  <w:bCs/>
                  <w:i/>
                </w:rPr>
              </m:ctrlPr>
            </m:sSubSupPr>
            <m:e>
              <m:r>
                <w:ins w:id="341" w:author="David Linan Romero" w:date="2021-03-09T12:12:00Z">
                  <m:rPr>
                    <m:sty m:val="bi"/>
                  </m:rPr>
                  <w:rPr>
                    <w:rFonts w:ascii="Cambria Math" w:hAnsi="Cambria Math"/>
                  </w:rPr>
                  <m:t>ext</m:t>
                </w:ins>
              </m:r>
              <m:acc>
                <m:accPr>
                  <m:ctrlPr>
                    <w:del w:id="342" w:author="David Linan Romero" w:date="2021-03-09T12:12:00Z">
                      <w:rPr>
                        <w:rFonts w:ascii="Cambria Math" w:hAnsi="Cambria Math"/>
                        <w:b/>
                        <w:bCs/>
                        <w:i/>
                      </w:rPr>
                    </w:del>
                  </m:ctrlPr>
                </m:accPr>
                <m:e>
                  <m:r>
                    <w:del w:id="343" w:author="David Linan Romero" w:date="2021-03-09T12:12:00Z">
                      <m:rPr>
                        <m:sty m:val="bi"/>
                      </m:rPr>
                      <w:rPr>
                        <w:rFonts w:ascii="Cambria Math" w:hAnsi="Cambria Math"/>
                      </w:rPr>
                      <m:t>ext</m:t>
                    </w:del>
                  </m:r>
                </m:e>
              </m:acc>
            </m:e>
            <m:sub>
              <m:r>
                <m:rPr>
                  <m:sty m:val="bi"/>
                </m:rPr>
                <w:rPr>
                  <w:rFonts w:ascii="Cambria Math" w:hAnsi="Cambria Math"/>
                </w:rPr>
                <m:t>z</m:t>
              </m:r>
            </m:sub>
            <m:sup>
              <m:r>
                <m:rPr>
                  <m:sty m:val="bi"/>
                </m:rPr>
                <w:rPr>
                  <w:rFonts w:ascii="Cambria Math" w:hAnsi="Cambria Math"/>
                </w:rPr>
                <m:t>UP</m:t>
              </m:r>
            </m:sup>
          </m:sSubSup>
        </m:oMath>
      </m:oMathPara>
    </w:p>
    <w:p w14:paraId="29BD0079" w14:textId="2D9EBD86" w:rsidR="00A061A5" w:rsidRPr="00A061A5" w:rsidRDefault="00505E89" w:rsidP="00B774B4">
      <w:pPr>
        <w:rPr>
          <w:rFonts w:eastAsiaTheme="minorEastAsia"/>
          <w:b/>
          <w:bCs/>
          <w:color w:val="000000" w:themeColor="text1"/>
        </w:rPr>
      </w:pPr>
      <m:oMathPara>
        <m:oMath>
          <m:r>
            <w:ins w:id="344" w:author="David Linan Romero" w:date="2021-03-09T12:12:00Z">
              <m:rPr>
                <m:sty m:val="bi"/>
              </m:rPr>
              <w:rPr>
                <w:rFonts w:ascii="Cambria Math" w:hAnsi="Cambria Math"/>
              </w:rPr>
              <m:t>ext</m:t>
            </w:ins>
          </m:r>
          <m:acc>
            <m:accPr>
              <m:ctrlPr>
                <w:del w:id="345" w:author="David Linan Romero" w:date="2021-03-09T12:12:00Z">
                  <w:rPr>
                    <w:rFonts w:ascii="Cambria Math" w:hAnsi="Cambria Math"/>
                    <w:b/>
                    <w:bCs/>
                    <w:i/>
                  </w:rPr>
                </w:del>
              </m:ctrlPr>
            </m:accPr>
            <m:e>
              <m:r>
                <w:del w:id="346" w:author="David Linan Romero" w:date="2021-03-09T12:12:00Z">
                  <m:rPr>
                    <m:sty m:val="bi"/>
                  </m:rPr>
                  <w:rPr>
                    <w:rFonts w:ascii="Cambria Math" w:hAnsi="Cambria Math"/>
                  </w:rPr>
                  <m:t>ext</m:t>
                </w:del>
              </m:r>
            </m:e>
          </m:acc>
          <m:r>
            <m:rPr>
              <m:sty m:val="bi"/>
            </m:rPr>
            <w:rPr>
              <w:rFonts w:ascii="Cambria Math" w:hAnsi="Cambria Math"/>
            </w:rPr>
            <m:t>∈</m:t>
          </m:r>
          <m:sSup>
            <m:sSupPr>
              <m:ctrlPr>
                <w:rPr>
                  <w:rFonts w:ascii="Cambria Math" w:hAnsi="Cambria Math"/>
                  <w:b/>
                  <w:bCs/>
                  <w:i/>
                </w:rPr>
              </m:ctrlPr>
            </m:sSupPr>
            <m:e>
              <m:r>
                <m:rPr>
                  <m:scr m:val="double-struck"/>
                  <m:sty m:val="bi"/>
                </m:rPr>
                <w:rPr>
                  <w:rFonts w:ascii="Cambria Math" w:hAnsi="Cambria Math"/>
                </w:rPr>
                <m:t>Z</m:t>
              </m:r>
            </m:e>
            <m:sup>
              <m:sSub>
                <m:sSubPr>
                  <m:ctrlPr>
                    <w:rPr>
                      <w:rFonts w:ascii="Cambria Math" w:hAnsi="Cambria Math"/>
                      <w:i/>
                    </w:rPr>
                  </m:ctrlPr>
                </m:sSubPr>
                <m:e>
                  <m:r>
                    <w:rPr>
                      <w:rFonts w:ascii="Cambria Math" w:hAnsi="Cambria Math"/>
                    </w:rPr>
                    <m:t>n</m:t>
                  </m:r>
                </m:e>
                <m:sub>
                  <m:r>
                    <w:rPr>
                      <w:rFonts w:ascii="Cambria Math" w:hAnsi="Cambria Math"/>
                    </w:rPr>
                    <m:t>E</m:t>
                  </m:r>
                </m:sub>
              </m:sSub>
            </m:sup>
          </m:sSup>
        </m:oMath>
      </m:oMathPara>
    </w:p>
    <w:p w14:paraId="23FD4D7F" w14:textId="010A81CF" w:rsidR="00A061A5" w:rsidRDefault="00A061A5" w:rsidP="00B774B4">
      <w:pPr>
        <w:rPr>
          <w:rFonts w:eastAsiaTheme="minorEastAsia"/>
          <w:color w:val="000000" w:themeColor="text1"/>
        </w:rPr>
      </w:pPr>
      <w:r>
        <w:rPr>
          <w:rFonts w:eastAsiaTheme="minorEastAsia"/>
          <w:color w:val="000000" w:themeColor="text1"/>
        </w:rPr>
        <w:t>In the lower layer:</w:t>
      </w:r>
    </w:p>
    <w:p w14:paraId="0B228F62" w14:textId="062EDC62" w:rsidR="00A061A5" w:rsidRPr="00A061A5" w:rsidRDefault="00451FAF" w:rsidP="00B774B4">
      <w:pPr>
        <w:rPr>
          <w:rFonts w:eastAsiaTheme="minorEastAsia"/>
          <w:color w:val="000000" w:themeColor="text1"/>
        </w:rPr>
      </w:pPr>
      <m:oMathPara>
        <m:oMath>
          <m:sSub>
            <m:sSubPr>
              <m:ctrlPr>
                <w:rPr>
                  <w:rFonts w:ascii="Cambria Math" w:hAnsi="Cambria Math"/>
                  <w:i/>
                </w:rPr>
              </m:ctrlPr>
            </m:sSubPr>
            <m:e>
              <m:r>
                <w:rPr>
                  <w:rFonts w:ascii="Cambria Math" w:hAnsi="Cambria Math"/>
                </w:rPr>
                <m:t>f</m:t>
              </m:r>
            </m:e>
            <m:sub>
              <m:r>
                <w:rPr>
                  <w:rFonts w:ascii="Cambria Math" w:hAnsi="Cambria Math"/>
                </w:rPr>
                <m:t>SUB</m:t>
              </m:r>
            </m:sub>
          </m:sSub>
          <m:d>
            <m:dPr>
              <m:ctrlPr>
                <w:rPr>
                  <w:rFonts w:ascii="Cambria Math" w:hAnsi="Cambria Math"/>
                  <w:i/>
                </w:rPr>
              </m:ctrlPr>
            </m:dPr>
            <m:e>
              <m:r>
                <w:ins w:id="347" w:author="David Linan Romero" w:date="2021-03-09T12:12:00Z">
                  <m:rPr>
                    <m:sty m:val="bi"/>
                  </m:rPr>
                  <w:rPr>
                    <w:rFonts w:ascii="Cambria Math" w:hAnsi="Cambria Math"/>
                  </w:rPr>
                  <m:t>ext</m:t>
                </w:ins>
              </m:r>
              <m:acc>
                <m:accPr>
                  <m:ctrlPr>
                    <w:del w:id="348" w:author="David Linan Romero" w:date="2021-03-09T12:12:00Z">
                      <w:rPr>
                        <w:rFonts w:ascii="Cambria Math" w:hAnsi="Cambria Math"/>
                        <w:b/>
                        <w:bCs/>
                        <w:i/>
                      </w:rPr>
                    </w:del>
                  </m:ctrlPr>
                </m:accPr>
                <m:e>
                  <m:r>
                    <w:del w:id="349" w:author="David Linan Romero" w:date="2021-03-09T12:12:00Z">
                      <m:rPr>
                        <m:sty m:val="bi"/>
                      </m:rPr>
                      <w:rPr>
                        <w:rFonts w:ascii="Cambria Math" w:hAnsi="Cambria Math"/>
                      </w:rPr>
                      <m:t>ext</m:t>
                    </w:del>
                  </m:r>
                </m:e>
              </m:acc>
            </m:e>
          </m:d>
          <m:r>
            <w:rPr>
              <w:rFonts w:ascii="Cambria Math" w:hAnsi="Cambria Math"/>
            </w:rPr>
            <m:t>=</m:t>
          </m:r>
          <m:func>
            <m:funcPr>
              <m:ctrlPr>
                <w:rPr>
                  <w:rFonts w:ascii="Cambria Math" w:hAnsi="Cambria Math"/>
                  <w:i/>
                </w:rPr>
              </m:ctrlPr>
            </m:funcPr>
            <m:fName>
              <m:limLow>
                <m:limLowPr>
                  <m:ctrlPr>
                    <w:rPr>
                      <w:rFonts w:ascii="Cambria Math" w:hAnsi="Cambria Math"/>
                    </w:rPr>
                  </m:ctrlPr>
                </m:limLowPr>
                <m:e>
                  <m:r>
                    <m:rPr>
                      <m:sty m:val="p"/>
                    </m:rPr>
                    <w:rPr>
                      <w:rFonts w:ascii="Cambria Math" w:hAnsi="Cambria Math"/>
                    </w:rPr>
                    <m:t>min</m:t>
                  </m:r>
                </m:e>
                <m:lim>
                  <m:r>
                    <m:rPr>
                      <m:sty m:val="bi"/>
                    </m:rPr>
                    <w:rPr>
                      <w:rFonts w:ascii="Cambria Math" w:hAnsi="Cambria Math"/>
                    </w:rPr>
                    <m:t>x,</m:t>
                  </m:r>
                  <m:sSub>
                    <m:sSubPr>
                      <m:ctrlPr>
                        <w:rPr>
                          <w:rFonts w:ascii="Cambria Math" w:hAnsi="Cambria Math"/>
                          <w:b/>
                          <w:bCs/>
                          <w:i/>
                        </w:rPr>
                      </m:ctrlPr>
                    </m:sSubPr>
                    <m:e>
                      <m:r>
                        <m:rPr>
                          <m:sty m:val="bi"/>
                        </m:rPr>
                        <w:rPr>
                          <w:rFonts w:ascii="Cambria Math" w:hAnsi="Cambria Math"/>
                        </w:rPr>
                        <m:t>z</m:t>
                      </m:r>
                    </m:e>
                    <m:sub>
                      <m:r>
                        <m:rPr>
                          <m:sty m:val="bi"/>
                        </m:rPr>
                        <w:rPr>
                          <w:rFonts w:ascii="Cambria Math" w:hAnsi="Cambria Math"/>
                        </w:rPr>
                        <m:t>N</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N</m:t>
                      </m:r>
                    </m:sub>
                  </m:sSub>
                </m:lim>
              </m:limLow>
            </m:fName>
            <m:e>
              <m:r>
                <w:rPr>
                  <w:rFonts w:ascii="Cambria Math" w:hAnsi="Cambria Math"/>
                </w:rPr>
                <m:t>f</m:t>
              </m:r>
              <m:d>
                <m:dPr>
                  <m:ctrlPr>
                    <w:rPr>
                      <w:rFonts w:ascii="Cambria Math" w:hAnsi="Cambria Math"/>
                      <w:i/>
                    </w:rPr>
                  </m:ctrlPr>
                </m:dPr>
                <m:e>
                  <m:r>
                    <m:rPr>
                      <m:sty m:val="bi"/>
                    </m:rPr>
                    <w:rPr>
                      <w:rFonts w:ascii="Cambria Math" w:hAnsi="Cambria Math"/>
                    </w:rPr>
                    <m:t>x,[</m:t>
                  </m:r>
                  <m:sSub>
                    <m:sSubPr>
                      <m:ctrlPr>
                        <w:rPr>
                          <w:rFonts w:ascii="Cambria Math" w:hAnsi="Cambria Math"/>
                          <w:b/>
                          <w:bCs/>
                          <w:i/>
                        </w:rPr>
                      </m:ctrlPr>
                    </m:sSubPr>
                    <m:e>
                      <m:acc>
                        <m:accPr>
                          <m:ctrlPr>
                            <w:del w:id="350" w:author="David Linan Romero" w:date="2021-03-09T12:28:00Z">
                              <w:rPr>
                                <w:rFonts w:ascii="Cambria Math" w:hAnsi="Cambria Math"/>
                                <w:b/>
                                <w:bCs/>
                                <w:i/>
                              </w:rPr>
                            </w:del>
                          </m:ctrlPr>
                        </m:accPr>
                        <m:e>
                          <m:r>
                            <w:del w:id="351" w:author="David Linan Romero" w:date="2021-03-09T12:28:00Z">
                              <m:rPr>
                                <m:sty m:val="bi"/>
                              </m:rPr>
                              <w:rPr>
                                <w:rFonts w:ascii="Cambria Math" w:hAnsi="Cambria Math"/>
                              </w:rPr>
                              <m:t>z</m:t>
                            </w:del>
                          </m:r>
                        </m:e>
                      </m:acc>
                      <m:r>
                        <w:ins w:id="352" w:author="David Linan Romero" w:date="2021-03-09T12:28:00Z">
                          <m:rPr>
                            <m:sty m:val="bi"/>
                          </m:rPr>
                          <w:rPr>
                            <w:rFonts w:ascii="Cambria Math" w:hAnsi="Cambria Math"/>
                          </w:rPr>
                          <m:t>z</m:t>
                        </w:ins>
                      </m:r>
                    </m:e>
                    <m:sub>
                      <m:r>
                        <m:rPr>
                          <m:sty m:val="bi"/>
                        </m:rPr>
                        <w:rPr>
                          <w:rFonts w:ascii="Cambria Math" w:hAnsi="Cambria Math"/>
                        </w:rPr>
                        <m:t>E</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z</m:t>
                      </m:r>
                    </m:e>
                    <m:sub>
                      <m:r>
                        <m:rPr>
                          <m:sty m:val="bi"/>
                        </m:rPr>
                        <w:rPr>
                          <w:rFonts w:ascii="Cambria Math" w:hAnsi="Cambria Math"/>
                        </w:rPr>
                        <m:t>N</m:t>
                      </m:r>
                    </m:sub>
                  </m:sSub>
                  <m:r>
                    <m:rPr>
                      <m:sty m:val="bi"/>
                    </m:rPr>
                    <w:rPr>
                      <w:rFonts w:ascii="Cambria Math" w:hAnsi="Cambria Math"/>
                    </w:rPr>
                    <m:t>]</m:t>
                  </m:r>
                </m:e>
              </m:d>
            </m:e>
          </m:func>
        </m:oMath>
      </m:oMathPara>
    </w:p>
    <w:p w14:paraId="7D4CECA9" w14:textId="77777777" w:rsidR="00075754" w:rsidRPr="00B757AB" w:rsidRDefault="00075754" w:rsidP="00075754">
      <w:pPr>
        <w:rPr>
          <w:rFonts w:eastAsiaTheme="minorEastAsia"/>
        </w:rPr>
      </w:pPr>
      <m:oMathPara>
        <m:oMath>
          <m:r>
            <w:rPr>
              <w:rFonts w:ascii="Cambria Math" w:eastAsiaTheme="minorEastAsia" w:hAnsi="Cambria Math"/>
            </w:rPr>
            <m:t>s.t.</m:t>
          </m:r>
        </m:oMath>
      </m:oMathPara>
    </w:p>
    <w:p w14:paraId="0B201033" w14:textId="75485AF6" w:rsidR="00075754" w:rsidRPr="00043E8C" w:rsidRDefault="00075754" w:rsidP="00075754">
      <w:pPr>
        <w:rPr>
          <w:rFonts w:eastAsiaTheme="minorEastAsia"/>
          <w:b/>
          <w:bCs/>
        </w:rPr>
      </w:pPr>
      <m:oMathPara>
        <m:oMath>
          <m:r>
            <m:rPr>
              <m:sty m:val="bi"/>
            </m:rPr>
            <w:rPr>
              <w:rFonts w:ascii="Cambria Math" w:eastAsiaTheme="minorEastAsia" w:hAnsi="Cambria Math"/>
            </w:rPr>
            <m:t>Ax</m:t>
          </m:r>
          <m:r>
            <w:ins w:id="353" w:author="David Linan Romero" w:date="2021-03-04T08:53:00Z">
              <m:rPr>
                <m:sty m:val="bi"/>
              </m:rPr>
              <w:rPr>
                <w:rFonts w:ascii="Cambria Math" w:eastAsiaTheme="minorEastAsia" w:hAnsi="Cambria Math"/>
              </w:rPr>
              <m:t>'</m:t>
            </w:ins>
          </m:r>
          <m:r>
            <m:rPr>
              <m:sty m:val="bi"/>
            </m:rPr>
            <w:rPr>
              <w:rFonts w:ascii="Cambria Math" w:eastAsiaTheme="minorEastAsia" w:hAnsi="Cambria Math"/>
            </w:rPr>
            <m:t>+B</m:t>
          </m:r>
          <m:r>
            <m:rPr>
              <m:sty m:val="bi"/>
            </m:rPr>
            <w:rPr>
              <w:rFonts w:ascii="Cambria Math" w:hAnsi="Cambria Math"/>
            </w:rPr>
            <m:t>[</m:t>
          </m:r>
          <m:sSub>
            <m:sSubPr>
              <m:ctrlPr>
                <w:rPr>
                  <w:rFonts w:ascii="Cambria Math" w:hAnsi="Cambria Math"/>
                  <w:b/>
                  <w:bCs/>
                  <w:i/>
                </w:rPr>
              </m:ctrlPr>
            </m:sSubPr>
            <m:e>
              <m:r>
                <w:ins w:id="354" w:author="David Linan Romero" w:date="2021-03-09T12:19:00Z">
                  <m:rPr>
                    <m:sty m:val="bi"/>
                  </m:rPr>
                  <w:rPr>
                    <w:rFonts w:ascii="Cambria Math" w:eastAsiaTheme="minorEastAsia" w:hAnsi="Cambria Math"/>
                  </w:rPr>
                  <m:t>z</m:t>
                </w:ins>
              </m:r>
              <m:acc>
                <m:accPr>
                  <m:ctrlPr>
                    <w:del w:id="355" w:author="David Linan Romero" w:date="2021-03-09T12:19:00Z">
                      <w:rPr>
                        <w:rFonts w:ascii="Cambria Math" w:hAnsi="Cambria Math"/>
                        <w:b/>
                        <w:bCs/>
                        <w:i/>
                      </w:rPr>
                    </w:del>
                  </m:ctrlPr>
                </m:accPr>
                <m:e>
                  <m:r>
                    <w:del w:id="356" w:author="David Linan Romero" w:date="2021-03-09T12:19:00Z">
                      <m:rPr>
                        <m:sty m:val="bi"/>
                      </m:rPr>
                      <w:rPr>
                        <w:rFonts w:ascii="Cambria Math" w:hAnsi="Cambria Math"/>
                      </w:rPr>
                      <m:t>z</m:t>
                    </w:del>
                  </m:r>
                </m:e>
              </m:acc>
            </m:e>
            <m:sub>
              <m:r>
                <m:rPr>
                  <m:sty m:val="bi"/>
                </m:rPr>
                <w:rPr>
                  <w:rFonts w:ascii="Cambria Math" w:hAnsi="Cambria Math"/>
                </w:rPr>
                <m:t>E</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z</m:t>
              </m:r>
            </m:e>
            <m:sub>
              <m:r>
                <m:rPr>
                  <m:sty m:val="bi"/>
                </m:rPr>
                <w:rPr>
                  <w:rFonts w:ascii="Cambria Math" w:hAnsi="Cambria Math"/>
                </w:rPr>
                <m:t>N</m:t>
              </m:r>
            </m:sub>
          </m:sSub>
          <m:r>
            <m:rPr>
              <m:sty m:val="bi"/>
            </m:rPr>
            <w:rPr>
              <w:rFonts w:ascii="Cambria Math" w:hAnsi="Cambria Math"/>
            </w:rPr>
            <m:t>]</m:t>
          </m:r>
          <m:r>
            <w:ins w:id="357" w:author="David Linan Romero" w:date="2021-03-04T08:53:00Z">
              <m:rPr>
                <m:sty m:val="bi"/>
              </m:rPr>
              <w:rPr>
                <w:rFonts w:ascii="Cambria Math" w:hAnsi="Cambria Math"/>
              </w:rPr>
              <m:t>'</m:t>
            </w:ins>
          </m:r>
          <m:r>
            <w:del w:id="358" w:author="David Linan Romero" w:date="2021-03-04T08:52:00Z">
              <m:rPr>
                <m:sty m:val="bi"/>
              </m:rPr>
              <w:rPr>
                <w:rFonts w:ascii="Cambria Math" w:hAnsi="Cambria Math"/>
              </w:rPr>
              <m:t>'</m:t>
            </w:del>
          </m:r>
          <m:r>
            <m:rPr>
              <m:sty m:val="bi"/>
            </m:rPr>
            <w:rPr>
              <w:rFonts w:ascii="Cambria Math" w:eastAsiaTheme="minorEastAsia" w:hAnsi="Cambria Math"/>
            </w:rPr>
            <m:t>≤d</m:t>
          </m:r>
        </m:oMath>
      </m:oMathPara>
    </w:p>
    <w:p w14:paraId="681A314B" w14:textId="05FFDE5A" w:rsidR="00075754" w:rsidRPr="00043E8C" w:rsidRDefault="00075754" w:rsidP="00075754">
      <w:pPr>
        <w:rPr>
          <w:rFonts w:eastAsiaTheme="minorEastAsia"/>
          <w:b/>
          <w:bCs/>
        </w:rPr>
      </w:pPr>
      <m:oMathPara>
        <m:oMath>
          <m:r>
            <m:rPr>
              <m:sty m:val="bi"/>
            </m:rPr>
            <w:rPr>
              <w:rFonts w:ascii="Cambria Math" w:eastAsiaTheme="minorEastAsia" w:hAnsi="Cambria Math"/>
            </w:rPr>
            <m:t>g</m:t>
          </m:r>
          <m:d>
            <m:dPr>
              <m:ctrlPr>
                <w:rPr>
                  <w:rFonts w:ascii="Cambria Math" w:eastAsiaTheme="minorEastAsia" w:hAnsi="Cambria Math"/>
                  <w:b/>
                  <w:bCs/>
                  <w:i/>
                </w:rPr>
              </m:ctrlPr>
            </m:dPr>
            <m:e>
              <m:r>
                <m:rPr>
                  <m:sty m:val="bi"/>
                </m:rPr>
                <w:rPr>
                  <w:rFonts w:ascii="Cambria Math" w:eastAsiaTheme="minorEastAsia" w:hAnsi="Cambria Math"/>
                </w:rPr>
                <m:t>x,</m:t>
              </m:r>
              <m:r>
                <m:rPr>
                  <m:sty m:val="bi"/>
                </m:rPr>
                <w:rPr>
                  <w:rFonts w:ascii="Cambria Math" w:hAnsi="Cambria Math"/>
                </w:rPr>
                <m:t>[</m:t>
              </m:r>
              <m:sSub>
                <m:sSubPr>
                  <m:ctrlPr>
                    <w:rPr>
                      <w:rFonts w:ascii="Cambria Math" w:hAnsi="Cambria Math"/>
                      <w:b/>
                      <w:bCs/>
                      <w:i/>
                    </w:rPr>
                  </m:ctrlPr>
                </m:sSubPr>
                <m:e>
                  <m:r>
                    <w:ins w:id="359" w:author="David Linan Romero" w:date="2021-03-09T12:19:00Z">
                      <m:rPr>
                        <m:sty m:val="bi"/>
                      </m:rPr>
                      <w:rPr>
                        <w:rFonts w:ascii="Cambria Math" w:eastAsiaTheme="minorEastAsia" w:hAnsi="Cambria Math"/>
                      </w:rPr>
                      <m:t>z</m:t>
                    </w:ins>
                  </m:r>
                  <m:acc>
                    <m:accPr>
                      <m:ctrlPr>
                        <w:del w:id="360" w:author="David Linan Romero" w:date="2021-03-09T12:19:00Z">
                          <w:rPr>
                            <w:rFonts w:ascii="Cambria Math" w:hAnsi="Cambria Math"/>
                            <w:b/>
                            <w:bCs/>
                            <w:i/>
                          </w:rPr>
                        </w:del>
                      </m:ctrlPr>
                    </m:accPr>
                    <m:e>
                      <m:r>
                        <w:del w:id="361" w:author="David Linan Romero" w:date="2021-03-09T12:19:00Z">
                          <m:rPr>
                            <m:sty m:val="bi"/>
                          </m:rPr>
                          <w:rPr>
                            <w:rFonts w:ascii="Cambria Math" w:hAnsi="Cambria Math"/>
                          </w:rPr>
                          <m:t>z</m:t>
                        </w:del>
                      </m:r>
                    </m:e>
                  </m:acc>
                </m:e>
                <m:sub>
                  <m:r>
                    <m:rPr>
                      <m:sty m:val="bi"/>
                    </m:rPr>
                    <w:rPr>
                      <w:rFonts w:ascii="Cambria Math" w:hAnsi="Cambria Math"/>
                    </w:rPr>
                    <m:t>E</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z</m:t>
                  </m:r>
                </m:e>
                <m:sub>
                  <m:r>
                    <m:rPr>
                      <m:sty m:val="bi"/>
                    </m:rPr>
                    <w:rPr>
                      <w:rFonts w:ascii="Cambria Math" w:hAnsi="Cambria Math"/>
                    </w:rPr>
                    <m:t>N</m:t>
                  </m:r>
                </m:sub>
              </m:sSub>
              <m:r>
                <m:rPr>
                  <m:sty m:val="bi"/>
                </m:rPr>
                <w:rPr>
                  <w:rFonts w:ascii="Cambria Math" w:hAnsi="Cambria Math"/>
                </w:rPr>
                <m:t>]</m:t>
              </m:r>
            </m:e>
          </m:d>
          <m:r>
            <m:rPr>
              <m:sty m:val="bi"/>
            </m:rPr>
            <w:rPr>
              <w:rFonts w:ascii="Cambria Math" w:eastAsiaTheme="minorEastAsia" w:hAnsi="Cambria Math"/>
            </w:rPr>
            <m:t>≤0</m:t>
          </m:r>
        </m:oMath>
      </m:oMathPara>
    </w:p>
    <w:p w14:paraId="4FE1F000" w14:textId="166D49CF" w:rsidR="00075754" w:rsidRPr="00B757AB" w:rsidRDefault="00451FAF" w:rsidP="00075754">
      <w:pPr>
        <w:rPr>
          <w:rFonts w:eastAsiaTheme="minorEastAsia"/>
          <w:b/>
          <w:bCs/>
        </w:rPr>
      </w:pPr>
      <m:oMathPara>
        <m:oMath>
          <m:eqArr>
            <m:eqArrPr>
              <m:ctrlPr>
                <w:rPr>
                  <w:rFonts w:ascii="Cambria Math" w:eastAsiaTheme="minorEastAsia" w:hAnsi="Cambria Math" w:cs="Times New Roman"/>
                  <w:i/>
                  <w:iCs/>
                  <w:lang w:val="es-CO"/>
                </w:rPr>
              </m:ctrlPr>
            </m:eqArrPr>
            <m:e>
              <m:r>
                <m:rPr>
                  <m:nor/>
                </m:rPr>
                <w:rPr>
                  <w:rFonts w:ascii="Cambria Math" w:eastAsiaTheme="minorEastAsia" w:hAnsi="Cambria Math" w:cs="Times New Roman"/>
                  <w:iCs/>
                  <w:lang w:val="es-CO"/>
                </w:rPr>
                <m:t>∨</m:t>
              </m:r>
            </m:e>
            <m:e>
              <m:r>
                <w:rPr>
                  <w:rFonts w:ascii="Cambria Math" w:eastAsiaTheme="minorEastAsia" w:hAnsi="Cambria Math" w:cs="Times New Roman"/>
                  <w:lang w:val="es-CO"/>
                </w:rPr>
                <m:t>i∈</m:t>
              </m:r>
              <m:sSub>
                <m:sSubPr>
                  <m:ctrlPr>
                    <w:rPr>
                      <w:rFonts w:ascii="Cambria Math" w:eastAsiaTheme="minorEastAsia" w:hAnsi="Cambria Math" w:cs="Times New Roman"/>
                      <w:i/>
                      <w:lang w:val="es-CO"/>
                    </w:rPr>
                  </m:ctrlPr>
                </m:sSubPr>
                <m:e>
                  <m:r>
                    <w:rPr>
                      <w:rFonts w:ascii="Cambria Math" w:eastAsiaTheme="minorEastAsia" w:hAnsi="Cambria Math" w:cs="Times New Roman"/>
                      <w:lang w:val="es-CO"/>
                    </w:rPr>
                    <m:t>D</m:t>
                  </m:r>
                </m:e>
                <m:sub>
                  <m:r>
                    <w:rPr>
                      <w:rFonts w:ascii="Cambria Math" w:eastAsiaTheme="minorEastAsia" w:hAnsi="Cambria Math" w:cs="Times New Roman"/>
                      <w:lang w:val="es-CO"/>
                    </w:rPr>
                    <m:t>k</m:t>
                  </m:r>
                </m:sub>
              </m:sSub>
            </m:e>
          </m:eqArr>
          <m:d>
            <m:dPr>
              <m:begChr m:val="["/>
              <m:endChr m:val="]"/>
              <m:ctrlPr>
                <w:rPr>
                  <w:rFonts w:ascii="Cambria Math" w:hAnsi="Cambria Math"/>
                  <w:i/>
                  <w:iCs/>
                  <w:color w:val="000000" w:themeColor="text1"/>
                </w:rPr>
              </m:ctrlPr>
            </m:dPr>
            <m:e>
              <m:eqArr>
                <m:eqArrPr>
                  <m:ctrlPr>
                    <w:rPr>
                      <w:rFonts w:ascii="Cambria Math" w:hAnsi="Cambria Math"/>
                      <w:i/>
                      <w:iCs/>
                      <w:color w:val="000000" w:themeColor="text1"/>
                    </w:rPr>
                  </m:ctrlPr>
                </m:eqArrPr>
                <m:e>
                  <m:sSub>
                    <m:sSubPr>
                      <m:ctrlPr>
                        <w:rPr>
                          <w:rFonts w:ascii="Cambria Math" w:hAnsi="Cambria Math"/>
                          <w:i/>
                          <w:iCs/>
                          <w:color w:val="000000" w:themeColor="text1"/>
                        </w:rPr>
                      </m:ctrlPr>
                    </m:sSubPr>
                    <m:e>
                      <m:r>
                        <w:rPr>
                          <w:rFonts w:ascii="Cambria Math" w:hAnsi="Cambria Math"/>
                          <w:color w:val="000000" w:themeColor="text1"/>
                        </w:rPr>
                        <m:t>Y</m:t>
                      </m:r>
                    </m:e>
                    <m:sub>
                      <m:r>
                        <w:rPr>
                          <w:rFonts w:ascii="Cambria Math" w:hAnsi="Cambria Math"/>
                          <w:color w:val="000000" w:themeColor="text1"/>
                        </w:rPr>
                        <m:t>i</m:t>
                      </m:r>
                    </m:sub>
                  </m:sSub>
                </m:e>
                <m:e>
                  <m:sSub>
                    <m:sSubPr>
                      <m:ctrlPr>
                        <w:rPr>
                          <w:rFonts w:ascii="Cambria Math" w:hAnsi="Cambria Math"/>
                          <w:b/>
                          <w:bCs/>
                          <w:i/>
                          <w:iCs/>
                          <w:color w:val="000000" w:themeColor="text1"/>
                        </w:rPr>
                      </m:ctrlPr>
                    </m:sSubPr>
                    <m:e>
                      <m:r>
                        <m:rPr>
                          <m:sty m:val="bi"/>
                        </m:rPr>
                        <w:rPr>
                          <w:rFonts w:ascii="Cambria Math" w:hAnsi="Cambria Math"/>
                          <w:color w:val="000000" w:themeColor="text1"/>
                        </w:rPr>
                        <m:t>M</m:t>
                      </m:r>
                    </m:e>
                    <m:sub>
                      <m:r>
                        <w:rPr>
                          <w:rFonts w:ascii="Cambria Math" w:hAnsi="Cambria Math"/>
                          <w:color w:val="000000" w:themeColor="text1"/>
                        </w:rPr>
                        <m:t>i,k</m:t>
                      </m:r>
                    </m:sub>
                  </m:sSub>
                  <m:r>
                    <m:rPr>
                      <m:sty m:val="bi"/>
                    </m:rPr>
                    <w:rPr>
                      <w:rFonts w:ascii="Cambria Math" w:hAnsi="Cambria Math"/>
                      <w:color w:val="000000" w:themeColor="text1"/>
                    </w:rPr>
                    <m:t>x</m:t>
                  </m:r>
                  <m:r>
                    <w:ins w:id="362" w:author="David Linan Romero" w:date="2021-03-04T08:53:00Z">
                      <m:rPr>
                        <m:sty m:val="bi"/>
                      </m:rPr>
                      <w:rPr>
                        <w:rFonts w:ascii="Cambria Math" w:hAnsi="Cambria Math"/>
                        <w:color w:val="000000" w:themeColor="text1"/>
                      </w:rPr>
                      <m:t>'</m:t>
                    </w:ins>
                  </m:r>
                  <m:r>
                    <m:rPr>
                      <m:sty m:val="bi"/>
                    </m:rPr>
                    <w:rPr>
                      <w:rFonts w:ascii="Cambria Math" w:hAnsi="Cambria Math"/>
                      <w:color w:val="000000" w:themeColor="text1"/>
                    </w:rPr>
                    <m:t>+</m:t>
                  </m:r>
                  <m:sSub>
                    <m:sSubPr>
                      <m:ctrlPr>
                        <w:rPr>
                          <w:rFonts w:ascii="Cambria Math" w:hAnsi="Cambria Math"/>
                          <w:b/>
                          <w:bCs/>
                          <w:i/>
                          <w:iCs/>
                          <w:color w:val="000000" w:themeColor="text1"/>
                        </w:rPr>
                      </m:ctrlPr>
                    </m:sSubPr>
                    <m:e>
                      <m:r>
                        <m:rPr>
                          <m:sty m:val="bi"/>
                        </m:rPr>
                        <w:rPr>
                          <w:rFonts w:ascii="Cambria Math" w:hAnsi="Cambria Math"/>
                          <w:color w:val="000000" w:themeColor="text1"/>
                        </w:rPr>
                        <m:t>N</m:t>
                      </m:r>
                    </m:e>
                    <m:sub>
                      <m:r>
                        <w:rPr>
                          <w:rFonts w:ascii="Cambria Math" w:hAnsi="Cambria Math"/>
                          <w:color w:val="000000" w:themeColor="text1"/>
                        </w:rPr>
                        <m:t>i,k</m:t>
                      </m:r>
                    </m:sub>
                  </m:sSub>
                  <m:r>
                    <m:rPr>
                      <m:sty m:val="bi"/>
                    </m:rPr>
                    <w:rPr>
                      <w:rFonts w:ascii="Cambria Math" w:hAnsi="Cambria Math"/>
                    </w:rPr>
                    <m:t>[</m:t>
                  </m:r>
                  <m:sSub>
                    <m:sSubPr>
                      <m:ctrlPr>
                        <w:rPr>
                          <w:rFonts w:ascii="Cambria Math" w:hAnsi="Cambria Math"/>
                          <w:b/>
                          <w:bCs/>
                          <w:i/>
                        </w:rPr>
                      </m:ctrlPr>
                    </m:sSubPr>
                    <m:e>
                      <m:r>
                        <w:ins w:id="363" w:author="David Linan Romero" w:date="2021-03-09T12:19:00Z">
                          <m:rPr>
                            <m:sty m:val="bi"/>
                          </m:rPr>
                          <w:rPr>
                            <w:rFonts w:ascii="Cambria Math" w:eastAsiaTheme="minorEastAsia" w:hAnsi="Cambria Math"/>
                          </w:rPr>
                          <m:t>z</m:t>
                        </w:ins>
                      </m:r>
                      <m:acc>
                        <m:accPr>
                          <m:ctrlPr>
                            <w:del w:id="364" w:author="David Linan Romero" w:date="2021-03-09T12:19:00Z">
                              <w:rPr>
                                <w:rFonts w:ascii="Cambria Math" w:hAnsi="Cambria Math"/>
                                <w:b/>
                                <w:bCs/>
                                <w:i/>
                              </w:rPr>
                            </w:del>
                          </m:ctrlPr>
                        </m:accPr>
                        <m:e>
                          <m:r>
                            <w:del w:id="365" w:author="David Linan Romero" w:date="2021-03-09T12:19:00Z">
                              <m:rPr>
                                <m:sty m:val="bi"/>
                              </m:rPr>
                              <w:rPr>
                                <w:rFonts w:ascii="Cambria Math" w:hAnsi="Cambria Math"/>
                              </w:rPr>
                              <m:t>z</m:t>
                            </w:del>
                          </m:r>
                        </m:e>
                      </m:acc>
                    </m:e>
                    <m:sub>
                      <m:r>
                        <m:rPr>
                          <m:sty m:val="bi"/>
                        </m:rPr>
                        <w:rPr>
                          <w:rFonts w:ascii="Cambria Math" w:hAnsi="Cambria Math"/>
                        </w:rPr>
                        <m:t>E</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z</m:t>
                      </m:r>
                    </m:e>
                    <m:sub>
                      <m:r>
                        <m:rPr>
                          <m:sty m:val="bi"/>
                        </m:rPr>
                        <w:rPr>
                          <w:rFonts w:ascii="Cambria Math" w:hAnsi="Cambria Math"/>
                        </w:rPr>
                        <m:t>N</m:t>
                      </m:r>
                    </m:sub>
                  </m:sSub>
                  <m:r>
                    <m:rPr>
                      <m:sty m:val="bi"/>
                    </m:rPr>
                    <w:rPr>
                      <w:rFonts w:ascii="Cambria Math" w:hAnsi="Cambria Math"/>
                    </w:rPr>
                    <m:t>]</m:t>
                  </m:r>
                  <m:r>
                    <w:ins w:id="366" w:author="David Linan Romero" w:date="2021-03-04T08:53:00Z">
                      <m:rPr>
                        <m:sty m:val="bi"/>
                      </m:rPr>
                      <w:rPr>
                        <w:rFonts w:ascii="Cambria Math" w:hAnsi="Cambria Math"/>
                      </w:rPr>
                      <m:t>'</m:t>
                    </w:ins>
                  </m:r>
                  <m:r>
                    <w:del w:id="367" w:author="David Linan Romero" w:date="2021-03-04T08:52:00Z">
                      <m:rPr>
                        <m:sty m:val="bi"/>
                      </m:rPr>
                      <w:rPr>
                        <w:rFonts w:ascii="Cambria Math" w:hAnsi="Cambria Math"/>
                      </w:rPr>
                      <m:t>'</m:t>
                    </w:del>
                  </m:r>
                  <m:r>
                    <m:rPr>
                      <m:sty m:val="bi"/>
                    </m:rPr>
                    <w:rPr>
                      <w:rFonts w:ascii="Cambria Math" w:hAnsi="Cambria Math"/>
                      <w:color w:val="000000" w:themeColor="text1"/>
                    </w:rPr>
                    <m:t>≤</m:t>
                  </m:r>
                  <m:sSub>
                    <m:sSubPr>
                      <m:ctrlPr>
                        <w:rPr>
                          <w:rFonts w:ascii="Cambria Math" w:hAnsi="Cambria Math"/>
                          <w:b/>
                          <w:bCs/>
                          <w:i/>
                          <w:iCs/>
                          <w:color w:val="000000" w:themeColor="text1"/>
                        </w:rPr>
                      </m:ctrlPr>
                    </m:sSubPr>
                    <m:e>
                      <m:r>
                        <m:rPr>
                          <m:sty m:val="bi"/>
                        </m:rPr>
                        <w:rPr>
                          <w:rFonts w:ascii="Cambria Math" w:hAnsi="Cambria Math"/>
                          <w:color w:val="000000" w:themeColor="text1"/>
                        </w:rPr>
                        <m:t>e</m:t>
                      </m:r>
                    </m:e>
                    <m:sub>
                      <m:r>
                        <w:rPr>
                          <w:rFonts w:ascii="Cambria Math" w:hAnsi="Cambria Math"/>
                          <w:color w:val="000000" w:themeColor="text1"/>
                        </w:rPr>
                        <m:t>i,k</m:t>
                      </m:r>
                    </m:sub>
                  </m:sSub>
                  <m:ctrlPr>
                    <w:rPr>
                      <w:rFonts w:ascii="Cambria Math" w:eastAsia="Cambria Math" w:hAnsi="Cambria Math" w:cs="Cambria Math"/>
                      <w:i/>
                      <w:iCs/>
                      <w:color w:val="000000" w:themeColor="text1"/>
                    </w:rPr>
                  </m:ctrlPr>
                </m:e>
                <m:e>
                  <m:sSub>
                    <m:sSubPr>
                      <m:ctrlPr>
                        <w:rPr>
                          <w:rFonts w:ascii="Cambria Math" w:eastAsia="Cambria Math" w:hAnsi="Cambria Math" w:cs="Cambria Math"/>
                          <w:b/>
                          <w:bCs/>
                          <w:i/>
                          <w:iCs/>
                          <w:color w:val="000000" w:themeColor="text1"/>
                        </w:rPr>
                      </m:ctrlPr>
                    </m:sSubPr>
                    <m:e>
                      <m:r>
                        <m:rPr>
                          <m:sty m:val="bi"/>
                        </m:rPr>
                        <w:rPr>
                          <w:rFonts w:ascii="Cambria Math" w:eastAsia="Cambria Math" w:hAnsi="Cambria Math" w:cs="Cambria Math"/>
                          <w:color w:val="000000" w:themeColor="text1"/>
                        </w:rPr>
                        <m:t>r</m:t>
                      </m:r>
                    </m:e>
                    <m:sub>
                      <m:r>
                        <w:rPr>
                          <w:rFonts w:ascii="Cambria Math" w:eastAsia="Cambria Math" w:hAnsi="Cambria Math" w:cs="Cambria Math"/>
                          <w:color w:val="000000" w:themeColor="text1"/>
                        </w:rPr>
                        <m:t>i,k</m:t>
                      </m:r>
                    </m:sub>
                  </m:sSub>
                  <m:d>
                    <m:dPr>
                      <m:ctrlPr>
                        <w:rPr>
                          <w:rFonts w:ascii="Cambria Math" w:eastAsia="Cambria Math" w:hAnsi="Cambria Math" w:cs="Cambria Math"/>
                          <w:b/>
                          <w:bCs/>
                          <w:i/>
                          <w:iCs/>
                          <w:color w:val="000000" w:themeColor="text1"/>
                        </w:rPr>
                      </m:ctrlPr>
                    </m:dPr>
                    <m:e>
                      <m:r>
                        <m:rPr>
                          <m:sty m:val="bi"/>
                        </m:rPr>
                        <w:rPr>
                          <w:rFonts w:ascii="Cambria Math" w:eastAsia="Cambria Math" w:hAnsi="Cambria Math" w:cs="Cambria Math"/>
                          <w:color w:val="000000" w:themeColor="text1"/>
                        </w:rPr>
                        <m:t>x,</m:t>
                      </m:r>
                      <m:r>
                        <m:rPr>
                          <m:sty m:val="bi"/>
                        </m:rPr>
                        <w:rPr>
                          <w:rFonts w:ascii="Cambria Math" w:hAnsi="Cambria Math"/>
                        </w:rPr>
                        <m:t>[</m:t>
                      </m:r>
                      <m:sSub>
                        <m:sSubPr>
                          <m:ctrlPr>
                            <w:rPr>
                              <w:rFonts w:ascii="Cambria Math" w:hAnsi="Cambria Math"/>
                              <w:b/>
                              <w:bCs/>
                              <w:i/>
                            </w:rPr>
                          </m:ctrlPr>
                        </m:sSubPr>
                        <m:e>
                          <m:r>
                            <w:ins w:id="368" w:author="David Linan Romero" w:date="2021-03-09T12:19:00Z">
                              <m:rPr>
                                <m:sty m:val="bi"/>
                              </m:rPr>
                              <w:rPr>
                                <w:rFonts w:ascii="Cambria Math" w:eastAsiaTheme="minorEastAsia" w:hAnsi="Cambria Math"/>
                              </w:rPr>
                              <m:t>z</m:t>
                            </w:ins>
                          </m:r>
                          <m:acc>
                            <m:accPr>
                              <m:ctrlPr>
                                <w:del w:id="369" w:author="David Linan Romero" w:date="2021-03-09T12:19:00Z">
                                  <w:rPr>
                                    <w:rFonts w:ascii="Cambria Math" w:hAnsi="Cambria Math"/>
                                    <w:b/>
                                    <w:bCs/>
                                    <w:i/>
                                  </w:rPr>
                                </w:del>
                              </m:ctrlPr>
                            </m:accPr>
                            <m:e>
                              <m:r>
                                <w:del w:id="370" w:author="David Linan Romero" w:date="2021-03-09T12:19:00Z">
                                  <m:rPr>
                                    <m:sty m:val="bi"/>
                                  </m:rPr>
                                  <w:rPr>
                                    <w:rFonts w:ascii="Cambria Math" w:hAnsi="Cambria Math"/>
                                  </w:rPr>
                                  <m:t>z</m:t>
                                </w:del>
                              </m:r>
                            </m:e>
                          </m:acc>
                        </m:e>
                        <m:sub>
                          <m:r>
                            <m:rPr>
                              <m:sty m:val="bi"/>
                            </m:rPr>
                            <w:rPr>
                              <w:rFonts w:ascii="Cambria Math" w:hAnsi="Cambria Math"/>
                            </w:rPr>
                            <m:t>E</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z</m:t>
                          </m:r>
                        </m:e>
                        <m:sub>
                          <m:r>
                            <m:rPr>
                              <m:sty m:val="bi"/>
                            </m:rPr>
                            <w:rPr>
                              <w:rFonts w:ascii="Cambria Math" w:hAnsi="Cambria Math"/>
                            </w:rPr>
                            <m:t>N</m:t>
                          </m:r>
                        </m:sub>
                      </m:sSub>
                      <m:r>
                        <m:rPr>
                          <m:sty m:val="bi"/>
                        </m:rPr>
                        <w:rPr>
                          <w:rFonts w:ascii="Cambria Math" w:hAnsi="Cambria Math"/>
                        </w:rPr>
                        <m:t>]</m:t>
                      </m:r>
                    </m:e>
                  </m:d>
                  <m:r>
                    <m:rPr>
                      <m:sty m:val="bi"/>
                    </m:rPr>
                    <w:rPr>
                      <w:rFonts w:ascii="Cambria Math" w:eastAsia="Cambria Math" w:hAnsi="Cambria Math" w:cs="Cambria Math"/>
                      <w:color w:val="000000" w:themeColor="text1"/>
                    </w:rPr>
                    <m:t>≤0</m:t>
                  </m:r>
                </m:e>
              </m:eqArr>
            </m:e>
          </m:d>
          <m:r>
            <w:rPr>
              <w:rFonts w:ascii="Cambria Math" w:eastAsiaTheme="minorEastAsia" w:hAnsi="Cambria Math"/>
              <w:color w:val="000000" w:themeColor="text1"/>
            </w:rPr>
            <m:t xml:space="preserve">, </m:t>
          </m:r>
          <m:sSub>
            <m:sSubPr>
              <m:ctrlPr>
                <w:rPr>
                  <w:rFonts w:ascii="Cambria Math" w:eastAsiaTheme="minorEastAsia" w:hAnsi="Cambria Math" w:cs="Times New Roman"/>
                  <w:i/>
                  <w:lang w:val="es-CO"/>
                </w:rPr>
              </m:ctrlPr>
            </m:sSubPr>
            <m:e>
              <m:r>
                <w:rPr>
                  <w:rFonts w:ascii="Cambria Math" w:eastAsiaTheme="minorEastAsia" w:hAnsi="Cambria Math" w:cs="Times New Roman"/>
                  <w:lang w:val="es-CO"/>
                </w:rPr>
                <m:t>D</m:t>
              </m:r>
            </m:e>
            <m:sub>
              <m:r>
                <w:rPr>
                  <w:rFonts w:ascii="Cambria Math" w:eastAsiaTheme="minorEastAsia" w:hAnsi="Cambria Math" w:cs="Times New Roman"/>
                  <w:lang w:val="es-CO"/>
                </w:rPr>
                <m:t>k</m:t>
              </m:r>
            </m:sub>
          </m:sSub>
          <m:r>
            <w:rPr>
              <w:rFonts w:ascii="Cambria Math" w:eastAsiaTheme="minorEastAsia" w:hAnsi="Cambria Math" w:cs="Times New Roman"/>
              <w:lang w:val="es-CO"/>
            </w:rPr>
            <m:t>⊆</m:t>
          </m:r>
          <m:d>
            <m:dPr>
              <m:begChr m:val="{"/>
              <m:endChr m:val="}"/>
              <m:ctrlPr>
                <w:rPr>
                  <w:rFonts w:ascii="Cambria Math" w:eastAsiaTheme="minorEastAsia" w:hAnsi="Cambria Math" w:cs="Times New Roman"/>
                  <w:i/>
                  <w:lang w:val="es-CO"/>
                </w:rPr>
              </m:ctrlPr>
            </m:dPr>
            <m:e>
              <m:r>
                <w:rPr>
                  <w:rFonts w:ascii="Cambria Math" w:eastAsiaTheme="minorEastAsia" w:hAnsi="Cambria Math" w:cs="Times New Roman"/>
                  <w:lang w:val="es-CO"/>
                </w:rPr>
                <m:t>1,2,…,p</m:t>
              </m:r>
            </m:e>
          </m:d>
          <m:r>
            <w:rPr>
              <w:rFonts w:ascii="Cambria Math" w:eastAsiaTheme="minorEastAsia" w:hAnsi="Cambria Math" w:cs="Times New Roman"/>
              <w:lang w:val="es-CO"/>
            </w:rPr>
            <m:t xml:space="preserve">,  </m:t>
          </m:r>
          <m:r>
            <w:rPr>
              <w:rFonts w:ascii="Cambria Math" w:eastAsiaTheme="minorEastAsia" w:hAnsi="Cambria Math"/>
              <w:color w:val="000000" w:themeColor="text1"/>
            </w:rPr>
            <m:t xml:space="preserve">  ∀k∈K</m:t>
          </m:r>
        </m:oMath>
      </m:oMathPara>
    </w:p>
    <w:p w14:paraId="29C0FD1A" w14:textId="16B7520A" w:rsidR="00075754" w:rsidRPr="00075754" w:rsidRDefault="00075754" w:rsidP="00075754">
      <w:pPr>
        <w:rPr>
          <w:rFonts w:eastAsiaTheme="minorEastAsia"/>
        </w:rPr>
      </w:pPr>
      <m:oMathPara>
        <m:oMath>
          <m:r>
            <m:rPr>
              <m:sty m:val="p"/>
            </m:rPr>
            <w:rPr>
              <w:rFonts w:ascii="Cambria Math" w:eastAsiaTheme="minorEastAsia" w:hAnsi="Cambria Math"/>
            </w:rPr>
            <m:t>Ω</m:t>
          </m:r>
          <m:d>
            <m:dPr>
              <m:ctrlPr>
                <w:rPr>
                  <w:rFonts w:ascii="Cambria Math" w:eastAsiaTheme="minorEastAsia" w:hAnsi="Cambria Math"/>
                  <w:i/>
                </w:rPr>
              </m:ctrlPr>
            </m:dPr>
            <m:e>
              <m:r>
                <m:rPr>
                  <m:sty m:val="bi"/>
                </m:rPr>
                <w:rPr>
                  <w:rFonts w:ascii="Cambria Math" w:hAnsi="Cambria Math"/>
                </w:rPr>
                <m:t>[</m:t>
              </m:r>
              <m:sSub>
                <m:sSubPr>
                  <m:ctrlPr>
                    <w:rPr>
                      <w:rFonts w:ascii="Cambria Math" w:hAnsi="Cambria Math"/>
                      <w:b/>
                      <w:bCs/>
                      <w:i/>
                    </w:rPr>
                  </m:ctrlPr>
                </m:sSubPr>
                <m:e>
                  <m:acc>
                    <m:accPr>
                      <m:ctrlPr>
                        <w:del w:id="371" w:author="David Linan Romero" w:date="2021-03-09T12:22:00Z">
                          <w:rPr>
                            <w:rFonts w:ascii="Cambria Math" w:hAnsi="Cambria Math"/>
                            <w:b/>
                            <w:bCs/>
                            <w:i/>
                          </w:rPr>
                        </w:del>
                      </m:ctrlPr>
                    </m:accPr>
                    <m:e>
                      <m:r>
                        <w:del w:id="372" w:author="David Linan Romero" w:date="2021-03-09T12:22:00Z">
                          <m:rPr>
                            <m:sty m:val="bi"/>
                          </m:rPr>
                          <w:rPr>
                            <w:rFonts w:ascii="Cambria Math" w:hAnsi="Cambria Math"/>
                          </w:rPr>
                          <m:t>Y</m:t>
                        </w:del>
                      </m:r>
                    </m:e>
                  </m:acc>
                  <m:r>
                    <w:ins w:id="373" w:author="David Linan Romero" w:date="2021-03-09T12:22:00Z">
                      <m:rPr>
                        <m:sty m:val="bi"/>
                      </m:rPr>
                      <w:rPr>
                        <w:rFonts w:ascii="Cambria Math" w:hAnsi="Cambria Math"/>
                      </w:rPr>
                      <m:t>Y</m:t>
                    </w:ins>
                  </m:r>
                </m:e>
                <m:sub>
                  <m:r>
                    <m:rPr>
                      <m:sty m:val="bi"/>
                    </m:rPr>
                    <w:rPr>
                      <w:rFonts w:ascii="Cambria Math" w:hAnsi="Cambria Math"/>
                    </w:rPr>
                    <m:t>E</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N</m:t>
                  </m:r>
                </m:sub>
              </m:sSub>
              <m:r>
                <m:rPr>
                  <m:sty m:val="bi"/>
                </m:rPr>
                <w:rPr>
                  <w:rFonts w:ascii="Cambria Math" w:hAnsi="Cambria Math"/>
                </w:rPr>
                <m:t>]</m:t>
              </m:r>
            </m:e>
          </m:d>
          <m:r>
            <w:rPr>
              <w:rFonts w:ascii="Cambria Math" w:eastAsiaTheme="minorEastAsia" w:hAnsi="Cambria Math"/>
            </w:rPr>
            <m:t>=True</m:t>
          </m:r>
        </m:oMath>
      </m:oMathPara>
    </w:p>
    <w:p w14:paraId="33C7717E" w14:textId="526FAD23" w:rsidR="00075754" w:rsidRPr="00115E2A" w:rsidRDefault="00451FAF" w:rsidP="00075754">
      <w:pPr>
        <w:rPr>
          <w:rFonts w:eastAsiaTheme="minorEastAsia"/>
        </w:rPr>
      </w:pPr>
      <m:oMathPara>
        <m:oMath>
          <m:sSub>
            <m:sSubPr>
              <m:ctrlPr>
                <w:rPr>
                  <w:rFonts w:ascii="Cambria Math" w:eastAsiaTheme="minorEastAsia" w:hAnsi="Cambria Math"/>
                  <w:i/>
                </w:rPr>
              </m:ctrlPr>
            </m:sSubPr>
            <m:e>
              <m:acc>
                <m:accPr>
                  <m:ctrlPr>
                    <w:del w:id="374" w:author="David Linan Romero" w:date="2021-03-09T12:23:00Z">
                      <w:rPr>
                        <w:rFonts w:ascii="Cambria Math" w:eastAsiaTheme="minorEastAsia" w:hAnsi="Cambria Math"/>
                        <w:i/>
                      </w:rPr>
                    </w:del>
                  </m:ctrlPr>
                </m:accPr>
                <m:e>
                  <m:r>
                    <w:del w:id="375" w:author="David Linan Romero" w:date="2021-03-09T12:23:00Z">
                      <w:rPr>
                        <w:rFonts w:ascii="Cambria Math" w:eastAsiaTheme="minorEastAsia" w:hAnsi="Cambria Math"/>
                      </w:rPr>
                      <m:t>Y</m:t>
                    </w:del>
                  </m:r>
                </m:e>
              </m:acc>
              <m:r>
                <w:ins w:id="376" w:author="David Linan Romero" w:date="2021-03-09T12:23:00Z">
                  <w:rPr>
                    <w:rFonts w:ascii="Cambria Math" w:eastAsiaTheme="minorEastAsia" w:hAnsi="Cambria Math"/>
                  </w:rPr>
                  <m:t>Y</m:t>
                </w:ins>
              </m:r>
              <m:ctrlPr>
                <w:rPr>
                  <w:rFonts w:ascii="Cambria Math" w:eastAsiaTheme="minorEastAsia" w:hAnsi="Cambria Math"/>
                  <w:b/>
                  <w:bCs/>
                  <w:i/>
                </w:rPr>
              </m:ctrlPr>
            </m:e>
            <m:sub>
              <m:r>
                <w:rPr>
                  <w:rFonts w:ascii="Cambria Math" w:eastAsiaTheme="minorEastAsia" w:hAnsi="Cambria Math"/>
                </w:rPr>
                <m:t>E,</m:t>
              </m:r>
              <m:r>
                <w:del w:id="377" w:author="David Linan Romero" w:date="2021-03-09T12:26:00Z">
                  <w:rPr>
                    <w:rFonts w:ascii="Cambria Math" w:eastAsiaTheme="minorEastAsia" w:hAnsi="Cambria Math"/>
                  </w:rPr>
                  <m:t>se</m:t>
                </w:del>
              </m:r>
              <m:sSub>
                <m:sSubPr>
                  <m:ctrlPr>
                    <w:rPr>
                      <w:rFonts w:ascii="Cambria Math" w:eastAsiaTheme="minorEastAsia" w:hAnsi="Cambria Math"/>
                      <w:i/>
                    </w:rPr>
                  </m:ctrlPr>
                </m:sSubPr>
                <m:e>
                  <m:r>
                    <w:ins w:id="378" w:author="David Linan Romero" w:date="2021-03-09T12:26:00Z">
                      <w:rPr>
                        <w:rFonts w:ascii="Cambria Math" w:eastAsiaTheme="minorEastAsia" w:hAnsi="Cambria Math"/>
                      </w:rPr>
                      <m:t>sub</m:t>
                    </w:ins>
                  </m:r>
                  <m:r>
                    <w:del w:id="379" w:author="David Linan Romero" w:date="2021-03-09T12:26:00Z">
                      <w:rPr>
                        <w:rFonts w:ascii="Cambria Math" w:eastAsiaTheme="minorEastAsia" w:hAnsi="Cambria Math"/>
                      </w:rPr>
                      <m:t>t</m:t>
                    </w:del>
                  </m:r>
                </m:e>
                <m:sub>
                  <m:r>
                    <w:rPr>
                      <w:rFonts w:ascii="Cambria Math" w:eastAsiaTheme="minorEastAsia" w:hAnsi="Cambria Math"/>
                    </w:rPr>
                    <m:t>j</m:t>
                  </m:r>
                </m:sub>
              </m:sSub>
              <m:r>
                <w:rPr>
                  <w:rFonts w:ascii="Cambria Math" w:eastAsiaTheme="minorEastAsia" w:hAnsi="Cambria Math"/>
                </w:rPr>
                <m:t>(a)</m:t>
              </m:r>
            </m:sub>
          </m:sSub>
          <m:r>
            <w:ins w:id="380" w:author="David Linan Romero" w:date="2021-03-07T11:12:00Z">
              <m:rPr>
                <m:sty m:val="bi"/>
              </m:rPr>
              <w:rPr>
                <w:rFonts w:ascii="Cambria Math" w:hAnsi="Cambria Math"/>
              </w:rPr>
              <m:t>=</m:t>
            </w:ins>
          </m:r>
          <m:r>
            <w:del w:id="381" w:author="David Linan Romero" w:date="2021-03-07T11:12:00Z">
              <m:rPr>
                <m:sty m:val="bi"/>
              </m:rPr>
              <w:rPr>
                <w:rFonts w:ascii="Cambria Math" w:hAnsi="Cambria Math"/>
              </w:rPr>
              <m:t>←</m:t>
            </w:del>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eastAsiaTheme="minorEastAsia" w:hAnsi="Cambria Math"/>
                    </w:rPr>
                    <m:t>True,     a=</m:t>
                  </m:r>
                  <m:sSub>
                    <m:sSubPr>
                      <m:ctrlPr>
                        <w:rPr>
                          <w:rFonts w:ascii="Cambria Math" w:eastAsiaTheme="minorEastAsia" w:hAnsi="Cambria Math"/>
                          <w:i/>
                        </w:rPr>
                      </m:ctrlPr>
                    </m:sSubPr>
                    <m:e>
                      <m:r>
                        <w:ins w:id="382" w:author="David Linan Romero" w:date="2021-03-09T12:13:00Z">
                          <w:rPr>
                            <w:rFonts w:ascii="Cambria Math" w:eastAsiaTheme="minorEastAsia" w:hAnsi="Cambria Math"/>
                            <w:color w:val="000000" w:themeColor="text1"/>
                          </w:rPr>
                          <m:t>ext</m:t>
                        </w:ins>
                      </m:r>
                      <m:acc>
                        <m:accPr>
                          <m:ctrlPr>
                            <w:del w:id="383" w:author="David Linan Romero" w:date="2021-03-09T12:13:00Z">
                              <w:rPr>
                                <w:rFonts w:ascii="Cambria Math" w:eastAsiaTheme="minorEastAsia" w:hAnsi="Cambria Math"/>
                                <w:i/>
                              </w:rPr>
                            </w:del>
                          </m:ctrlPr>
                        </m:accPr>
                        <m:e>
                          <m:r>
                            <w:del w:id="384" w:author="David Linan Romero" w:date="2021-03-09T12:13:00Z">
                              <w:rPr>
                                <w:rFonts w:ascii="Cambria Math" w:eastAsiaTheme="minorEastAsia" w:hAnsi="Cambria Math"/>
                              </w:rPr>
                              <m:t>ext</m:t>
                            </w:del>
                          </m:r>
                        </m:e>
                      </m:acc>
                      <m:ctrlPr>
                        <w:rPr>
                          <w:rFonts w:ascii="Cambria Math" w:eastAsiaTheme="minorEastAsia" w:hAnsi="Cambria Math"/>
                          <w:b/>
                          <w:bCs/>
                          <w:i/>
                        </w:rPr>
                      </m:ctrlPr>
                    </m:e>
                    <m:sub>
                      <m:r>
                        <w:rPr>
                          <w:rFonts w:ascii="Cambria Math" w:eastAsiaTheme="minorEastAsia" w:hAnsi="Cambria Math"/>
                        </w:rPr>
                        <m:t>j,1</m:t>
                      </m:r>
                    </m:sub>
                  </m:sSub>
                </m:e>
                <m:e>
                  <m:r>
                    <w:rPr>
                      <w:rFonts w:ascii="Cambria Math" w:eastAsiaTheme="minorEastAsia" w:hAnsi="Cambria Math"/>
                    </w:rPr>
                    <m:t>True,     a=</m:t>
                  </m:r>
                  <m:sSub>
                    <m:sSubPr>
                      <m:ctrlPr>
                        <w:rPr>
                          <w:rFonts w:ascii="Cambria Math" w:eastAsiaTheme="minorEastAsia" w:hAnsi="Cambria Math"/>
                          <w:i/>
                        </w:rPr>
                      </m:ctrlPr>
                    </m:sSubPr>
                    <m:e>
                      <m:r>
                        <w:ins w:id="385" w:author="David Linan Romero" w:date="2021-03-09T12:13:00Z">
                          <w:rPr>
                            <w:rFonts w:ascii="Cambria Math" w:eastAsiaTheme="minorEastAsia" w:hAnsi="Cambria Math"/>
                            <w:color w:val="000000" w:themeColor="text1"/>
                          </w:rPr>
                          <m:t>ext</m:t>
                        </w:ins>
                      </m:r>
                      <m:acc>
                        <m:accPr>
                          <m:ctrlPr>
                            <w:del w:id="386" w:author="David Linan Romero" w:date="2021-03-09T12:13:00Z">
                              <w:rPr>
                                <w:rFonts w:ascii="Cambria Math" w:eastAsiaTheme="minorEastAsia" w:hAnsi="Cambria Math"/>
                                <w:i/>
                              </w:rPr>
                            </w:del>
                          </m:ctrlPr>
                        </m:accPr>
                        <m:e>
                          <m:r>
                            <w:del w:id="387" w:author="David Linan Romero" w:date="2021-03-09T12:13:00Z">
                              <w:rPr>
                                <w:rFonts w:ascii="Cambria Math" w:eastAsiaTheme="minorEastAsia" w:hAnsi="Cambria Math"/>
                              </w:rPr>
                              <m:t>ext</m:t>
                            </w:del>
                          </m:r>
                        </m:e>
                      </m:acc>
                      <m:ctrlPr>
                        <w:rPr>
                          <w:rFonts w:ascii="Cambria Math" w:eastAsiaTheme="minorEastAsia" w:hAnsi="Cambria Math"/>
                          <w:b/>
                          <w:bCs/>
                          <w:i/>
                        </w:rPr>
                      </m:ctrlPr>
                    </m:e>
                    <m:sub>
                      <m:r>
                        <w:rPr>
                          <w:rFonts w:ascii="Cambria Math" w:eastAsiaTheme="minorEastAsia" w:hAnsi="Cambria Math"/>
                        </w:rPr>
                        <m:t>j,2</m:t>
                      </m:r>
                    </m:sub>
                  </m:sSub>
                </m:e>
                <m:e>
                  <m:r>
                    <w:rPr>
                      <w:rFonts w:ascii="Cambria Math" w:eastAsiaTheme="minorEastAsia" w:hAnsi="Cambria Math"/>
                    </w:rPr>
                    <m:t>⋮</m:t>
                  </m:r>
                  <m:ctrlPr>
                    <w:rPr>
                      <w:rFonts w:ascii="Cambria Math" w:eastAsia="Cambria Math" w:hAnsi="Cambria Math" w:cs="Cambria Math"/>
                      <w:i/>
                    </w:rPr>
                  </m:ctrlPr>
                </m:e>
                <m:e>
                  <m:r>
                    <w:rPr>
                      <w:rFonts w:ascii="Cambria Math" w:eastAsia="Cambria Math" w:hAnsi="Cambria Math" w:cs="Cambria Math"/>
                    </w:rPr>
                    <m:t>True,    a=</m:t>
                  </m:r>
                  <m:sSub>
                    <m:sSubPr>
                      <m:ctrlPr>
                        <w:rPr>
                          <w:rFonts w:ascii="Cambria Math" w:eastAsiaTheme="minorEastAsia" w:hAnsi="Cambria Math"/>
                          <w:i/>
                        </w:rPr>
                      </m:ctrlPr>
                    </m:sSubPr>
                    <m:e>
                      <m:r>
                        <w:ins w:id="388" w:author="David Linan Romero" w:date="2021-03-09T12:13:00Z">
                          <w:rPr>
                            <w:rFonts w:ascii="Cambria Math" w:eastAsiaTheme="minorEastAsia" w:hAnsi="Cambria Math"/>
                            <w:color w:val="000000" w:themeColor="text1"/>
                          </w:rPr>
                          <m:t>ext</m:t>
                        </w:ins>
                      </m:r>
                      <m:acc>
                        <m:accPr>
                          <m:ctrlPr>
                            <w:del w:id="389" w:author="David Linan Romero" w:date="2021-03-09T12:13:00Z">
                              <w:rPr>
                                <w:rFonts w:ascii="Cambria Math" w:eastAsiaTheme="minorEastAsia" w:hAnsi="Cambria Math"/>
                                <w:i/>
                              </w:rPr>
                            </w:del>
                          </m:ctrlPr>
                        </m:accPr>
                        <m:e>
                          <m:r>
                            <w:del w:id="390" w:author="David Linan Romero" w:date="2021-03-09T12:13:00Z">
                              <w:rPr>
                                <w:rFonts w:ascii="Cambria Math" w:eastAsiaTheme="minorEastAsia" w:hAnsi="Cambria Math"/>
                              </w:rPr>
                              <m:t>ext</m:t>
                            </w:del>
                          </m:r>
                        </m:e>
                      </m:acc>
                      <m:ctrlPr>
                        <w:rPr>
                          <w:rFonts w:ascii="Cambria Math" w:eastAsiaTheme="minorEastAsia" w:hAnsi="Cambria Math"/>
                          <w:b/>
                          <w:bCs/>
                          <w:i/>
                        </w:rPr>
                      </m:ctrlPr>
                    </m:e>
                    <m:sub>
                      <m:r>
                        <w:rPr>
                          <w:rFonts w:ascii="Cambria Math" w:eastAsiaTheme="minorEastAsia" w:hAnsi="Cambria Math"/>
                        </w:rPr>
                        <m:t>j,</m:t>
                      </m:r>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j</m:t>
                          </m:r>
                        </m:sub>
                      </m:sSub>
                    </m:sub>
                  </m:sSub>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False,     Otherwise</m:t>
                  </m:r>
                </m:e>
              </m:eqArr>
            </m:e>
          </m:d>
          <m:r>
            <w:rPr>
              <w:rFonts w:ascii="Cambria Math" w:eastAsiaTheme="minorEastAsia" w:hAnsi="Cambria Math"/>
            </w:rPr>
            <m:t>, ∀j∈</m:t>
          </m:r>
          <m:d>
            <m:dPr>
              <m:begChr m:val="{"/>
              <m:endChr m:val="}"/>
              <m:ctrlPr>
                <w:rPr>
                  <w:rFonts w:ascii="Cambria Math" w:eastAsiaTheme="minorEastAsia" w:hAnsi="Cambria Math"/>
                  <w:i/>
                </w:rPr>
              </m:ctrlPr>
            </m:dPr>
            <m:e>
              <m:r>
                <w:rPr>
                  <w:rFonts w:ascii="Cambria Math" w:eastAsiaTheme="minorEastAsia" w:hAnsi="Cambria Math"/>
                </w:rPr>
                <m:t>1,2,3,…,</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Y</m:t>
                  </m:r>
                </m:sub>
              </m:sSub>
            </m:e>
          </m:d>
          <m:r>
            <w:rPr>
              <w:rFonts w:ascii="Cambria Math" w:eastAsiaTheme="minorEastAsia" w:hAnsi="Cambria Math"/>
            </w:rPr>
            <m:t>,∀ a∈</m:t>
          </m:r>
          <m:d>
            <m:dPr>
              <m:begChr m:val="{"/>
              <m:endChr m:val="}"/>
              <m:ctrlPr>
                <w:rPr>
                  <w:rFonts w:ascii="Cambria Math" w:eastAsiaTheme="minorEastAsia" w:hAnsi="Cambria Math"/>
                  <w:i/>
                </w:rPr>
              </m:ctrlPr>
            </m:dPr>
            <m:e>
              <m:r>
                <w:rPr>
                  <w:rFonts w:ascii="Cambria Math" w:eastAsiaTheme="minorEastAsia" w:hAnsi="Cambria Math"/>
                </w:rPr>
                <m:t>1,2,…,</m:t>
              </m:r>
              <m:r>
                <w:ins w:id="391" w:author="David Linan Romero" w:date="2021-03-09T12:19:00Z">
                  <w:rPr>
                    <w:rFonts w:ascii="Cambria Math" w:eastAsiaTheme="minorEastAsia" w:hAnsi="Cambria Math"/>
                  </w:rPr>
                  <m:t>|</m:t>
                </w:ins>
              </m:r>
              <m:sSub>
                <m:sSubPr>
                  <m:ctrlPr>
                    <w:ins w:id="392" w:author="David Linan Romero" w:date="2021-03-09T12:19:00Z">
                      <w:rPr>
                        <w:rFonts w:ascii="Cambria Math" w:eastAsiaTheme="minorEastAsia" w:hAnsi="Cambria Math"/>
                        <w:i/>
                      </w:rPr>
                    </w:ins>
                  </m:ctrlPr>
                </m:sSubPr>
                <m:e>
                  <m:r>
                    <w:ins w:id="393" w:author="David Linan Romero" w:date="2021-03-09T12:19:00Z">
                      <w:rPr>
                        <w:rFonts w:ascii="Cambria Math" w:eastAsiaTheme="minorEastAsia" w:hAnsi="Cambria Math"/>
                      </w:rPr>
                      <m:t>sub</m:t>
                    </w:ins>
                  </m:r>
                </m:e>
                <m:sub>
                  <m:r>
                    <w:ins w:id="394" w:author="David Linan Romero" w:date="2021-03-09T12:19:00Z">
                      <w:rPr>
                        <w:rFonts w:ascii="Cambria Math" w:eastAsiaTheme="minorEastAsia" w:hAnsi="Cambria Math"/>
                      </w:rPr>
                      <m:t>j</m:t>
                    </w:ins>
                  </m:r>
                </m:sub>
              </m:sSub>
              <m:r>
                <w:ins w:id="395" w:author="David Linan Romero" w:date="2021-03-09T12:19:00Z">
                  <w:rPr>
                    <w:rFonts w:ascii="Cambria Math" w:eastAsiaTheme="minorEastAsia" w:hAnsi="Cambria Math"/>
                  </w:rPr>
                  <m:t>|</m:t>
                </w:ins>
              </m:r>
              <m:sSub>
                <m:sSubPr>
                  <m:ctrlPr>
                    <w:del w:id="396" w:author="David Linan Romero" w:date="2021-03-09T12:19:00Z">
                      <w:rPr>
                        <w:rFonts w:ascii="Cambria Math" w:eastAsiaTheme="minorEastAsia" w:hAnsi="Cambria Math"/>
                        <w:i/>
                      </w:rPr>
                    </w:del>
                  </m:ctrlPr>
                </m:sSubPr>
                <m:e>
                  <m:r>
                    <w:del w:id="397" w:author="David Linan Romero" w:date="2021-03-09T12:19:00Z">
                      <w:rPr>
                        <w:rFonts w:ascii="Cambria Math" w:eastAsiaTheme="minorEastAsia" w:hAnsi="Cambria Math"/>
                      </w:rPr>
                      <m:t>q</m:t>
                    </w:del>
                  </m:r>
                </m:e>
                <m:sub>
                  <m:r>
                    <w:del w:id="398" w:author="David Linan Romero" w:date="2021-03-09T12:19:00Z">
                      <w:rPr>
                        <w:rFonts w:ascii="Cambria Math" w:eastAsiaTheme="minorEastAsia" w:hAnsi="Cambria Math"/>
                      </w:rPr>
                      <m:t>j</m:t>
                    </w:del>
                  </m:r>
                </m:sub>
              </m:sSub>
            </m:e>
          </m:d>
        </m:oMath>
      </m:oMathPara>
    </w:p>
    <w:p w14:paraId="5B324D2C" w14:textId="0CEAB637" w:rsidR="00075754" w:rsidRPr="000F75EA" w:rsidRDefault="00451FAF" w:rsidP="00075754">
      <w:pPr>
        <w:rPr>
          <w:rFonts w:eastAsiaTheme="minorEastAsia"/>
        </w:rPr>
      </w:pPr>
      <m:oMathPara>
        <m:oMath>
          <m:sSub>
            <m:sSubPr>
              <m:ctrlPr>
                <w:rPr>
                  <w:rFonts w:ascii="Cambria Math" w:eastAsiaTheme="minorEastAsia" w:hAnsi="Cambria Math"/>
                  <w:b/>
                  <w:bCs/>
                  <w:i/>
                </w:rPr>
              </m:ctrlPr>
            </m:sSubPr>
            <m:e>
              <m:r>
                <w:ins w:id="399" w:author="David Linan Romero" w:date="2021-03-09T12:19:00Z">
                  <m:rPr>
                    <m:sty m:val="bi"/>
                  </m:rPr>
                  <w:rPr>
                    <w:rFonts w:ascii="Cambria Math" w:eastAsiaTheme="minorEastAsia" w:hAnsi="Cambria Math"/>
                  </w:rPr>
                  <m:t>z</m:t>
                </w:ins>
              </m:r>
              <m:acc>
                <m:accPr>
                  <m:ctrlPr>
                    <w:del w:id="400" w:author="David Linan Romero" w:date="2021-03-09T12:19:00Z">
                      <w:rPr>
                        <w:rFonts w:ascii="Cambria Math" w:eastAsiaTheme="minorEastAsia" w:hAnsi="Cambria Math"/>
                        <w:b/>
                        <w:bCs/>
                        <w:i/>
                      </w:rPr>
                    </w:del>
                  </m:ctrlPr>
                </m:accPr>
                <m:e>
                  <m:r>
                    <w:del w:id="401" w:author="David Linan Romero" w:date="2021-03-09T12:19:00Z">
                      <m:rPr>
                        <m:sty m:val="bi"/>
                      </m:rPr>
                      <w:rPr>
                        <w:rFonts w:ascii="Cambria Math" w:eastAsiaTheme="minorEastAsia" w:hAnsi="Cambria Math"/>
                      </w:rPr>
                      <m:t>z</m:t>
                    </w:del>
                  </m:r>
                </m:e>
              </m:acc>
            </m:e>
            <m:sub>
              <m:r>
                <m:rPr>
                  <m:sty m:val="bi"/>
                </m:rPr>
                <w:rPr>
                  <w:rFonts w:ascii="Cambria Math" w:eastAsiaTheme="minorEastAsia" w:hAnsi="Cambria Math"/>
                </w:rPr>
                <m:t>E</m:t>
              </m:r>
            </m:sub>
          </m:sSub>
          <m:r>
            <w:ins w:id="402" w:author="David Linan Romero" w:date="2021-03-07T11:12:00Z">
              <m:rPr>
                <m:sty m:val="bi"/>
              </m:rPr>
              <w:rPr>
                <w:rFonts w:ascii="Cambria Math" w:hAnsi="Cambria Math"/>
              </w:rPr>
              <m:t>=</m:t>
            </w:ins>
          </m:r>
          <m:r>
            <w:del w:id="403" w:author="David Linan Romero" w:date="2021-03-07T11:12:00Z">
              <m:rPr>
                <m:sty m:val="bi"/>
              </m:rPr>
              <w:rPr>
                <w:rFonts w:ascii="Cambria Math" w:hAnsi="Cambria Math"/>
              </w:rPr>
              <m:t>←</m:t>
            </w:del>
          </m:r>
          <m:sSub>
            <m:sSubPr>
              <m:ctrlPr>
                <w:rPr>
                  <w:rFonts w:ascii="Cambria Math" w:hAnsi="Cambria Math"/>
                  <w:b/>
                  <w:bCs/>
                  <w:i/>
                </w:rPr>
              </m:ctrlPr>
            </m:sSubPr>
            <m:e>
              <m:r>
                <w:ins w:id="404" w:author="David Linan Romero" w:date="2021-03-09T12:12:00Z">
                  <m:rPr>
                    <m:sty m:val="bi"/>
                  </m:rPr>
                  <w:rPr>
                    <w:rFonts w:ascii="Cambria Math" w:hAnsi="Cambria Math"/>
                  </w:rPr>
                  <m:t>ext</m:t>
                </w:ins>
              </m:r>
              <m:acc>
                <m:accPr>
                  <m:ctrlPr>
                    <w:del w:id="405" w:author="David Linan Romero" w:date="2021-03-09T12:12:00Z">
                      <w:rPr>
                        <w:rFonts w:ascii="Cambria Math" w:hAnsi="Cambria Math"/>
                        <w:b/>
                        <w:bCs/>
                        <w:i/>
                      </w:rPr>
                    </w:del>
                  </m:ctrlPr>
                </m:accPr>
                <m:e>
                  <m:r>
                    <w:del w:id="406" w:author="David Linan Romero" w:date="2021-03-09T12:12:00Z">
                      <m:rPr>
                        <m:sty m:val="bi"/>
                      </m:rPr>
                      <w:rPr>
                        <w:rFonts w:ascii="Cambria Math" w:hAnsi="Cambria Math"/>
                      </w:rPr>
                      <m:t>ext</m:t>
                    </w:del>
                  </m:r>
                </m:e>
              </m:acc>
            </m:e>
            <m:sub>
              <m:r>
                <m:rPr>
                  <m:sty m:val="bi"/>
                </m:rPr>
                <w:rPr>
                  <w:rFonts w:ascii="Cambria Math" w:hAnsi="Cambria Math"/>
                </w:rPr>
                <m:t>z</m:t>
              </m:r>
            </m:sub>
          </m:sSub>
        </m:oMath>
      </m:oMathPara>
    </w:p>
    <w:p w14:paraId="03A29B1A" w14:textId="5F0FCA0A" w:rsidR="005B76B6" w:rsidRPr="00B757AB" w:rsidRDefault="005B76B6" w:rsidP="005B76B6">
      <w:pPr>
        <w:rPr>
          <w:rFonts w:eastAsiaTheme="minorEastAsia"/>
        </w:rPr>
      </w:pPr>
      <m:oMathPara>
        <m:oMath>
          <m:r>
            <m:rPr>
              <m:sty m:val="bi"/>
            </m:rPr>
            <w:rPr>
              <w:rFonts w:ascii="Cambria Math" w:hAnsi="Cambria Math"/>
            </w:rPr>
            <m:t>x∈</m:t>
          </m:r>
          <m:r>
            <w:rPr>
              <w:rFonts w:ascii="Cambria Math" w:hAnsi="Cambria Math"/>
            </w:rPr>
            <m:t>X⊆</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m:oMathPara>
    </w:p>
    <w:p w14:paraId="1024E90C" w14:textId="61F8157C" w:rsidR="005B76B6" w:rsidRPr="00B757AB" w:rsidRDefault="005B76B6" w:rsidP="005B76B6">
      <w:pPr>
        <w:rPr>
          <w:rFonts w:eastAsiaTheme="minorEastAsia"/>
        </w:rPr>
      </w:pPr>
      <m:oMathPara>
        <m:oMath>
          <m:r>
            <m:rPr>
              <m:sty m:val="bi"/>
            </m:rPr>
            <w:rPr>
              <w:rFonts w:ascii="Cambria Math" w:hAnsi="Cambria Math"/>
            </w:rPr>
            <m:t>z=[</m:t>
          </m:r>
          <m:sSub>
            <m:sSubPr>
              <m:ctrlPr>
                <w:rPr>
                  <w:rFonts w:ascii="Cambria Math" w:hAnsi="Cambria Math"/>
                  <w:b/>
                  <w:bCs/>
                  <w:i/>
                </w:rPr>
              </m:ctrlPr>
            </m:sSubPr>
            <m:e>
              <m:acc>
                <m:accPr>
                  <m:ctrlPr>
                    <w:del w:id="407" w:author="David Linan Romero" w:date="2021-03-09T12:22:00Z">
                      <w:rPr>
                        <w:rFonts w:ascii="Cambria Math" w:hAnsi="Cambria Math"/>
                        <w:b/>
                        <w:bCs/>
                        <w:i/>
                      </w:rPr>
                    </w:del>
                  </m:ctrlPr>
                </m:accPr>
                <m:e>
                  <m:r>
                    <w:del w:id="408" w:author="David Linan Romero" w:date="2021-03-09T12:22:00Z">
                      <m:rPr>
                        <m:sty m:val="bi"/>
                      </m:rPr>
                      <w:rPr>
                        <w:rFonts w:ascii="Cambria Math" w:hAnsi="Cambria Math"/>
                      </w:rPr>
                      <m:t>z</m:t>
                    </w:del>
                  </m:r>
                </m:e>
              </m:acc>
              <m:r>
                <w:ins w:id="409" w:author="David Linan Romero" w:date="2021-03-09T12:22:00Z">
                  <m:rPr>
                    <m:sty m:val="bi"/>
                  </m:rPr>
                  <w:rPr>
                    <w:rFonts w:ascii="Cambria Math" w:hAnsi="Cambria Math"/>
                  </w:rPr>
                  <m:t>z</m:t>
                </w:ins>
              </m:r>
            </m:e>
            <m:sub>
              <m:r>
                <m:rPr>
                  <m:sty m:val="bi"/>
                </m:rPr>
                <w:rPr>
                  <w:rFonts w:ascii="Cambria Math" w:hAnsi="Cambria Math"/>
                </w:rPr>
                <m:t>E</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z</m:t>
              </m:r>
            </m:e>
            <m:sub>
              <m:r>
                <m:rPr>
                  <m:sty m:val="bi"/>
                </m:rPr>
                <w:rPr>
                  <w:rFonts w:ascii="Cambria Math" w:hAnsi="Cambria Math"/>
                </w:rPr>
                <m:t>N</m:t>
              </m:r>
            </m:sub>
          </m:sSub>
          <m:r>
            <m:rPr>
              <m:sty m:val="bi"/>
            </m:rPr>
            <w:rPr>
              <w:rFonts w:ascii="Cambria Math" w:hAnsi="Cambria Math"/>
            </w:rPr>
            <m:t>]=</m:t>
          </m:r>
          <m:r>
            <m:rPr>
              <m:sty m:val="bi"/>
            </m:rPr>
            <w:rPr>
              <w:rFonts w:ascii="Cambria Math" w:eastAsiaTheme="minorEastAsia" w:hAnsi="Cambria Math"/>
            </w:rPr>
            <m:t>∈</m:t>
          </m:r>
          <m:r>
            <w:rPr>
              <w:rFonts w:ascii="Cambria Math" w:eastAsiaTheme="minorEastAsia" w:hAnsi="Cambria Math"/>
            </w:rPr>
            <m:t>Z⊆</m:t>
          </m:r>
          <m:sSup>
            <m:sSupPr>
              <m:ctrlPr>
                <w:rPr>
                  <w:rFonts w:ascii="Cambria Math" w:eastAsiaTheme="minorEastAsia" w:hAnsi="Cambria Math"/>
                  <w:i/>
                </w:rPr>
              </m:ctrlPr>
            </m:sSupPr>
            <m:e>
              <m:r>
                <m:rPr>
                  <m:scr m:val="double-struck"/>
                </m:rPr>
                <w:rPr>
                  <w:rFonts w:ascii="Cambria Math" w:eastAsiaTheme="minorEastAsia" w:hAnsi="Cambria Math"/>
                </w:rPr>
                <m:t>Z</m:t>
              </m:r>
            </m:e>
            <m:sup>
              <m:r>
                <w:rPr>
                  <w:rFonts w:ascii="Cambria Math" w:eastAsiaTheme="minorEastAsia" w:hAnsi="Cambria Math"/>
                </w:rPr>
                <m:t>m</m:t>
              </m:r>
            </m:sup>
          </m:sSup>
        </m:oMath>
      </m:oMathPara>
    </w:p>
    <w:p w14:paraId="730D3877" w14:textId="66A652B0" w:rsidR="005B76B6" w:rsidRPr="000F75EA" w:rsidRDefault="005B76B6" w:rsidP="005B76B6">
      <w:pPr>
        <w:rPr>
          <w:rFonts w:eastAsiaTheme="minorEastAsia"/>
          <w:b/>
          <w:bCs/>
        </w:rPr>
      </w:pPr>
      <m:oMathPara>
        <m:oMath>
          <m:r>
            <m:rPr>
              <m:sty m:val="bi"/>
            </m:rPr>
            <w:rPr>
              <w:rFonts w:ascii="Cambria Math" w:hAnsi="Cambria Math"/>
            </w:rPr>
            <m:t>Y=[</m:t>
          </m:r>
          <m:sSub>
            <m:sSubPr>
              <m:ctrlPr>
                <w:rPr>
                  <w:rFonts w:ascii="Cambria Math" w:hAnsi="Cambria Math"/>
                  <w:b/>
                  <w:bCs/>
                  <w:i/>
                </w:rPr>
              </m:ctrlPr>
            </m:sSubPr>
            <m:e>
              <m:acc>
                <m:accPr>
                  <m:ctrlPr>
                    <w:del w:id="410" w:author="David Linan Romero" w:date="2021-03-09T12:22:00Z">
                      <w:rPr>
                        <w:rFonts w:ascii="Cambria Math" w:hAnsi="Cambria Math"/>
                        <w:b/>
                        <w:bCs/>
                        <w:i/>
                      </w:rPr>
                    </w:del>
                  </m:ctrlPr>
                </m:accPr>
                <m:e>
                  <m:r>
                    <w:del w:id="411" w:author="David Linan Romero" w:date="2021-03-09T12:22:00Z">
                      <m:rPr>
                        <m:sty m:val="bi"/>
                      </m:rPr>
                      <w:rPr>
                        <w:rFonts w:ascii="Cambria Math" w:hAnsi="Cambria Math"/>
                      </w:rPr>
                      <m:t>Y</m:t>
                    </w:del>
                  </m:r>
                </m:e>
              </m:acc>
              <m:r>
                <w:ins w:id="412" w:author="David Linan Romero" w:date="2021-03-09T12:22:00Z">
                  <m:rPr>
                    <m:sty m:val="bi"/>
                  </m:rPr>
                  <w:rPr>
                    <w:rFonts w:ascii="Cambria Math" w:hAnsi="Cambria Math"/>
                  </w:rPr>
                  <m:t>Y</m:t>
                </w:ins>
              </m:r>
            </m:e>
            <m:sub>
              <m:r>
                <m:rPr>
                  <m:sty m:val="bi"/>
                </m:rPr>
                <w:rPr>
                  <w:rFonts w:ascii="Cambria Math" w:hAnsi="Cambria Math"/>
                </w:rPr>
                <m:t>E</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N</m:t>
              </m:r>
            </m:sub>
          </m:sSub>
          <m:r>
            <m:rPr>
              <m:sty m:val="bi"/>
            </m:rPr>
            <w:rPr>
              <w:rFonts w:ascii="Cambria Math" w:hAnsi="Cambria Math"/>
            </w:rPr>
            <m:t>]=∈</m:t>
          </m:r>
          <m:sSup>
            <m:sSupPr>
              <m:ctrlPr>
                <w:rPr>
                  <w:rFonts w:ascii="Cambria Math" w:hAnsi="Cambria Math"/>
                  <w:b/>
                  <w:bCs/>
                  <w:i/>
                </w:rPr>
              </m:ctrlPr>
            </m:sSupPr>
            <m:e>
              <m:d>
                <m:dPr>
                  <m:begChr m:val="{"/>
                  <m:endChr m:val="}"/>
                  <m:ctrlPr>
                    <w:rPr>
                      <w:rFonts w:ascii="Cambria Math" w:hAnsi="Cambria Math"/>
                      <w:b/>
                      <w:bCs/>
                      <w:i/>
                    </w:rPr>
                  </m:ctrlPr>
                </m:dPr>
                <m:e>
                  <m:r>
                    <w:rPr>
                      <w:rFonts w:ascii="Cambria Math" w:hAnsi="Cambria Math"/>
                    </w:rPr>
                    <m:t>True,False</m:t>
                  </m:r>
                </m:e>
              </m:d>
            </m:e>
            <m:sup>
              <m:r>
                <w:rPr>
                  <w:rFonts w:ascii="Cambria Math" w:hAnsi="Cambria Math"/>
                </w:rPr>
                <m:t>p</m:t>
              </m:r>
            </m:sup>
          </m:sSup>
        </m:oMath>
      </m:oMathPara>
    </w:p>
    <w:p w14:paraId="147D2665" w14:textId="77777777" w:rsidR="00CC0B95" w:rsidRPr="00CC0B95" w:rsidRDefault="00CC0B95" w:rsidP="001A4E33">
      <w:pPr>
        <w:rPr>
          <w:rFonts w:eastAsiaTheme="minorEastAsia"/>
        </w:rPr>
      </w:pPr>
    </w:p>
    <w:p w14:paraId="2B9BEE4F" w14:textId="0330E612" w:rsidR="005B76B6" w:rsidRPr="00075754" w:rsidDel="00505E89" w:rsidRDefault="005B76B6" w:rsidP="005B76B6">
      <w:pPr>
        <w:rPr>
          <w:del w:id="413" w:author="David Linan Romero" w:date="2021-03-09T12:12:00Z"/>
          <w:rFonts w:eastAsiaTheme="minorEastAsia"/>
        </w:rPr>
      </w:pPr>
      <w:r>
        <w:t>Note that some disjunct</w:t>
      </w:r>
      <w:r w:rsidR="000E3800">
        <w:t>s</w:t>
      </w:r>
      <w:r>
        <w:t xml:space="preserve"> will be fixed in the subproblems because either </w:t>
      </w:r>
      <m:oMath>
        <m:sSub>
          <m:sSubPr>
            <m:ctrlPr>
              <w:rPr>
                <w:rFonts w:ascii="Cambria Math" w:hAnsi="Cambria Math"/>
                <w:b/>
                <w:bCs/>
                <w:i/>
              </w:rPr>
            </m:ctrlPr>
          </m:sSubPr>
          <m:e>
            <m:acc>
              <m:accPr>
                <m:ctrlPr>
                  <w:del w:id="414" w:author="David Linan Romero" w:date="2021-03-09T12:22:00Z">
                    <w:rPr>
                      <w:rFonts w:ascii="Cambria Math" w:hAnsi="Cambria Math"/>
                      <w:b/>
                      <w:bCs/>
                      <w:i/>
                    </w:rPr>
                  </w:del>
                </m:ctrlPr>
              </m:accPr>
              <m:e>
                <m:r>
                  <w:del w:id="415" w:author="David Linan Romero" w:date="2021-03-09T12:22:00Z">
                    <m:rPr>
                      <m:sty m:val="bi"/>
                    </m:rPr>
                    <w:rPr>
                      <w:rFonts w:ascii="Cambria Math" w:hAnsi="Cambria Math"/>
                    </w:rPr>
                    <m:t>Y</m:t>
                  </w:del>
                </m:r>
              </m:e>
            </m:acc>
            <m:r>
              <w:ins w:id="416" w:author="David Linan Romero" w:date="2021-03-09T12:22:00Z">
                <m:rPr>
                  <m:sty m:val="bi"/>
                </m:rPr>
                <w:rPr>
                  <w:rFonts w:ascii="Cambria Math" w:hAnsi="Cambria Math"/>
                </w:rPr>
                <m:t>Y</m:t>
              </w:ins>
            </m:r>
          </m:e>
          <m:sub>
            <m:r>
              <m:rPr>
                <m:sty m:val="bi"/>
              </m:rPr>
              <w:rPr>
                <w:rFonts w:ascii="Cambria Math" w:hAnsi="Cambria Math"/>
              </w:rPr>
              <m:t>E</m:t>
            </m:r>
          </m:sub>
        </m:sSub>
      </m:oMath>
      <w:r>
        <w:rPr>
          <w:rFonts w:eastAsiaTheme="minorEastAsia"/>
          <w:b/>
          <w:bCs/>
        </w:rPr>
        <w:t xml:space="preserve"> </w:t>
      </w:r>
      <w:r>
        <w:rPr>
          <w:rFonts w:eastAsiaTheme="minorEastAsia"/>
        </w:rPr>
        <w:t xml:space="preserve">is fixed or </w:t>
      </w:r>
      <m:oMath>
        <m:r>
          <m:rPr>
            <m:sty m:val="p"/>
          </m:rPr>
          <w:rPr>
            <w:rFonts w:ascii="Cambria Math" w:eastAsiaTheme="minorEastAsia" w:hAnsi="Cambria Math"/>
          </w:rPr>
          <m:t>Ω</m:t>
        </m:r>
        <m:d>
          <m:dPr>
            <m:ctrlPr>
              <w:rPr>
                <w:rFonts w:ascii="Cambria Math" w:eastAsiaTheme="minorEastAsia" w:hAnsi="Cambria Math"/>
                <w:i/>
              </w:rPr>
            </m:ctrlPr>
          </m:dPr>
          <m:e>
            <m:r>
              <m:rPr>
                <m:sty m:val="bi"/>
              </m:rPr>
              <w:rPr>
                <w:rFonts w:ascii="Cambria Math" w:hAnsi="Cambria Math"/>
              </w:rPr>
              <m:t>[</m:t>
            </m:r>
            <m:sSub>
              <m:sSubPr>
                <m:ctrlPr>
                  <w:rPr>
                    <w:rFonts w:ascii="Cambria Math" w:hAnsi="Cambria Math"/>
                    <w:b/>
                    <w:bCs/>
                    <w:i/>
                  </w:rPr>
                </m:ctrlPr>
              </m:sSubPr>
              <m:e>
                <m:acc>
                  <m:accPr>
                    <m:ctrlPr>
                      <w:del w:id="417" w:author="David Linan Romero" w:date="2021-03-09T12:22:00Z">
                        <w:rPr>
                          <w:rFonts w:ascii="Cambria Math" w:hAnsi="Cambria Math"/>
                          <w:b/>
                          <w:bCs/>
                          <w:i/>
                        </w:rPr>
                      </w:del>
                    </m:ctrlPr>
                  </m:accPr>
                  <m:e>
                    <m:r>
                      <w:del w:id="418" w:author="David Linan Romero" w:date="2021-03-09T12:22:00Z">
                        <m:rPr>
                          <m:sty m:val="bi"/>
                        </m:rPr>
                        <w:rPr>
                          <w:rFonts w:ascii="Cambria Math" w:hAnsi="Cambria Math"/>
                        </w:rPr>
                        <m:t>Y</m:t>
                      </w:del>
                    </m:r>
                  </m:e>
                </m:acc>
                <m:r>
                  <w:ins w:id="419" w:author="David Linan Romero" w:date="2021-03-09T12:22:00Z">
                    <m:rPr>
                      <m:sty m:val="bi"/>
                    </m:rPr>
                    <w:rPr>
                      <w:rFonts w:ascii="Cambria Math" w:hAnsi="Cambria Math"/>
                    </w:rPr>
                    <m:t>Y</m:t>
                  </w:ins>
                </m:r>
              </m:e>
              <m:sub>
                <m:r>
                  <m:rPr>
                    <m:sty m:val="bi"/>
                  </m:rPr>
                  <w:rPr>
                    <w:rFonts w:ascii="Cambria Math" w:hAnsi="Cambria Math"/>
                  </w:rPr>
                  <m:t>E</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Y</m:t>
                </m:r>
              </m:e>
              <m:sub>
                <m:r>
                  <m:rPr>
                    <m:sty m:val="bi"/>
                  </m:rPr>
                  <w:rPr>
                    <w:rFonts w:ascii="Cambria Math" w:hAnsi="Cambria Math"/>
                  </w:rPr>
                  <m:t>N</m:t>
                </m:r>
              </m:sub>
            </m:sSub>
            <m:r>
              <m:rPr>
                <m:sty m:val="bi"/>
              </m:rPr>
              <w:rPr>
                <w:rFonts w:ascii="Cambria Math" w:hAnsi="Cambria Math"/>
              </w:rPr>
              <m:t>]</m:t>
            </m:r>
          </m:e>
        </m:d>
        <m:r>
          <w:rPr>
            <w:rFonts w:ascii="Cambria Math" w:eastAsiaTheme="minorEastAsia" w:hAnsi="Cambria Math"/>
          </w:rPr>
          <m:t>=True</m:t>
        </m:r>
      </m:oMath>
      <w:r>
        <w:rPr>
          <w:rFonts w:eastAsiaTheme="minorEastAsia"/>
        </w:rPr>
        <w:t xml:space="preserve"> </w:t>
      </w:r>
      <w:r w:rsidR="000E3800">
        <w:rPr>
          <w:rFonts w:eastAsiaTheme="minorEastAsia"/>
        </w:rPr>
        <w:t xml:space="preserve">allows to fix other disjuncts. </w:t>
      </w:r>
    </w:p>
    <w:p w14:paraId="08E8A00A" w14:textId="18122604" w:rsidR="001A4E33" w:rsidRPr="005B76B6" w:rsidDel="00505E89" w:rsidRDefault="001A4E33" w:rsidP="007341AF">
      <w:pPr>
        <w:rPr>
          <w:del w:id="420" w:author="David Linan Romero" w:date="2021-03-09T12:12:00Z"/>
        </w:rPr>
      </w:pPr>
    </w:p>
    <w:p w14:paraId="37382024" w14:textId="7F35D240" w:rsidR="007341AF" w:rsidRDefault="007341AF" w:rsidP="007341AF">
      <w:pPr>
        <w:rPr>
          <w:b/>
          <w:bCs/>
        </w:rPr>
      </w:pPr>
    </w:p>
    <w:p w14:paraId="594C352E" w14:textId="4EA6312F" w:rsidR="005C66FA" w:rsidDel="00E75CB7" w:rsidRDefault="005C66FA" w:rsidP="007341AF">
      <w:pPr>
        <w:rPr>
          <w:del w:id="421" w:author="David Linan Romero" w:date="2021-03-09T12:22:00Z"/>
        </w:rPr>
      </w:pPr>
      <w:commentRangeStart w:id="422"/>
      <w:del w:id="423" w:author="David Linan Romero" w:date="2021-03-09T12:12:00Z">
        <w:r w:rsidDel="00505E89">
          <w:delText>*</w:delText>
        </w:r>
        <w:r w:rsidR="00075754" w:rsidDel="00505E89">
          <w:delText xml:space="preserve">Hat notation </w:delText>
        </w:r>
        <w:commentRangeEnd w:id="422"/>
        <w:r w:rsidDel="00505E89">
          <w:commentReference w:id="422"/>
        </w:r>
        <w:r w:rsidR="00075754" w:rsidDel="00505E89">
          <w:delText>is used for symbols that are fixed in the lower layer and variables in the upper layer.</w:delText>
        </w:r>
      </w:del>
    </w:p>
    <w:p w14:paraId="4ECFE4E6" w14:textId="73BBFF79" w:rsidR="007341AF" w:rsidDel="00E75CB7" w:rsidRDefault="005C66FA" w:rsidP="007341AF">
      <w:pPr>
        <w:rPr>
          <w:del w:id="424" w:author="David Linan Romero" w:date="2021-03-09T12:22:00Z"/>
        </w:rPr>
      </w:pPr>
      <w:del w:id="425" w:author="David Linan Romero" w:date="2021-03-09T12:22:00Z">
        <w:r w:rsidDel="00E75CB7">
          <w:delText>**</w:delText>
        </w:r>
        <w:r w:rsidR="00075754" w:rsidDel="00E75CB7">
          <w:delText xml:space="preserve"> </w:delText>
        </w:r>
      </w:del>
      <m:oMath>
        <m:r>
          <w:del w:id="426" w:author="David Linan Romero" w:date="2021-03-09T12:22:00Z">
            <w:rPr>
              <w:rFonts w:ascii="Cambria Math" w:hAnsi="Cambria Math"/>
            </w:rPr>
            <m:t>a</m:t>
          </w:del>
        </m:r>
        <m:r>
          <w:del w:id="427" w:author="David Linan Romero" w:date="2021-03-09T12:22:00Z">
            <m:rPr>
              <m:sty m:val="bi"/>
            </m:rPr>
            <w:rPr>
              <w:rFonts w:ascii="Cambria Math" w:hAnsi="Cambria Math"/>
            </w:rPr>
            <m:t>←</m:t>
          </w:del>
        </m:r>
        <m:r>
          <w:del w:id="428" w:author="David Linan Romero" w:date="2021-03-09T12:22:00Z">
            <w:rPr>
              <w:rFonts w:ascii="Cambria Math" w:hAnsi="Cambria Math"/>
            </w:rPr>
            <m:t>b</m:t>
          </w:del>
        </m:r>
      </m:oMath>
      <w:del w:id="429" w:author="David Linan Romero" w:date="2021-03-09T12:22:00Z">
        <w:r w:rsidR="00075754" w:rsidDel="00E75CB7">
          <w:rPr>
            <w:rFonts w:eastAsiaTheme="minorEastAsia"/>
          </w:rPr>
          <w:delText xml:space="preserve"> </w:delText>
        </w:r>
        <w:commentRangeStart w:id="430"/>
        <w:r w:rsidR="00075754" w:rsidDel="00E75CB7">
          <w:rPr>
            <w:rFonts w:eastAsiaTheme="minorEastAsia"/>
          </w:rPr>
          <w:delText xml:space="preserve">means </w:delText>
        </w:r>
        <w:commentRangeEnd w:id="430"/>
        <w:r w:rsidDel="00E75CB7">
          <w:commentReference w:id="430"/>
        </w:r>
        <w:r w:rsidR="00075754" w:rsidDel="00E75CB7">
          <w:rPr>
            <w:rFonts w:eastAsiaTheme="minorEastAsia"/>
          </w:rPr>
          <w:delText xml:space="preserve">that the value of </w:delText>
        </w:r>
      </w:del>
      <m:oMath>
        <m:r>
          <w:del w:id="431" w:author="David Linan Romero" w:date="2021-03-09T12:22:00Z">
            <w:rPr>
              <w:rFonts w:ascii="Cambria Math" w:eastAsiaTheme="minorEastAsia" w:hAnsi="Cambria Math"/>
            </w:rPr>
            <m:t>b</m:t>
          </w:del>
        </m:r>
      </m:oMath>
      <w:del w:id="432" w:author="David Linan Romero" w:date="2021-03-09T12:22:00Z">
        <w:r w:rsidR="00075754" w:rsidDel="00E75CB7">
          <w:rPr>
            <w:rFonts w:eastAsiaTheme="minorEastAsia"/>
          </w:rPr>
          <w:delText xml:space="preserve"> is assigned to </w:delText>
        </w:r>
      </w:del>
      <m:oMath>
        <m:r>
          <w:del w:id="433" w:author="David Linan Romero" w:date="2021-03-09T12:22:00Z">
            <w:rPr>
              <w:rFonts w:ascii="Cambria Math" w:eastAsiaTheme="minorEastAsia" w:hAnsi="Cambria Math"/>
            </w:rPr>
            <m:t>a</m:t>
          </w:del>
        </m:r>
      </m:oMath>
      <w:del w:id="434" w:author="David Linan Romero" w:date="2021-03-09T12:22:00Z">
        <w:r w:rsidR="00075754" w:rsidDel="00E75CB7">
          <w:rPr>
            <w:rFonts w:eastAsiaTheme="minorEastAsia"/>
          </w:rPr>
          <w:delText>.</w:delText>
        </w:r>
      </w:del>
    </w:p>
    <w:p w14:paraId="5F85754D" w14:textId="4BC670F7" w:rsidR="00075754" w:rsidRPr="00CC0B95" w:rsidRDefault="00075754" w:rsidP="00E75CB7">
      <w:pPr>
        <w:rPr>
          <w:rFonts w:eastAsiaTheme="minorEastAsia"/>
        </w:rPr>
        <w:pPrChange w:id="435" w:author="David Linan Romero" w:date="2021-03-09T12:22:00Z">
          <w:pPr>
            <w:jc w:val="both"/>
          </w:pPr>
        </w:pPrChange>
      </w:pPr>
      <w:r>
        <w:rPr>
          <w:b/>
          <w:bCs/>
        </w:rPr>
        <w:t>*</w:t>
      </w:r>
      <w:r w:rsidR="005C66FA">
        <w:rPr>
          <w:b/>
          <w:bCs/>
        </w:rPr>
        <w:t>**</w:t>
      </w:r>
      <w:r>
        <w:t xml:space="preserve">Final comment: In this case I did not consider the case where there are also binary variables defined over ordered sets that can be reformulated into external variables. Are we going to consider this case, i.e. our variables are </w:t>
      </w:r>
      <m:oMath>
        <m:r>
          <m:rPr>
            <m:sty m:val="bi"/>
          </m:rPr>
          <w:rPr>
            <w:rFonts w:ascii="Cambria Math" w:hAnsi="Cambria Math"/>
          </w:rPr>
          <m:t>x,z</m:t>
        </m:r>
        <m:r>
          <m:rPr>
            <m:sty m:val="bi"/>
          </m:rPr>
          <w:rPr>
            <w:rFonts w:ascii="Cambria Math" w:eastAsiaTheme="minorEastAsia" w:hAnsi="Cambria Math"/>
          </w:rPr>
          <m:t>,Y</m:t>
        </m:r>
      </m:oMath>
      <w:r>
        <w:rPr>
          <w:rFonts w:eastAsiaTheme="minorEastAsia"/>
          <w:b/>
          <w:bCs/>
        </w:rPr>
        <w:t xml:space="preserve"> </w:t>
      </w:r>
      <w:r w:rsidRPr="00CC0B95">
        <w:rPr>
          <w:rFonts w:eastAsiaTheme="minorEastAsia"/>
        </w:rPr>
        <w:t>and</w:t>
      </w:r>
      <w:r>
        <w:rPr>
          <w:rFonts w:eastAsiaTheme="minorEastAsia"/>
          <w:b/>
          <w:bCs/>
        </w:rPr>
        <w:t xml:space="preserve"> </w:t>
      </w:r>
      <m:oMath>
        <m:r>
          <m:rPr>
            <m:sty m:val="bi"/>
          </m:rPr>
          <w:rPr>
            <w:rFonts w:ascii="Cambria Math" w:eastAsiaTheme="minorEastAsia" w:hAnsi="Cambria Math"/>
          </w:rPr>
          <m:t>y</m:t>
        </m:r>
      </m:oMath>
      <w:r w:rsidRPr="00CC0B95">
        <w:rPr>
          <w:rFonts w:eastAsiaTheme="minorEastAsia"/>
        </w:rPr>
        <w:t>?</w:t>
      </w:r>
      <w:r>
        <w:rPr>
          <w:rFonts w:eastAsiaTheme="minorEastAsia"/>
        </w:rPr>
        <w:t xml:space="preserve"> If that is the case, binary variables can be included in this mathematical framework/notation</w:t>
      </w:r>
      <w:commentRangeStart w:id="436"/>
      <w:commentRangeStart w:id="437"/>
      <w:r>
        <w:rPr>
          <w:rFonts w:eastAsiaTheme="minorEastAsia"/>
        </w:rPr>
        <w:t>.</w:t>
      </w:r>
      <w:commentRangeEnd w:id="436"/>
      <w:r>
        <w:commentReference w:id="436"/>
      </w:r>
      <w:commentRangeEnd w:id="437"/>
      <w:r w:rsidR="00847BCA">
        <w:rPr>
          <w:rStyle w:val="CommentReference"/>
        </w:rPr>
        <w:commentReference w:id="437"/>
      </w:r>
    </w:p>
    <w:p w14:paraId="4EC465E2" w14:textId="77777777" w:rsidR="00075754" w:rsidRPr="00075754" w:rsidRDefault="00075754" w:rsidP="007341AF"/>
    <w:p w14:paraId="7AB51BCA" w14:textId="5A6064F8" w:rsidR="007341AF" w:rsidDel="00051F50" w:rsidRDefault="007341AF" w:rsidP="007341AF">
      <w:pPr>
        <w:pStyle w:val="ListParagraph"/>
        <w:numPr>
          <w:ilvl w:val="0"/>
          <w:numId w:val="1"/>
        </w:numPr>
        <w:rPr>
          <w:del w:id="438" w:author="David Linan Romero" w:date="2021-03-09T16:02:00Z"/>
          <w:b/>
          <w:bCs/>
        </w:rPr>
      </w:pPr>
      <w:del w:id="439" w:author="David Linan Romero" w:date="2021-03-09T16:02:00Z">
        <w:r w:rsidDel="00051F50">
          <w:rPr>
            <w:b/>
            <w:bCs/>
          </w:rPr>
          <w:delText>G</w:delText>
        </w:r>
        <w:r w:rsidR="00D77374" w:rsidDel="00051F50">
          <w:rPr>
            <w:b/>
            <w:bCs/>
          </w:rPr>
          <w:delText>eneralizing the algorithm</w:delText>
        </w:r>
      </w:del>
    </w:p>
    <w:p w14:paraId="29BBF971" w14:textId="37D9492A" w:rsidR="00F66C6F" w:rsidRDefault="00CD53D0" w:rsidP="00CC0B95">
      <w:pPr>
        <w:rPr>
          <w:ins w:id="440" w:author="David Linan Romero" w:date="2021-03-07T11:12:00Z"/>
        </w:rPr>
      </w:pPr>
      <w:del w:id="441" w:author="David Linan Romero" w:date="2021-03-09T16:02:00Z">
        <w:r w:rsidDel="00051F50">
          <w:delText>A general algorithm would be similar to the scheme we proposed in the rate-based article.</w:delText>
        </w:r>
      </w:del>
    </w:p>
    <w:p w14:paraId="335E4287" w14:textId="422AFC60" w:rsidR="00F66C6F" w:rsidRDefault="00F66C6F" w:rsidP="00CC0B95">
      <w:pPr>
        <w:rPr>
          <w:ins w:id="442" w:author="David Linan Romero" w:date="2021-03-07T11:12:00Z"/>
        </w:rPr>
      </w:pPr>
    </w:p>
    <w:p w14:paraId="0620C5B9" w14:textId="33BB1B9F" w:rsidR="00F66C6F" w:rsidRDefault="00F66C6F" w:rsidP="00CC0B95">
      <w:pPr>
        <w:rPr>
          <w:ins w:id="443" w:author="David Linan Romero" w:date="2021-03-07T11:13:00Z"/>
          <w:b/>
          <w:bCs/>
        </w:rPr>
      </w:pPr>
      <w:ins w:id="444" w:author="David Linan Romero" w:date="2021-03-07T11:12:00Z">
        <w:r>
          <w:rPr>
            <w:b/>
            <w:bCs/>
          </w:rPr>
          <w:t>AUTOMATIZING THE R</w:t>
        </w:r>
      </w:ins>
      <w:ins w:id="445" w:author="David Linan Romero" w:date="2021-03-07T11:13:00Z">
        <w:r>
          <w:rPr>
            <w:b/>
            <w:bCs/>
          </w:rPr>
          <w:t>EFORMULATION: REQUIREMENTS, STEPS AND EXAMPLES</w:t>
        </w:r>
      </w:ins>
    </w:p>
    <w:p w14:paraId="32938E7F" w14:textId="77777777" w:rsidR="00CB6766" w:rsidRDefault="00CB6766" w:rsidP="00CB6766">
      <w:pPr>
        <w:rPr>
          <w:ins w:id="446" w:author="David Linan Romero" w:date="2021-03-07T11:14:00Z"/>
          <w:b/>
          <w:bCs/>
        </w:rPr>
      </w:pPr>
    </w:p>
    <w:p w14:paraId="2292E5B0" w14:textId="77777777" w:rsidR="00DB177C" w:rsidRPr="004B72C5" w:rsidRDefault="005D298C" w:rsidP="00CB6766">
      <w:pPr>
        <w:rPr>
          <w:ins w:id="447" w:author="David Linan Romero" w:date="2021-03-07T11:15:00Z"/>
          <w:b/>
          <w:bCs/>
          <w:color w:val="70AD47" w:themeColor="accent6"/>
          <w:rPrChange w:id="448" w:author="David Linan Romero" w:date="2021-03-09T16:08:00Z">
            <w:rPr>
              <w:ins w:id="449" w:author="David Linan Romero" w:date="2021-03-07T11:15:00Z"/>
              <w:b/>
              <w:bCs/>
            </w:rPr>
          </w:rPrChange>
        </w:rPr>
      </w:pPr>
      <w:ins w:id="450" w:author="David Linan Romero" w:date="2021-03-07T11:13:00Z">
        <w:r w:rsidRPr="004B72C5">
          <w:rPr>
            <w:b/>
            <w:bCs/>
            <w:color w:val="70AD47" w:themeColor="accent6"/>
            <w:rPrChange w:id="451" w:author="David Linan Romero" w:date="2021-03-09T16:08:00Z">
              <w:rPr/>
            </w:rPrChange>
          </w:rPr>
          <w:t>Requirements from the user</w:t>
        </w:r>
      </w:ins>
    </w:p>
    <w:p w14:paraId="67DC1054" w14:textId="7B530C28" w:rsidR="00F66C6F" w:rsidRPr="00CB6766" w:rsidRDefault="00DB177C">
      <w:pPr>
        <w:rPr>
          <w:ins w:id="452" w:author="David Linan Romero" w:date="2021-03-07T11:13:00Z"/>
          <w:b/>
          <w:bCs/>
          <w:rPrChange w:id="453" w:author="David Linan Romero" w:date="2021-03-07T11:14:00Z">
            <w:rPr>
              <w:ins w:id="454" w:author="David Linan Romero" w:date="2021-03-07T11:13:00Z"/>
            </w:rPr>
          </w:rPrChange>
        </w:rPr>
        <w:pPrChange w:id="455" w:author="David Linan Romero" w:date="2021-03-07T11:14:00Z">
          <w:pPr>
            <w:pStyle w:val="ListParagraph"/>
            <w:numPr>
              <w:numId w:val="2"/>
            </w:numPr>
            <w:ind w:hanging="360"/>
          </w:pPr>
        </w:pPrChange>
      </w:pPr>
      <w:ins w:id="456" w:author="David Linan Romero" w:date="2021-03-07T11:15:00Z">
        <w:r>
          <w:t xml:space="preserve">The user is required to define the variables that are going to be reformulated. </w:t>
        </w:r>
      </w:ins>
      <w:ins w:id="457" w:author="David Linan Romero" w:date="2021-03-07T11:13:00Z">
        <w:r w:rsidR="005D298C" w:rsidRPr="00CB6766">
          <w:rPr>
            <w:b/>
            <w:bCs/>
            <w:rPrChange w:id="458" w:author="David Linan Romero" w:date="2021-03-07T11:14:00Z">
              <w:rPr/>
            </w:rPrChange>
          </w:rPr>
          <w:t xml:space="preserve"> </w:t>
        </w:r>
      </w:ins>
    </w:p>
    <w:p w14:paraId="5920DE39" w14:textId="7EAAD1C6" w:rsidR="003B3A79" w:rsidRPr="003B3A79" w:rsidRDefault="00CB6766" w:rsidP="003B3A79">
      <w:pPr>
        <w:pStyle w:val="ListParagraph"/>
        <w:numPr>
          <w:ilvl w:val="0"/>
          <w:numId w:val="4"/>
        </w:numPr>
        <w:jc w:val="both"/>
        <w:rPr>
          <w:ins w:id="459" w:author="David Linan Romero" w:date="2021-03-09T17:10:00Z"/>
          <w:b/>
          <w:bCs/>
          <w:rPrChange w:id="460" w:author="David Linan Romero" w:date="2021-03-09T17:10:00Z">
            <w:rPr>
              <w:ins w:id="461" w:author="David Linan Romero" w:date="2021-03-09T17:10:00Z"/>
              <w:rFonts w:eastAsiaTheme="minorEastAsia"/>
              <w:bCs/>
            </w:rPr>
          </w:rPrChange>
        </w:rPr>
      </w:pPr>
      <w:ins w:id="462" w:author="David Linan Romero" w:date="2021-03-07T11:14:00Z">
        <w:r w:rsidRPr="00527A91">
          <w:rPr>
            <w:b/>
            <w:bCs/>
            <w:rPrChange w:id="463" w:author="David Linan Romero" w:date="2021-03-09T12:59:00Z">
              <w:rPr>
                <w:b/>
                <w:bCs/>
              </w:rPr>
            </w:rPrChange>
          </w:rPr>
          <w:t xml:space="preserve">Identify </w:t>
        </w:r>
        <w:r w:rsidR="00DB177C" w:rsidRPr="00527A91">
          <w:rPr>
            <w:b/>
            <w:bCs/>
            <w:rPrChange w:id="464" w:author="David Linan Romero" w:date="2021-03-09T12:59:00Z">
              <w:rPr>
                <w:b/>
                <w:bCs/>
              </w:rPr>
            </w:rPrChange>
          </w:rPr>
          <w:t>vari</w:t>
        </w:r>
      </w:ins>
      <w:ins w:id="465" w:author="David Linan Romero" w:date="2021-03-07T11:15:00Z">
        <w:r w:rsidR="00DB177C" w:rsidRPr="00527A91">
          <w:rPr>
            <w:b/>
            <w:bCs/>
            <w:rPrChange w:id="466" w:author="David Linan Romero" w:date="2021-03-09T12:59:00Z">
              <w:rPr>
                <w:b/>
                <w:bCs/>
              </w:rPr>
            </w:rPrChange>
          </w:rPr>
          <w:t>ables</w:t>
        </w:r>
      </w:ins>
      <w:ins w:id="467" w:author="David Linan Romero" w:date="2021-03-07T11:16:00Z">
        <w:r w:rsidR="00B43A9A" w:rsidRPr="00527A91">
          <w:rPr>
            <w:b/>
            <w:bCs/>
            <w:rPrChange w:id="468" w:author="David Linan Romero" w:date="2021-03-09T12:59:00Z">
              <w:rPr>
                <w:b/>
                <w:bCs/>
              </w:rPr>
            </w:rPrChange>
          </w:rPr>
          <w:t xml:space="preserve"> and sets: </w:t>
        </w:r>
        <w:r w:rsidR="00B43A9A">
          <w:t>The user must identify t</w:t>
        </w:r>
      </w:ins>
      <w:ins w:id="469" w:author="David Linan Romero" w:date="2021-03-07T11:19:00Z">
        <w:r w:rsidR="003C78AC">
          <w:t>he</w:t>
        </w:r>
      </w:ins>
      <w:ins w:id="470" w:author="David Linan Romero" w:date="2021-03-09T12:55:00Z">
        <w:r w:rsidR="00375CF2">
          <w:t xml:space="preserve"> integer</w:t>
        </w:r>
      </w:ins>
      <w:ins w:id="471" w:author="David Linan Romero" w:date="2021-03-07T11:19:00Z">
        <w:r w:rsidR="003C78AC">
          <w:t xml:space="preserve"> variables</w:t>
        </w:r>
      </w:ins>
      <w:ins w:id="472" w:author="David Linan Romero" w:date="2021-03-09T12:56:00Z">
        <w:r w:rsidR="00547AF2">
          <w:t xml:space="preserve"> and Boolean variables</w:t>
        </w:r>
      </w:ins>
      <w:ins w:id="473" w:author="David Linan Romero" w:date="2021-03-07T11:19:00Z">
        <w:r w:rsidR="003C78AC">
          <w:t xml:space="preserve"> that are going to be reformulated </w:t>
        </w:r>
      </w:ins>
      <w:ins w:id="474" w:author="David Linan Romero" w:date="2021-03-09T12:56:00Z">
        <w:r w:rsidR="00547AF2">
          <w:t>using</w:t>
        </w:r>
        <w:r w:rsidR="00573FF3">
          <w:t xml:space="preserve"> the trivial </w:t>
        </w:r>
      </w:ins>
      <w:ins w:id="475" w:author="David Linan Romero" w:date="2021-03-09T12:57:00Z">
        <w:r w:rsidR="00536028">
          <w:t>reformulation</w:t>
        </w:r>
      </w:ins>
      <w:ins w:id="476" w:author="David Linan Romero" w:date="2021-03-09T12:56:00Z">
        <w:r w:rsidR="00547AF2">
          <w:t xml:space="preserve"> </w:t>
        </w:r>
      </w:ins>
      <w:ins w:id="477" w:author="David Linan Romero" w:date="2021-03-07T11:19:00Z">
        <w:r w:rsidR="003C78AC">
          <w:t>(</w:t>
        </w:r>
      </w:ins>
      <m:oMath>
        <m:sSub>
          <m:sSubPr>
            <m:ctrlPr>
              <w:ins w:id="478" w:author="David Linan Romero" w:date="2021-03-07T11:21:00Z">
                <w:rPr>
                  <w:rFonts w:ascii="Cambria Math" w:eastAsiaTheme="minorEastAsia" w:hAnsi="Cambria Math"/>
                  <w:b/>
                  <w:bCs/>
                  <w:i/>
                  <w:rPrChange w:id="479" w:author="David Linan Romero" w:date="2021-03-09T12:59:00Z">
                    <w:rPr>
                      <w:rFonts w:ascii="Cambria Math" w:eastAsiaTheme="minorEastAsia" w:hAnsi="Cambria Math"/>
                      <w:b/>
                      <w:bCs/>
                      <w:i/>
                    </w:rPr>
                  </w:rPrChange>
                </w:rPr>
              </w:ins>
            </m:ctrlPr>
          </m:sSubPr>
          <m:e>
            <m:r>
              <w:ins w:id="480" w:author="David Linan Romero" w:date="2021-03-07T11:21:00Z">
                <m:rPr>
                  <m:sty m:val="bi"/>
                </m:rPr>
                <w:rPr>
                  <w:rFonts w:ascii="Cambria Math" w:eastAsiaTheme="minorEastAsia" w:hAnsi="Cambria Math"/>
                  <w:rPrChange w:id="481" w:author="David Linan Romero" w:date="2021-03-09T12:59:00Z">
                    <w:rPr>
                      <w:rFonts w:ascii="Cambria Math" w:eastAsiaTheme="minorEastAsia" w:hAnsi="Cambria Math"/>
                    </w:rPr>
                  </w:rPrChange>
                </w:rPr>
                <m:t>z</m:t>
              </w:ins>
            </m:r>
          </m:e>
          <m:sub>
            <m:r>
              <w:ins w:id="482" w:author="David Linan Romero" w:date="2021-03-07T11:21:00Z">
                <m:rPr>
                  <m:sty m:val="bi"/>
                </m:rPr>
                <w:rPr>
                  <w:rFonts w:ascii="Cambria Math" w:eastAsiaTheme="minorEastAsia" w:hAnsi="Cambria Math"/>
                  <w:rPrChange w:id="483" w:author="David Linan Romero" w:date="2021-03-09T12:59:00Z">
                    <w:rPr>
                      <w:rFonts w:ascii="Cambria Math" w:eastAsiaTheme="minorEastAsia" w:hAnsi="Cambria Math"/>
                    </w:rPr>
                  </w:rPrChange>
                </w:rPr>
                <m:t>E</m:t>
              </w:ins>
            </m:r>
          </m:sub>
        </m:sSub>
      </m:oMath>
      <w:ins w:id="484" w:author="David Linan Romero" w:date="2021-03-07T11:19:00Z">
        <w:r w:rsidR="003C78AC">
          <w:t>)</w:t>
        </w:r>
      </w:ins>
      <w:ins w:id="485" w:author="David Linan Romero" w:date="2021-03-09T12:55:00Z">
        <w:r w:rsidR="00375CF2">
          <w:t xml:space="preserve"> and the </w:t>
        </w:r>
      </w:ins>
      <w:ins w:id="486" w:author="David Linan Romero" w:date="2021-03-09T12:56:00Z">
        <w:r w:rsidR="00573FF3">
          <w:t>Boolean</w:t>
        </w:r>
      </w:ins>
      <w:ins w:id="487" w:author="David Linan Romero" w:date="2021-03-09T12:57:00Z">
        <w:r w:rsidR="00573FF3">
          <w:t xml:space="preserve"> variables that can be potentially reformulated </w:t>
        </w:r>
        <w:r w:rsidR="00536028">
          <w:t>using external variables over sets (</w:t>
        </w:r>
      </w:ins>
      <m:oMath>
        <m:sSub>
          <m:sSubPr>
            <m:ctrlPr>
              <w:ins w:id="488" w:author="David Linan Romero" w:date="2021-03-09T12:57:00Z">
                <w:rPr>
                  <w:rFonts w:ascii="Cambria Math" w:hAnsi="Cambria Math"/>
                  <w:b/>
                  <w:bCs/>
                  <w:i/>
                  <w:rPrChange w:id="489" w:author="David Linan Romero" w:date="2021-03-09T12:59:00Z">
                    <w:rPr>
                      <w:rFonts w:ascii="Cambria Math" w:hAnsi="Cambria Math"/>
                      <w:b/>
                      <w:bCs/>
                      <w:i/>
                    </w:rPr>
                  </w:rPrChange>
                </w:rPr>
              </w:ins>
            </m:ctrlPr>
          </m:sSubPr>
          <m:e>
            <m:r>
              <w:ins w:id="490" w:author="David Linan Romero" w:date="2021-03-09T12:57:00Z">
                <m:rPr>
                  <m:sty m:val="bi"/>
                </m:rPr>
                <w:rPr>
                  <w:rFonts w:ascii="Cambria Math" w:hAnsi="Cambria Math"/>
                  <w:rPrChange w:id="491" w:author="David Linan Romero" w:date="2021-03-09T12:59:00Z">
                    <w:rPr>
                      <w:rFonts w:ascii="Cambria Math" w:hAnsi="Cambria Math"/>
                    </w:rPr>
                  </w:rPrChange>
                </w:rPr>
                <m:t>Y</m:t>
              </w:ins>
            </m:r>
            <m:r>
              <w:ins w:id="492" w:author="David Linan Romero" w:date="2021-03-09T12:57:00Z">
                <m:rPr>
                  <m:sty m:val="bi"/>
                </m:rPr>
                <w:rPr>
                  <w:rFonts w:ascii="Cambria Math" w:hAnsi="Cambria Math"/>
                  <w:rPrChange w:id="493" w:author="David Linan Romero" w:date="2021-03-09T12:59:00Z">
                    <w:rPr>
                      <w:rFonts w:ascii="Cambria Math" w:hAnsi="Cambria Math"/>
                    </w:rPr>
                  </w:rPrChange>
                </w:rPr>
                <m:t>'</m:t>
              </w:ins>
            </m:r>
          </m:e>
          <m:sub>
            <m:r>
              <w:ins w:id="494" w:author="David Linan Romero" w:date="2021-03-09T12:57:00Z">
                <m:rPr>
                  <m:sty m:val="bi"/>
                </m:rPr>
                <w:rPr>
                  <w:rFonts w:ascii="Cambria Math" w:hAnsi="Cambria Math"/>
                  <w:rPrChange w:id="495" w:author="David Linan Romero" w:date="2021-03-09T12:59:00Z">
                    <w:rPr>
                      <w:rFonts w:ascii="Cambria Math" w:hAnsi="Cambria Math"/>
                    </w:rPr>
                  </w:rPrChange>
                </w:rPr>
                <m:t>E</m:t>
              </w:ins>
            </m:r>
          </m:sub>
        </m:sSub>
        <m:r>
          <w:ins w:id="496" w:author="David Linan Romero" w:date="2021-03-09T15:32:00Z">
            <m:rPr>
              <m:sty m:val="bi"/>
            </m:rPr>
            <w:rPr>
              <w:rFonts w:ascii="Cambria Math" w:eastAsiaTheme="minorEastAsia" w:hAnsi="Cambria Math"/>
            </w:rPr>
            <m:t>=</m:t>
          </w:ins>
        </m:r>
        <m:r>
          <w:ins w:id="497" w:author="David Linan Romero" w:date="2021-03-09T15:32:00Z">
            <m:rPr>
              <m:sty m:val="bi"/>
            </m:rPr>
            <w:rPr>
              <w:rFonts w:ascii="Cambria Math" w:eastAsiaTheme="minorEastAsia" w:hAnsi="Cambria Math"/>
            </w:rPr>
            <m:t>[</m:t>
          </w:ins>
        </m:r>
        <m:sSub>
          <m:sSubPr>
            <m:ctrlPr>
              <w:ins w:id="498" w:author="David Linan Romero" w:date="2021-03-09T15:32:00Z">
                <w:rPr>
                  <w:rFonts w:ascii="Cambria Math" w:eastAsiaTheme="minorEastAsia" w:hAnsi="Cambria Math"/>
                  <w:b/>
                  <w:bCs/>
                  <w:i/>
                </w:rPr>
              </w:ins>
            </m:ctrlPr>
          </m:sSubPr>
          <m:e>
            <m:r>
              <w:ins w:id="499" w:author="David Linan Romero" w:date="2021-03-09T15:32:00Z">
                <m:rPr>
                  <m:sty m:val="bi"/>
                </m:rPr>
                <w:rPr>
                  <w:rFonts w:ascii="Cambria Math" w:eastAsiaTheme="minorEastAsia" w:hAnsi="Cambria Math"/>
                </w:rPr>
                <m:t>Y'</m:t>
              </w:ins>
            </m:r>
          </m:e>
          <m:sub>
            <m:r>
              <w:ins w:id="500" w:author="David Linan Romero" w:date="2021-03-09T15:32:00Z">
                <m:rPr>
                  <m:sty m:val="bi"/>
                </m:rPr>
                <w:rPr>
                  <w:rFonts w:ascii="Cambria Math" w:eastAsiaTheme="minorEastAsia" w:hAnsi="Cambria Math"/>
                </w:rPr>
                <m:t>E,</m:t>
              </w:ins>
            </m:r>
            <m:r>
              <w:ins w:id="501" w:author="David Linan Romero" w:date="2021-03-09T15:32:00Z">
                <w:rPr>
                  <w:rFonts w:ascii="Cambria Math" w:eastAsiaTheme="minorEastAsia" w:hAnsi="Cambria Math"/>
                </w:rPr>
                <m:t>1</m:t>
              </w:ins>
            </m:r>
          </m:sub>
        </m:sSub>
        <m:r>
          <w:ins w:id="502" w:author="David Linan Romero" w:date="2021-03-09T15:32:00Z">
            <m:rPr>
              <m:sty m:val="bi"/>
            </m:rPr>
            <w:rPr>
              <w:rFonts w:ascii="Cambria Math" w:eastAsiaTheme="minorEastAsia" w:hAnsi="Cambria Math"/>
            </w:rPr>
            <m:t>,</m:t>
          </w:ins>
        </m:r>
        <m:sSub>
          <m:sSubPr>
            <m:ctrlPr>
              <w:ins w:id="503" w:author="David Linan Romero" w:date="2021-03-09T15:32:00Z">
                <w:rPr>
                  <w:rFonts w:ascii="Cambria Math" w:eastAsiaTheme="minorEastAsia" w:hAnsi="Cambria Math"/>
                  <w:b/>
                  <w:bCs/>
                  <w:i/>
                </w:rPr>
              </w:ins>
            </m:ctrlPr>
          </m:sSubPr>
          <m:e>
            <m:r>
              <w:ins w:id="504" w:author="David Linan Romero" w:date="2021-03-09T15:32:00Z">
                <m:rPr>
                  <m:sty m:val="bi"/>
                </m:rPr>
                <w:rPr>
                  <w:rFonts w:ascii="Cambria Math" w:eastAsiaTheme="minorEastAsia" w:hAnsi="Cambria Math"/>
                </w:rPr>
                <m:t>Y'</m:t>
              </w:ins>
            </m:r>
          </m:e>
          <m:sub>
            <m:r>
              <w:ins w:id="505" w:author="David Linan Romero" w:date="2021-03-09T15:32:00Z">
                <m:rPr>
                  <m:sty m:val="bi"/>
                </m:rPr>
                <w:rPr>
                  <w:rFonts w:ascii="Cambria Math" w:eastAsiaTheme="minorEastAsia" w:hAnsi="Cambria Math"/>
                </w:rPr>
                <m:t>E,</m:t>
              </w:ins>
            </m:r>
            <m:r>
              <w:ins w:id="506" w:author="David Linan Romero" w:date="2021-03-09T15:32:00Z">
                <w:rPr>
                  <w:rFonts w:ascii="Cambria Math" w:eastAsiaTheme="minorEastAsia" w:hAnsi="Cambria Math"/>
                </w:rPr>
                <m:t>2</m:t>
              </w:ins>
            </m:r>
          </m:sub>
        </m:sSub>
        <m:r>
          <w:ins w:id="507" w:author="David Linan Romero" w:date="2021-03-09T15:32:00Z">
            <m:rPr>
              <m:sty m:val="bi"/>
            </m:rPr>
            <w:rPr>
              <w:rFonts w:ascii="Cambria Math" w:eastAsiaTheme="minorEastAsia" w:hAnsi="Cambria Math"/>
            </w:rPr>
            <m:t>,…</m:t>
          </w:ins>
        </m:r>
        <m:sSub>
          <m:sSubPr>
            <m:ctrlPr>
              <w:ins w:id="508" w:author="David Linan Romero" w:date="2021-03-09T15:32:00Z">
                <w:rPr>
                  <w:rFonts w:ascii="Cambria Math" w:eastAsiaTheme="minorEastAsia" w:hAnsi="Cambria Math"/>
                  <w:b/>
                  <w:bCs/>
                  <w:i/>
                </w:rPr>
              </w:ins>
            </m:ctrlPr>
          </m:sSubPr>
          <m:e>
            <m:r>
              <w:ins w:id="509" w:author="David Linan Romero" w:date="2021-03-09T15:32:00Z">
                <m:rPr>
                  <m:sty m:val="bi"/>
                </m:rPr>
                <w:rPr>
                  <w:rFonts w:ascii="Cambria Math" w:eastAsiaTheme="minorEastAsia" w:hAnsi="Cambria Math"/>
                </w:rPr>
                <m:t>Y'</m:t>
              </w:ins>
            </m:r>
          </m:e>
          <m:sub>
            <m:r>
              <w:ins w:id="510" w:author="David Linan Romero" w:date="2021-03-09T15:32:00Z">
                <m:rPr>
                  <m:sty m:val="bi"/>
                </m:rPr>
                <w:rPr>
                  <w:rFonts w:ascii="Cambria Math" w:eastAsiaTheme="minorEastAsia" w:hAnsi="Cambria Math"/>
                </w:rPr>
                <m:t>E,</m:t>
              </w:ins>
            </m:r>
            <m:sSub>
              <m:sSubPr>
                <m:ctrlPr>
                  <w:ins w:id="511" w:author="David Linan Romero" w:date="2021-03-09T15:32:00Z">
                    <w:rPr>
                      <w:rFonts w:ascii="Cambria Math" w:eastAsiaTheme="minorEastAsia" w:hAnsi="Cambria Math"/>
                      <w:i/>
                    </w:rPr>
                  </w:ins>
                </m:ctrlPr>
              </m:sSubPr>
              <m:e>
                <m:r>
                  <w:ins w:id="512" w:author="David Linan Romero" w:date="2021-03-09T15:32:00Z">
                    <w:rPr>
                      <w:rFonts w:ascii="Cambria Math" w:eastAsiaTheme="minorEastAsia" w:hAnsi="Cambria Math"/>
                    </w:rPr>
                    <m:t>n</m:t>
                  </w:ins>
                </m:r>
              </m:e>
              <m:sub>
                <m:r>
                  <w:ins w:id="513" w:author="David Linan Romero" w:date="2021-03-09T15:32:00Z">
                    <w:rPr>
                      <w:rFonts w:ascii="Cambria Math" w:eastAsiaTheme="minorEastAsia" w:hAnsi="Cambria Math"/>
                    </w:rPr>
                    <m:t>Y</m:t>
                  </w:ins>
                </m:r>
              </m:sub>
            </m:sSub>
            <m:r>
              <w:ins w:id="514" w:author="David Linan Romero" w:date="2021-03-09T15:32:00Z">
                <m:rPr>
                  <m:sty m:val="bi"/>
                </m:rPr>
                <w:rPr>
                  <w:rFonts w:ascii="Cambria Math" w:eastAsiaTheme="minorEastAsia" w:hAnsi="Cambria Math"/>
                </w:rPr>
                <m:t xml:space="preserve"> </m:t>
              </w:ins>
            </m:r>
          </m:sub>
        </m:sSub>
        <m:r>
          <w:ins w:id="515" w:author="David Linan Romero" w:date="2021-03-09T15:32:00Z">
            <m:rPr>
              <m:sty m:val="bi"/>
            </m:rPr>
            <w:rPr>
              <w:rFonts w:ascii="Cambria Math" w:eastAsiaTheme="minorEastAsia" w:hAnsi="Cambria Math"/>
            </w:rPr>
            <m:t>]</m:t>
          </w:ins>
        </m:r>
      </m:oMath>
      <w:ins w:id="516" w:author="David Linan Romero" w:date="2021-03-09T12:57:00Z">
        <w:r w:rsidR="00536028">
          <w:t>)</w:t>
        </w:r>
      </w:ins>
      <w:ins w:id="517" w:author="David Linan Romero" w:date="2021-03-07T11:19:00Z">
        <w:r w:rsidR="003C78AC">
          <w:t>. For Boolean variables</w:t>
        </w:r>
      </w:ins>
      <w:ins w:id="518" w:author="David Linan Romero" w:date="2021-03-07T11:22:00Z">
        <w:r w:rsidR="008C4113">
          <w:t xml:space="preserve"> (</w:t>
        </w:r>
      </w:ins>
      <m:oMath>
        <m:sSub>
          <m:sSubPr>
            <m:ctrlPr>
              <w:ins w:id="519" w:author="David Linan Romero" w:date="2021-03-07T11:22:00Z">
                <w:rPr>
                  <w:rFonts w:ascii="Cambria Math" w:hAnsi="Cambria Math"/>
                  <w:b/>
                  <w:bCs/>
                  <w:i/>
                  <w:rPrChange w:id="520" w:author="David Linan Romero" w:date="2021-03-09T12:59:00Z">
                    <w:rPr>
                      <w:rFonts w:ascii="Cambria Math" w:hAnsi="Cambria Math"/>
                      <w:b/>
                      <w:bCs/>
                      <w:i/>
                    </w:rPr>
                  </w:rPrChange>
                </w:rPr>
              </w:ins>
            </m:ctrlPr>
          </m:sSubPr>
          <m:e>
            <m:r>
              <w:ins w:id="521" w:author="David Linan Romero" w:date="2021-03-07T11:22:00Z">
                <m:rPr>
                  <m:sty m:val="bi"/>
                </m:rPr>
                <w:rPr>
                  <w:rFonts w:ascii="Cambria Math" w:hAnsi="Cambria Math"/>
                  <w:rPrChange w:id="522" w:author="David Linan Romero" w:date="2021-03-09T12:59:00Z">
                    <w:rPr>
                      <w:rFonts w:ascii="Cambria Math" w:hAnsi="Cambria Math"/>
                    </w:rPr>
                  </w:rPrChange>
                </w:rPr>
                <m:t>Y</m:t>
              </w:ins>
            </m:r>
            <m:r>
              <w:ins w:id="523" w:author="David Linan Romero" w:date="2021-03-09T12:59:00Z">
                <m:rPr>
                  <m:sty m:val="bi"/>
                </m:rPr>
                <w:rPr>
                  <w:rFonts w:ascii="Cambria Math" w:hAnsi="Cambria Math"/>
                  <w:rPrChange w:id="524" w:author="David Linan Romero" w:date="2021-03-09T12:59:00Z">
                    <w:rPr>
                      <w:rFonts w:ascii="Cambria Math" w:hAnsi="Cambria Math"/>
                    </w:rPr>
                  </w:rPrChange>
                </w:rPr>
                <m:t>'</m:t>
              </w:ins>
            </m:r>
          </m:e>
          <m:sub>
            <m:r>
              <w:ins w:id="525" w:author="David Linan Romero" w:date="2021-03-07T11:22:00Z">
                <m:rPr>
                  <m:sty m:val="bi"/>
                </m:rPr>
                <w:rPr>
                  <w:rFonts w:ascii="Cambria Math" w:hAnsi="Cambria Math"/>
                  <w:rPrChange w:id="526" w:author="David Linan Romero" w:date="2021-03-09T12:59:00Z">
                    <w:rPr>
                      <w:rFonts w:ascii="Cambria Math" w:hAnsi="Cambria Math"/>
                    </w:rPr>
                  </w:rPrChange>
                </w:rPr>
                <m:t>E</m:t>
              </w:ins>
            </m:r>
          </m:sub>
        </m:sSub>
        <m:r>
          <w:ins w:id="527" w:author="David Linan Romero" w:date="2021-03-09T12:40:00Z">
            <m:rPr>
              <m:sty m:val="bi"/>
            </m:rPr>
            <w:rPr>
              <w:rFonts w:ascii="Cambria Math" w:eastAsiaTheme="minorEastAsia" w:hAnsi="Cambria Math"/>
              <w:rPrChange w:id="528" w:author="David Linan Romero" w:date="2021-03-09T12:59:00Z">
                <w:rPr>
                  <w:rFonts w:ascii="Cambria Math" w:eastAsiaTheme="minorEastAsia" w:hAnsi="Cambria Math"/>
                </w:rPr>
              </w:rPrChange>
            </w:rPr>
            <m:t>)</m:t>
          </w:ins>
        </m:r>
      </m:oMath>
      <w:ins w:id="529" w:author="David Linan Romero" w:date="2021-03-07T11:19:00Z">
        <w:r w:rsidR="003C78AC">
          <w:t xml:space="preserve"> the user must </w:t>
        </w:r>
      </w:ins>
      <w:ins w:id="530" w:author="David Linan Romero" w:date="2021-03-07T11:20:00Z">
        <w:r w:rsidR="003C78AC">
          <w:t>also identify the set</w:t>
        </w:r>
      </w:ins>
      <w:ins w:id="531" w:author="David Linan Romero" w:date="2021-03-07T11:22:00Z">
        <w:r w:rsidR="00572ADB">
          <w:t>/sets</w:t>
        </w:r>
      </w:ins>
      <w:ins w:id="532" w:author="David Linan Romero" w:date="2021-03-07T11:23:00Z">
        <w:r w:rsidR="006C0A97">
          <w:t xml:space="preserve"> (</w:t>
        </w:r>
      </w:ins>
      <m:oMath>
        <m:r>
          <w:ins w:id="533" w:author="David Linan Romero" w:date="2021-03-07T11:23:00Z">
            <w:rPr>
              <w:rFonts w:ascii="Cambria Math" w:hAnsi="Cambria Math"/>
              <w:rPrChange w:id="534" w:author="David Linan Romero" w:date="2021-03-09T12:59:00Z">
                <w:rPr>
                  <w:rFonts w:ascii="Cambria Math" w:hAnsi="Cambria Math"/>
                </w:rPr>
              </w:rPrChange>
            </w:rPr>
            <m:t>se</m:t>
          </w:ins>
        </m:r>
        <m:sSub>
          <m:sSubPr>
            <m:ctrlPr>
              <w:ins w:id="535" w:author="David Linan Romero" w:date="2021-03-07T11:23:00Z">
                <w:rPr>
                  <w:rFonts w:ascii="Cambria Math" w:hAnsi="Cambria Math"/>
                  <w:i/>
                  <w:rPrChange w:id="536" w:author="David Linan Romero" w:date="2021-03-09T12:59:00Z">
                    <w:rPr>
                      <w:rFonts w:ascii="Cambria Math" w:hAnsi="Cambria Math"/>
                      <w:i/>
                    </w:rPr>
                  </w:rPrChange>
                </w:rPr>
              </w:ins>
            </m:ctrlPr>
          </m:sSubPr>
          <m:e>
            <m:r>
              <w:ins w:id="537" w:author="David Linan Romero" w:date="2021-03-07T11:23:00Z">
                <w:rPr>
                  <w:rFonts w:ascii="Cambria Math" w:hAnsi="Cambria Math"/>
                  <w:rPrChange w:id="538" w:author="David Linan Romero" w:date="2021-03-09T12:59:00Z">
                    <w:rPr>
                      <w:rFonts w:ascii="Cambria Math" w:hAnsi="Cambria Math"/>
                    </w:rPr>
                  </w:rPrChange>
                </w:rPr>
                <m:t>t</m:t>
              </w:ins>
            </m:r>
          </m:e>
          <m:sub>
            <m:r>
              <w:ins w:id="539" w:author="David Linan Romero" w:date="2021-03-07T11:23:00Z">
                <w:rPr>
                  <w:rFonts w:ascii="Cambria Math" w:hAnsi="Cambria Math"/>
                  <w:rPrChange w:id="540" w:author="David Linan Romero" w:date="2021-03-09T12:59:00Z">
                    <w:rPr>
                      <w:rFonts w:ascii="Cambria Math" w:hAnsi="Cambria Math"/>
                    </w:rPr>
                  </w:rPrChange>
                </w:rPr>
                <m:t>j</m:t>
              </w:ins>
            </m:r>
          </m:sub>
        </m:sSub>
        <m:r>
          <w:ins w:id="541" w:author="David Linan Romero" w:date="2021-03-07T11:23:00Z">
            <w:rPr>
              <w:rFonts w:ascii="Cambria Math" w:hAnsi="Cambria Math"/>
              <w:rPrChange w:id="542" w:author="David Linan Romero" w:date="2021-03-09T12:59:00Z">
                <w:rPr>
                  <w:rFonts w:ascii="Cambria Math" w:hAnsi="Cambria Math"/>
                </w:rPr>
              </w:rPrChange>
            </w:rPr>
            <m:t xml:space="preserve">, </m:t>
          </w:ins>
        </m:r>
        <m:r>
          <w:ins w:id="543" w:author="David Linan Romero" w:date="2021-03-07T11:23:00Z">
            <w:rPr>
              <w:rFonts w:ascii="Cambria Math" w:eastAsiaTheme="minorEastAsia" w:hAnsi="Cambria Math"/>
              <w:rPrChange w:id="544" w:author="David Linan Romero" w:date="2021-03-09T12:59:00Z">
                <w:rPr>
                  <w:rFonts w:ascii="Cambria Math" w:eastAsiaTheme="minorEastAsia" w:hAnsi="Cambria Math"/>
                </w:rPr>
              </w:rPrChange>
            </w:rPr>
            <m:t>∀j∈{1,2,3,…,</m:t>
          </w:ins>
        </m:r>
        <m:sSub>
          <m:sSubPr>
            <m:ctrlPr>
              <w:ins w:id="545" w:author="David Linan Romero" w:date="2021-03-07T11:23:00Z">
                <w:rPr>
                  <w:rFonts w:ascii="Cambria Math" w:eastAsiaTheme="minorEastAsia" w:hAnsi="Cambria Math"/>
                  <w:i/>
                  <w:rPrChange w:id="546" w:author="David Linan Romero" w:date="2021-03-09T12:59:00Z">
                    <w:rPr>
                      <w:rFonts w:ascii="Cambria Math" w:eastAsiaTheme="minorEastAsia" w:hAnsi="Cambria Math"/>
                      <w:i/>
                    </w:rPr>
                  </w:rPrChange>
                </w:rPr>
              </w:ins>
            </m:ctrlPr>
          </m:sSubPr>
          <m:e>
            <m:r>
              <w:ins w:id="547" w:author="David Linan Romero" w:date="2021-03-07T11:23:00Z">
                <w:rPr>
                  <w:rFonts w:ascii="Cambria Math" w:eastAsiaTheme="minorEastAsia" w:hAnsi="Cambria Math"/>
                  <w:rPrChange w:id="548" w:author="David Linan Romero" w:date="2021-03-09T12:59:00Z">
                    <w:rPr>
                      <w:rFonts w:ascii="Cambria Math" w:eastAsiaTheme="minorEastAsia" w:hAnsi="Cambria Math"/>
                    </w:rPr>
                  </w:rPrChange>
                </w:rPr>
                <m:t>n</m:t>
              </w:ins>
            </m:r>
          </m:e>
          <m:sub>
            <m:r>
              <w:ins w:id="549" w:author="David Linan Romero" w:date="2021-03-07T11:23:00Z">
                <w:rPr>
                  <w:rFonts w:ascii="Cambria Math" w:eastAsiaTheme="minorEastAsia" w:hAnsi="Cambria Math"/>
                  <w:rPrChange w:id="550" w:author="David Linan Romero" w:date="2021-03-09T12:59:00Z">
                    <w:rPr>
                      <w:rFonts w:ascii="Cambria Math" w:eastAsiaTheme="minorEastAsia" w:hAnsi="Cambria Math"/>
                    </w:rPr>
                  </w:rPrChange>
                </w:rPr>
                <m:t>Y</m:t>
              </w:ins>
            </m:r>
          </m:sub>
        </m:sSub>
        <m:r>
          <w:ins w:id="551" w:author="David Linan Romero" w:date="2021-03-07T11:23:00Z">
            <w:rPr>
              <w:rFonts w:ascii="Cambria Math" w:eastAsiaTheme="minorEastAsia" w:hAnsi="Cambria Math"/>
              <w:rPrChange w:id="552" w:author="David Linan Romero" w:date="2021-03-09T12:59:00Z">
                <w:rPr>
                  <w:rFonts w:ascii="Cambria Math" w:eastAsiaTheme="minorEastAsia" w:hAnsi="Cambria Math"/>
                </w:rPr>
              </w:rPrChange>
            </w:rPr>
            <m:t>}</m:t>
          </w:ins>
        </m:r>
      </m:oMath>
      <w:ins w:id="553" w:author="David Linan Romero" w:date="2021-03-07T11:23:00Z">
        <w:r w:rsidR="003E2CE5" w:rsidRPr="00527A91">
          <w:rPr>
            <w:rFonts w:eastAsiaTheme="minorEastAsia"/>
            <w:rPrChange w:id="554" w:author="David Linan Romero" w:date="2021-03-09T12:59:00Z">
              <w:rPr>
                <w:rFonts w:eastAsiaTheme="minorEastAsia"/>
              </w:rPr>
            </w:rPrChange>
          </w:rPr>
          <w:t>)</w:t>
        </w:r>
      </w:ins>
      <w:ins w:id="555" w:author="David Linan Romero" w:date="2021-03-07T11:20:00Z">
        <w:r w:rsidR="003C78AC">
          <w:t xml:space="preserve"> </w:t>
        </w:r>
      </w:ins>
      <w:ins w:id="556" w:author="David Linan Romero" w:date="2021-03-07T11:25:00Z">
        <w:r w:rsidR="00C40AF4">
          <w:t>where</w:t>
        </w:r>
      </w:ins>
      <w:ins w:id="557" w:author="David Linan Romero" w:date="2021-03-07T11:22:00Z">
        <w:r w:rsidR="008C4113">
          <w:t xml:space="preserve"> the reformulation occurs</w:t>
        </w:r>
      </w:ins>
      <w:ins w:id="558" w:author="David Linan Romero" w:date="2021-03-09T12:40:00Z">
        <w:r w:rsidR="00442623">
          <w:t xml:space="preserve"> </w:t>
        </w:r>
      </w:ins>
      <w:ins w:id="559" w:author="David Linan Romero" w:date="2021-03-09T18:08:00Z">
        <w:r w:rsidR="00A04229">
          <w:t>i</w:t>
        </w:r>
      </w:ins>
      <w:ins w:id="560" w:author="David Linan Romero" w:date="2021-03-09T12:40:00Z">
        <w:r w:rsidR="00442623">
          <w:t>f the variable is defined over multiple stets</w:t>
        </w:r>
      </w:ins>
      <w:ins w:id="561" w:author="David Linan Romero" w:date="2021-03-07T11:22:00Z">
        <w:r w:rsidR="008C4113">
          <w:t>.</w:t>
        </w:r>
        <w:r w:rsidR="00572ADB">
          <w:t xml:space="preserve"> </w:t>
        </w:r>
      </w:ins>
      <w:ins w:id="562" w:author="David Linan Romero" w:date="2021-03-07T12:29:00Z">
        <w:r w:rsidR="006A03E9">
          <w:t>At this point</w:t>
        </w:r>
      </w:ins>
      <w:ins w:id="563" w:author="David Linan Romero" w:date="2021-03-09T15:24:00Z">
        <w:r w:rsidR="00636232">
          <w:t>, we</w:t>
        </w:r>
      </w:ins>
      <w:ins w:id="564" w:author="David Linan Romero" w:date="2021-03-07T12:29:00Z">
        <w:r w:rsidR="006A03E9">
          <w:t xml:space="preserve"> </w:t>
        </w:r>
      </w:ins>
      <w:ins w:id="565" w:author="David Linan Romero" w:date="2021-03-09T18:08:00Z">
        <w:r w:rsidR="00A04229">
          <w:t>k</w:t>
        </w:r>
      </w:ins>
      <w:ins w:id="566" w:author="David Linan Romero" w:date="2021-03-07T12:29:00Z">
        <w:r w:rsidR="006A03E9">
          <w:t xml:space="preserve">now </w:t>
        </w:r>
      </w:ins>
      <w:ins w:id="567" w:author="David Linan Romero" w:date="2021-03-07T12:30:00Z">
        <w:r w:rsidR="00CE6391">
          <w:t xml:space="preserve">the number of vectors </w:t>
        </w:r>
      </w:ins>
      <w:ins w:id="568" w:author="David Linan Romero" w:date="2021-03-07T12:31:00Z">
        <w:r w:rsidR="00917957">
          <w:t>of external variables we will have in our problem</w:t>
        </w:r>
      </w:ins>
      <w:ins w:id="569" w:author="David Linan Romero" w:date="2021-03-07T12:32:00Z">
        <w:r w:rsidR="0070791E">
          <w:t xml:space="preserve"> (</w:t>
        </w:r>
      </w:ins>
      <m:oMath>
        <m:r>
          <w:ins w:id="570" w:author="David Linan Romero" w:date="2021-03-07T12:32:00Z">
            <m:rPr>
              <m:sty m:val="bi"/>
            </m:rPr>
            <w:rPr>
              <w:rFonts w:ascii="Cambria Math" w:eastAsiaTheme="minorEastAsia" w:hAnsi="Cambria Math"/>
              <w:rPrChange w:id="571" w:author="David Linan Romero" w:date="2021-03-09T12:59:00Z">
                <w:rPr>
                  <w:rFonts w:ascii="Cambria Math" w:eastAsiaTheme="minorEastAsia" w:hAnsi="Cambria Math"/>
                </w:rPr>
              </w:rPrChange>
            </w:rPr>
            <m:t>ext=[</m:t>
          </w:ins>
        </m:r>
        <m:sSub>
          <m:sSubPr>
            <m:ctrlPr>
              <w:ins w:id="572" w:author="David Linan Romero" w:date="2021-03-07T12:32:00Z">
                <w:rPr>
                  <w:rFonts w:ascii="Cambria Math" w:eastAsiaTheme="minorEastAsia" w:hAnsi="Cambria Math"/>
                  <w:b/>
                  <w:bCs/>
                  <w:i/>
                  <w:rPrChange w:id="573" w:author="David Linan Romero" w:date="2021-03-09T12:59:00Z">
                    <w:rPr>
                      <w:rFonts w:ascii="Cambria Math" w:eastAsiaTheme="minorEastAsia" w:hAnsi="Cambria Math"/>
                      <w:b/>
                      <w:bCs/>
                      <w:i/>
                    </w:rPr>
                  </w:rPrChange>
                </w:rPr>
              </w:ins>
            </m:ctrlPr>
          </m:sSubPr>
          <m:e>
            <m:r>
              <w:ins w:id="574" w:author="David Linan Romero" w:date="2021-03-07T12:32:00Z">
                <m:rPr>
                  <m:sty m:val="bi"/>
                </m:rPr>
                <w:rPr>
                  <w:rFonts w:ascii="Cambria Math" w:eastAsiaTheme="minorEastAsia" w:hAnsi="Cambria Math"/>
                  <w:rPrChange w:id="575" w:author="David Linan Romero" w:date="2021-03-09T12:59:00Z">
                    <w:rPr>
                      <w:rFonts w:ascii="Cambria Math" w:eastAsiaTheme="minorEastAsia" w:hAnsi="Cambria Math"/>
                    </w:rPr>
                  </w:rPrChange>
                </w:rPr>
                <m:t>ext</m:t>
              </w:ins>
            </m:r>
          </m:e>
          <m:sub>
            <m:r>
              <w:ins w:id="576" w:author="David Linan Romero" w:date="2021-03-07T12:32:00Z">
                <w:rPr>
                  <w:rFonts w:ascii="Cambria Math" w:eastAsiaTheme="minorEastAsia" w:hAnsi="Cambria Math"/>
                  <w:rPrChange w:id="577" w:author="David Linan Romero" w:date="2021-03-09T12:59:00Z">
                    <w:rPr>
                      <w:rFonts w:ascii="Cambria Math" w:eastAsiaTheme="minorEastAsia" w:hAnsi="Cambria Math"/>
                    </w:rPr>
                  </w:rPrChange>
                </w:rPr>
                <m:t>1</m:t>
              </w:ins>
            </m:r>
          </m:sub>
        </m:sSub>
        <m:r>
          <w:ins w:id="578" w:author="David Linan Romero" w:date="2021-03-07T12:32:00Z">
            <m:rPr>
              <m:sty m:val="bi"/>
            </m:rPr>
            <w:rPr>
              <w:rFonts w:ascii="Cambria Math" w:eastAsiaTheme="minorEastAsia" w:hAnsi="Cambria Math"/>
              <w:rPrChange w:id="579" w:author="David Linan Romero" w:date="2021-03-09T12:59:00Z">
                <w:rPr>
                  <w:rFonts w:ascii="Cambria Math" w:eastAsiaTheme="minorEastAsia" w:hAnsi="Cambria Math"/>
                </w:rPr>
              </w:rPrChange>
            </w:rPr>
            <m:t>,</m:t>
          </w:ins>
        </m:r>
        <m:sSub>
          <m:sSubPr>
            <m:ctrlPr>
              <w:ins w:id="580" w:author="David Linan Romero" w:date="2021-03-07T12:32:00Z">
                <w:rPr>
                  <w:rFonts w:ascii="Cambria Math" w:eastAsiaTheme="minorEastAsia" w:hAnsi="Cambria Math"/>
                  <w:b/>
                  <w:bCs/>
                  <w:i/>
                  <w:rPrChange w:id="581" w:author="David Linan Romero" w:date="2021-03-09T12:59:00Z">
                    <w:rPr>
                      <w:rFonts w:ascii="Cambria Math" w:eastAsiaTheme="minorEastAsia" w:hAnsi="Cambria Math"/>
                      <w:b/>
                      <w:bCs/>
                      <w:i/>
                    </w:rPr>
                  </w:rPrChange>
                </w:rPr>
              </w:ins>
            </m:ctrlPr>
          </m:sSubPr>
          <m:e>
            <m:r>
              <w:ins w:id="582" w:author="David Linan Romero" w:date="2021-03-07T12:32:00Z">
                <m:rPr>
                  <m:sty m:val="bi"/>
                </m:rPr>
                <w:rPr>
                  <w:rFonts w:ascii="Cambria Math" w:eastAsiaTheme="minorEastAsia" w:hAnsi="Cambria Math"/>
                  <w:rPrChange w:id="583" w:author="David Linan Romero" w:date="2021-03-09T12:59:00Z">
                    <w:rPr>
                      <w:rFonts w:ascii="Cambria Math" w:eastAsiaTheme="minorEastAsia" w:hAnsi="Cambria Math"/>
                    </w:rPr>
                  </w:rPrChange>
                </w:rPr>
                <m:t>ext</m:t>
              </w:ins>
            </m:r>
          </m:e>
          <m:sub>
            <m:r>
              <w:ins w:id="584" w:author="David Linan Romero" w:date="2021-03-07T12:32:00Z">
                <w:rPr>
                  <w:rFonts w:ascii="Cambria Math" w:eastAsiaTheme="minorEastAsia" w:hAnsi="Cambria Math"/>
                  <w:rPrChange w:id="585" w:author="David Linan Romero" w:date="2021-03-09T12:59:00Z">
                    <w:rPr>
                      <w:rFonts w:ascii="Cambria Math" w:eastAsiaTheme="minorEastAsia" w:hAnsi="Cambria Math"/>
                    </w:rPr>
                  </w:rPrChange>
                </w:rPr>
                <m:t>2</m:t>
              </w:ins>
            </m:r>
          </m:sub>
        </m:sSub>
        <m:r>
          <w:ins w:id="586" w:author="David Linan Romero" w:date="2021-03-07T12:32:00Z">
            <m:rPr>
              <m:sty m:val="bi"/>
            </m:rPr>
            <w:rPr>
              <w:rFonts w:ascii="Cambria Math" w:eastAsiaTheme="minorEastAsia" w:hAnsi="Cambria Math"/>
              <w:rPrChange w:id="587" w:author="David Linan Romero" w:date="2021-03-09T12:59:00Z">
                <w:rPr>
                  <w:rFonts w:ascii="Cambria Math" w:eastAsiaTheme="minorEastAsia" w:hAnsi="Cambria Math"/>
                </w:rPr>
              </w:rPrChange>
            </w:rPr>
            <m:t>,…,</m:t>
          </w:ins>
        </m:r>
        <m:sSub>
          <m:sSubPr>
            <m:ctrlPr>
              <w:ins w:id="588" w:author="David Linan Romero" w:date="2021-03-07T12:32:00Z">
                <w:rPr>
                  <w:rFonts w:ascii="Cambria Math" w:eastAsiaTheme="minorEastAsia" w:hAnsi="Cambria Math"/>
                  <w:b/>
                  <w:bCs/>
                  <w:i/>
                  <w:rPrChange w:id="589" w:author="David Linan Romero" w:date="2021-03-09T12:59:00Z">
                    <w:rPr>
                      <w:rFonts w:ascii="Cambria Math" w:eastAsiaTheme="minorEastAsia" w:hAnsi="Cambria Math"/>
                      <w:b/>
                      <w:bCs/>
                      <w:i/>
                    </w:rPr>
                  </w:rPrChange>
                </w:rPr>
              </w:ins>
            </m:ctrlPr>
          </m:sSubPr>
          <m:e>
            <m:r>
              <w:ins w:id="590" w:author="David Linan Romero" w:date="2021-03-07T12:32:00Z">
                <m:rPr>
                  <m:sty m:val="bi"/>
                </m:rPr>
                <w:rPr>
                  <w:rFonts w:ascii="Cambria Math" w:eastAsiaTheme="minorEastAsia" w:hAnsi="Cambria Math"/>
                  <w:rPrChange w:id="591" w:author="David Linan Romero" w:date="2021-03-09T12:59:00Z">
                    <w:rPr>
                      <w:rFonts w:ascii="Cambria Math" w:eastAsiaTheme="minorEastAsia" w:hAnsi="Cambria Math"/>
                    </w:rPr>
                  </w:rPrChange>
                </w:rPr>
                <m:t>ext</m:t>
              </w:ins>
            </m:r>
          </m:e>
          <m:sub>
            <m:sSub>
              <m:sSubPr>
                <m:ctrlPr>
                  <w:ins w:id="592" w:author="David Linan Romero" w:date="2021-03-07T12:32:00Z">
                    <w:rPr>
                      <w:rFonts w:ascii="Cambria Math" w:eastAsiaTheme="minorEastAsia" w:hAnsi="Cambria Math"/>
                      <w:i/>
                      <w:rPrChange w:id="593" w:author="David Linan Romero" w:date="2021-03-09T12:59:00Z">
                        <w:rPr>
                          <w:rFonts w:ascii="Cambria Math" w:eastAsiaTheme="minorEastAsia" w:hAnsi="Cambria Math"/>
                          <w:i/>
                        </w:rPr>
                      </w:rPrChange>
                    </w:rPr>
                  </w:ins>
                </m:ctrlPr>
              </m:sSubPr>
              <m:e>
                <m:r>
                  <w:ins w:id="594" w:author="David Linan Romero" w:date="2021-03-07T12:32:00Z">
                    <w:rPr>
                      <w:rFonts w:ascii="Cambria Math" w:eastAsiaTheme="minorEastAsia" w:hAnsi="Cambria Math"/>
                      <w:rPrChange w:id="595" w:author="David Linan Romero" w:date="2021-03-09T12:59:00Z">
                        <w:rPr>
                          <w:rFonts w:ascii="Cambria Math" w:eastAsiaTheme="minorEastAsia" w:hAnsi="Cambria Math"/>
                        </w:rPr>
                      </w:rPrChange>
                    </w:rPr>
                    <m:t>n</m:t>
                  </w:ins>
                </m:r>
                <m:ctrlPr>
                  <w:ins w:id="596" w:author="David Linan Romero" w:date="2021-03-07T12:32:00Z">
                    <w:rPr>
                      <w:rFonts w:ascii="Cambria Math" w:eastAsiaTheme="minorEastAsia" w:hAnsi="Cambria Math"/>
                      <w:b/>
                      <w:bCs/>
                      <w:i/>
                      <w:rPrChange w:id="597" w:author="David Linan Romero" w:date="2021-03-09T12:59:00Z">
                        <w:rPr>
                          <w:rFonts w:ascii="Cambria Math" w:eastAsiaTheme="minorEastAsia" w:hAnsi="Cambria Math"/>
                          <w:b/>
                          <w:bCs/>
                          <w:i/>
                        </w:rPr>
                      </w:rPrChange>
                    </w:rPr>
                  </w:ins>
                </m:ctrlPr>
              </m:e>
              <m:sub>
                <m:r>
                  <w:ins w:id="598" w:author="David Linan Romero" w:date="2021-03-07T12:32:00Z">
                    <w:rPr>
                      <w:rFonts w:ascii="Cambria Math" w:eastAsiaTheme="minorEastAsia" w:hAnsi="Cambria Math"/>
                      <w:rPrChange w:id="599" w:author="David Linan Romero" w:date="2021-03-09T12:59:00Z">
                        <w:rPr>
                          <w:rFonts w:ascii="Cambria Math" w:eastAsiaTheme="minorEastAsia" w:hAnsi="Cambria Math"/>
                        </w:rPr>
                      </w:rPrChange>
                    </w:rPr>
                    <m:t>Y</m:t>
                  </w:ins>
                </m:r>
              </m:sub>
            </m:sSub>
          </m:sub>
        </m:sSub>
        <m:r>
          <w:ins w:id="600" w:author="David Linan Romero" w:date="2021-03-07T12:32:00Z">
            <m:rPr>
              <m:sty m:val="bi"/>
            </m:rPr>
            <w:rPr>
              <w:rFonts w:ascii="Cambria Math" w:eastAsiaTheme="minorEastAsia" w:hAnsi="Cambria Math"/>
              <w:rPrChange w:id="601" w:author="David Linan Romero" w:date="2021-03-09T12:59:00Z">
                <w:rPr>
                  <w:rFonts w:ascii="Cambria Math" w:eastAsiaTheme="minorEastAsia" w:hAnsi="Cambria Math"/>
                </w:rPr>
              </w:rPrChange>
            </w:rPr>
            <m:t>,</m:t>
          </w:ins>
        </m:r>
        <m:r>
          <w:ins w:id="602" w:author="David Linan Romero" w:date="2021-03-07T12:32:00Z">
            <m:rPr>
              <m:sty m:val="bi"/>
            </m:rPr>
            <w:rPr>
              <w:rFonts w:ascii="Cambria Math" w:hAnsi="Cambria Math"/>
              <w:rPrChange w:id="603" w:author="David Linan Romero" w:date="2021-03-09T12:59:00Z">
                <w:rPr>
                  <w:rFonts w:ascii="Cambria Math" w:hAnsi="Cambria Math"/>
                </w:rPr>
              </w:rPrChange>
            </w:rPr>
            <m:t>ex</m:t>
          </w:ins>
        </m:r>
        <m:sSub>
          <m:sSubPr>
            <m:ctrlPr>
              <w:ins w:id="604" w:author="David Linan Romero" w:date="2021-03-07T12:32:00Z">
                <w:rPr>
                  <w:rFonts w:ascii="Cambria Math" w:hAnsi="Cambria Math"/>
                  <w:b/>
                  <w:bCs/>
                  <w:i/>
                  <w:rPrChange w:id="605" w:author="David Linan Romero" w:date="2021-03-09T12:59:00Z">
                    <w:rPr>
                      <w:rFonts w:ascii="Cambria Math" w:hAnsi="Cambria Math"/>
                      <w:b/>
                      <w:bCs/>
                      <w:i/>
                    </w:rPr>
                  </w:rPrChange>
                </w:rPr>
              </w:ins>
            </m:ctrlPr>
          </m:sSubPr>
          <m:e>
            <m:r>
              <w:ins w:id="606" w:author="David Linan Romero" w:date="2021-03-07T12:32:00Z">
                <m:rPr>
                  <m:sty m:val="bi"/>
                </m:rPr>
                <w:rPr>
                  <w:rFonts w:ascii="Cambria Math" w:hAnsi="Cambria Math"/>
                  <w:rPrChange w:id="607" w:author="David Linan Romero" w:date="2021-03-09T12:59:00Z">
                    <w:rPr>
                      <w:rFonts w:ascii="Cambria Math" w:hAnsi="Cambria Math"/>
                    </w:rPr>
                  </w:rPrChange>
                </w:rPr>
                <m:t>t</m:t>
              </w:ins>
            </m:r>
          </m:e>
          <m:sub>
            <m:r>
              <w:ins w:id="608" w:author="David Linan Romero" w:date="2021-03-07T12:32:00Z">
                <m:rPr>
                  <m:sty m:val="bi"/>
                </m:rPr>
                <w:rPr>
                  <w:rFonts w:ascii="Cambria Math" w:hAnsi="Cambria Math"/>
                  <w:rPrChange w:id="609" w:author="David Linan Romero" w:date="2021-03-09T12:59:00Z">
                    <w:rPr>
                      <w:rFonts w:ascii="Cambria Math" w:hAnsi="Cambria Math"/>
                    </w:rPr>
                  </w:rPrChange>
                </w:rPr>
                <m:t>z</m:t>
              </w:ins>
            </m:r>
          </m:sub>
        </m:sSub>
        <m:r>
          <w:ins w:id="610" w:author="David Linan Romero" w:date="2021-03-07T12:32:00Z">
            <m:rPr>
              <m:sty m:val="bi"/>
            </m:rPr>
            <w:rPr>
              <w:rFonts w:ascii="Cambria Math" w:eastAsiaTheme="minorEastAsia" w:hAnsi="Cambria Math"/>
              <w:rPrChange w:id="611" w:author="David Linan Romero" w:date="2021-03-09T12:59:00Z">
                <w:rPr>
                  <w:rFonts w:ascii="Cambria Math" w:eastAsiaTheme="minorEastAsia" w:hAnsi="Cambria Math"/>
                </w:rPr>
              </w:rPrChange>
            </w:rPr>
            <m:t>]</m:t>
          </w:ins>
        </m:r>
      </m:oMath>
      <w:ins w:id="612" w:author="David Linan Romero" w:date="2021-03-07T12:32:00Z">
        <w:r w:rsidR="0070791E">
          <w:t>)</w:t>
        </w:r>
      </w:ins>
      <w:ins w:id="613" w:author="David Linan Romero" w:date="2021-03-07T12:31:00Z">
        <w:r w:rsidR="00917957">
          <w:t>, although we still do not know the exact number of external variables.</w:t>
        </w:r>
      </w:ins>
      <w:ins w:id="614" w:author="David Linan Romero" w:date="2021-03-07T12:33:00Z">
        <w:r w:rsidR="00B7335C">
          <w:t xml:space="preserve"> Thus, </w:t>
        </w:r>
      </w:ins>
      <w:ins w:id="615" w:author="David Linan Romero" w:date="2021-03-09T16:15:00Z">
        <w:r w:rsidR="007B365A">
          <w:t>the user</w:t>
        </w:r>
      </w:ins>
      <w:ins w:id="616" w:author="David Linan Romero" w:date="2021-03-09T17:02:00Z">
        <w:r w:rsidR="00AF1C8D">
          <w:t>/computer</w:t>
        </w:r>
      </w:ins>
      <w:ins w:id="617" w:author="David Linan Romero" w:date="2021-03-09T16:15:00Z">
        <w:r w:rsidR="007B365A">
          <w:t xml:space="preserve"> must</w:t>
        </w:r>
      </w:ins>
      <w:ins w:id="618" w:author="David Linan Romero" w:date="2021-03-07T12:33:00Z">
        <w:r w:rsidR="00B7335C">
          <w:t xml:space="preserve"> assign elements from</w:t>
        </w:r>
      </w:ins>
      <w:ins w:id="619" w:author="David Linan Romero" w:date="2021-03-09T16:19:00Z">
        <w:r w:rsidR="00DA3AC7">
          <w:rPr>
            <w:rFonts w:eastAsiaTheme="minorEastAsia"/>
          </w:rPr>
          <w:t xml:space="preserve"> </w:t>
        </w:r>
      </w:ins>
      <m:oMath>
        <m:sSub>
          <m:sSubPr>
            <m:ctrlPr>
              <w:ins w:id="620" w:author="David Linan Romero" w:date="2021-03-09T16:18:00Z">
                <w:rPr>
                  <w:rFonts w:ascii="Cambria Math" w:eastAsiaTheme="minorEastAsia" w:hAnsi="Cambria Math"/>
                  <w:b/>
                  <w:bCs/>
                  <w:i/>
                </w:rPr>
              </w:ins>
            </m:ctrlPr>
          </m:sSubPr>
          <m:e>
            <m:r>
              <w:ins w:id="621" w:author="David Linan Romero" w:date="2021-03-09T16:18:00Z">
                <m:rPr>
                  <m:sty m:val="bi"/>
                </m:rPr>
                <w:rPr>
                  <w:rFonts w:ascii="Cambria Math" w:eastAsiaTheme="minorEastAsia" w:hAnsi="Cambria Math"/>
                </w:rPr>
                <m:t>z</m:t>
              </w:ins>
            </m:r>
          </m:e>
          <m:sub>
            <m:r>
              <w:ins w:id="622" w:author="David Linan Romero" w:date="2021-03-09T16:18:00Z">
                <m:rPr>
                  <m:sty m:val="bi"/>
                </m:rPr>
                <w:rPr>
                  <w:rFonts w:ascii="Cambria Math" w:eastAsiaTheme="minorEastAsia" w:hAnsi="Cambria Math"/>
                </w:rPr>
                <m:t>E</m:t>
              </w:ins>
            </m:r>
          </m:sub>
        </m:sSub>
      </m:oMath>
      <w:ins w:id="623" w:author="David Linan Romero" w:date="2021-03-09T16:18:00Z">
        <w:r w:rsidR="00DA3AC7">
          <w:rPr>
            <w:rFonts w:eastAsiaTheme="minorEastAsia"/>
            <w:b/>
            <w:bCs/>
          </w:rPr>
          <w:t xml:space="preserve"> </w:t>
        </w:r>
        <w:r w:rsidR="00DA3AC7">
          <w:rPr>
            <w:rFonts w:eastAsiaTheme="minorEastAsia"/>
          </w:rPr>
          <w:t>and</w:t>
        </w:r>
      </w:ins>
      <w:ins w:id="624" w:author="David Linan Romero" w:date="2021-03-07T12:33:00Z">
        <w:r w:rsidR="00B7335C">
          <w:t xml:space="preserve"> </w:t>
        </w:r>
      </w:ins>
      <m:oMath>
        <m:sSub>
          <m:sSubPr>
            <m:ctrlPr>
              <w:ins w:id="625" w:author="David Linan Romero" w:date="2021-03-07T12:33:00Z">
                <w:rPr>
                  <w:rFonts w:ascii="Cambria Math" w:hAnsi="Cambria Math"/>
                  <w:b/>
                  <w:bCs/>
                  <w:i/>
                  <w:rPrChange w:id="626" w:author="David Linan Romero" w:date="2021-03-09T12:59:00Z">
                    <w:rPr>
                      <w:rFonts w:ascii="Cambria Math" w:hAnsi="Cambria Math"/>
                      <w:b/>
                      <w:bCs/>
                      <w:i/>
                    </w:rPr>
                  </w:rPrChange>
                </w:rPr>
              </w:ins>
            </m:ctrlPr>
          </m:sSubPr>
          <m:e>
            <m:r>
              <w:ins w:id="627" w:author="David Linan Romero" w:date="2021-03-07T12:33:00Z">
                <m:rPr>
                  <m:sty m:val="bi"/>
                </m:rPr>
                <w:rPr>
                  <w:rFonts w:ascii="Cambria Math" w:hAnsi="Cambria Math"/>
                  <w:rPrChange w:id="628" w:author="David Linan Romero" w:date="2021-03-09T12:59:00Z">
                    <w:rPr>
                      <w:rFonts w:ascii="Cambria Math" w:hAnsi="Cambria Math"/>
                    </w:rPr>
                  </w:rPrChange>
                </w:rPr>
                <m:t>Y</m:t>
              </w:ins>
            </m:r>
            <m:r>
              <w:ins w:id="629" w:author="David Linan Romero" w:date="2021-03-09T12:59:00Z">
                <m:rPr>
                  <m:sty m:val="bi"/>
                </m:rPr>
                <w:rPr>
                  <w:rFonts w:ascii="Cambria Math" w:hAnsi="Cambria Math"/>
                  <w:rPrChange w:id="630" w:author="David Linan Romero" w:date="2021-03-09T12:59:00Z">
                    <w:rPr>
                      <w:rFonts w:ascii="Cambria Math" w:hAnsi="Cambria Math"/>
                    </w:rPr>
                  </w:rPrChange>
                </w:rPr>
                <m:t>'</m:t>
              </w:ins>
            </m:r>
          </m:e>
          <m:sub>
            <m:r>
              <w:ins w:id="631" w:author="David Linan Romero" w:date="2021-03-07T12:33:00Z">
                <m:rPr>
                  <m:sty m:val="bi"/>
                </m:rPr>
                <w:rPr>
                  <w:rFonts w:ascii="Cambria Math" w:hAnsi="Cambria Math"/>
                  <w:rPrChange w:id="632" w:author="David Linan Romero" w:date="2021-03-09T12:59:00Z">
                    <w:rPr>
                      <w:rFonts w:ascii="Cambria Math" w:hAnsi="Cambria Math"/>
                    </w:rPr>
                  </w:rPrChange>
                </w:rPr>
                <m:t>E</m:t>
              </w:ins>
            </m:r>
          </m:sub>
        </m:sSub>
      </m:oMath>
      <w:ins w:id="633" w:author="David Linan Romero" w:date="2021-03-07T12:34:00Z">
        <w:r w:rsidR="00B7335C" w:rsidRPr="00527A91">
          <w:rPr>
            <w:rFonts w:eastAsiaTheme="minorEastAsia"/>
            <w:b/>
            <w:bCs/>
            <w:rPrChange w:id="634" w:author="David Linan Romero" w:date="2021-03-09T12:59:00Z">
              <w:rPr>
                <w:rFonts w:eastAsiaTheme="minorEastAsia"/>
                <w:b/>
                <w:bCs/>
              </w:rPr>
            </w:rPrChange>
          </w:rPr>
          <w:t xml:space="preserve"> </w:t>
        </w:r>
        <w:r w:rsidR="00B7335C" w:rsidRPr="00527A91">
          <w:rPr>
            <w:rFonts w:eastAsiaTheme="minorEastAsia"/>
            <w:rPrChange w:id="635" w:author="David Linan Romero" w:date="2021-03-09T12:59:00Z">
              <w:rPr>
                <w:rFonts w:eastAsiaTheme="minorEastAsia"/>
              </w:rPr>
            </w:rPrChange>
          </w:rPr>
          <w:t xml:space="preserve">to </w:t>
        </w:r>
      </w:ins>
      <m:oMath>
        <m:r>
          <w:ins w:id="636" w:author="David Linan Romero" w:date="2021-03-07T12:34:00Z">
            <m:rPr>
              <m:sty m:val="bi"/>
            </m:rPr>
            <w:rPr>
              <w:rFonts w:ascii="Cambria Math" w:eastAsiaTheme="minorEastAsia" w:hAnsi="Cambria Math"/>
              <w:rPrChange w:id="637" w:author="David Linan Romero" w:date="2021-03-09T12:59:00Z">
                <w:rPr>
                  <w:rFonts w:ascii="Cambria Math" w:eastAsiaTheme="minorEastAsia" w:hAnsi="Cambria Math"/>
                </w:rPr>
              </w:rPrChange>
            </w:rPr>
            <m:t>ext</m:t>
          </w:ins>
        </m:r>
      </m:oMath>
      <w:ins w:id="638" w:author="David Linan Romero" w:date="2021-03-09T17:11:00Z">
        <w:r w:rsidR="00AF0455">
          <w:rPr>
            <w:rFonts w:eastAsiaTheme="minorEastAsia"/>
            <w:b/>
          </w:rPr>
          <w:t>,</w:t>
        </w:r>
        <w:r w:rsidR="00AF0455" w:rsidRPr="00AF0455">
          <w:rPr>
            <w:rFonts w:eastAsiaTheme="minorEastAsia"/>
            <w:bCs/>
            <w:rPrChange w:id="639" w:author="David Linan Romero" w:date="2021-03-09T17:11:00Z">
              <w:rPr>
                <w:rFonts w:eastAsiaTheme="minorEastAsia"/>
                <w:b/>
              </w:rPr>
            </w:rPrChange>
          </w:rPr>
          <w:t>e.g.</w:t>
        </w:r>
      </w:ins>
      <w:ins w:id="640" w:author="David Linan Romero" w:date="2021-03-09T17:10:00Z">
        <w:r w:rsidR="003B3A79">
          <w:rPr>
            <w:rFonts w:eastAsiaTheme="minorEastAsia"/>
            <w:bCs/>
          </w:rPr>
          <w:t>:</w:t>
        </w:r>
      </w:ins>
    </w:p>
    <w:p w14:paraId="6A2E5B40" w14:textId="0F6F9945" w:rsidR="003B3A79" w:rsidRDefault="003B3A79" w:rsidP="003B3A79">
      <w:pPr>
        <w:pStyle w:val="ListParagraph"/>
        <w:jc w:val="both"/>
        <w:rPr>
          <w:ins w:id="641" w:author="David Linan Romero" w:date="2021-03-09T17:10:00Z"/>
          <w:b/>
          <w:bCs/>
        </w:rPr>
      </w:pPr>
    </w:p>
    <w:p w14:paraId="47579893" w14:textId="17B109A3" w:rsidR="003B3A79" w:rsidRPr="00BB0843" w:rsidRDefault="00AF0455" w:rsidP="003B3A79">
      <w:pPr>
        <w:pStyle w:val="ListParagraph"/>
        <w:jc w:val="both"/>
        <w:rPr>
          <w:ins w:id="642" w:author="David Linan Romero" w:date="2021-03-09T17:10:00Z"/>
          <w:rPrChange w:id="643" w:author="David Linan Romero" w:date="2021-03-09T17:16:00Z">
            <w:rPr>
              <w:ins w:id="644" w:author="David Linan Romero" w:date="2021-03-09T17:10:00Z"/>
              <w:rFonts w:eastAsiaTheme="minorEastAsia"/>
              <w:b/>
            </w:rPr>
          </w:rPrChange>
        </w:rPr>
        <w:pPrChange w:id="645" w:author="David Linan Romero" w:date="2021-03-09T17:10:00Z">
          <w:pPr>
            <w:pStyle w:val="ListParagraph"/>
            <w:numPr>
              <w:numId w:val="4"/>
            </w:numPr>
            <w:ind w:hanging="360"/>
            <w:jc w:val="both"/>
          </w:pPr>
        </w:pPrChange>
      </w:pPr>
      <m:oMath>
        <m:r>
          <w:ins w:id="646" w:author="David Linan Romero" w:date="2021-03-09T17:10:00Z">
            <m:rPr>
              <m:sty m:val="bi"/>
            </m:rPr>
            <w:rPr>
              <w:rFonts w:ascii="Cambria Math" w:hAnsi="Cambria Math"/>
            </w:rPr>
            <m:t>ex</m:t>
          </w:ins>
        </m:r>
        <m:sSub>
          <m:sSubPr>
            <m:ctrlPr>
              <w:ins w:id="647" w:author="David Linan Romero" w:date="2021-03-09T17:10:00Z">
                <w:rPr>
                  <w:rFonts w:ascii="Cambria Math" w:hAnsi="Cambria Math"/>
                  <w:b/>
                  <w:bCs/>
                  <w:i/>
                </w:rPr>
              </w:ins>
            </m:ctrlPr>
          </m:sSubPr>
          <m:e>
            <m:r>
              <w:ins w:id="648" w:author="David Linan Romero" w:date="2021-03-09T17:10:00Z">
                <m:rPr>
                  <m:sty m:val="bi"/>
                </m:rPr>
                <w:rPr>
                  <w:rFonts w:ascii="Cambria Math" w:hAnsi="Cambria Math"/>
                </w:rPr>
                <m:t>t</m:t>
              </w:ins>
            </m:r>
          </m:e>
          <m:sub>
            <m:r>
              <w:ins w:id="649" w:author="David Linan Romero" w:date="2021-03-09T17:10:00Z">
                <w:rPr>
                  <w:rFonts w:ascii="Cambria Math" w:hAnsi="Cambria Math"/>
                  <w:rPrChange w:id="650" w:author="David Linan Romero" w:date="2021-03-09T17:10:00Z">
                    <w:rPr>
                      <w:rFonts w:ascii="Cambria Math" w:hAnsi="Cambria Math"/>
                    </w:rPr>
                  </w:rPrChange>
                </w:rPr>
                <m:t>1</m:t>
              </w:ins>
            </m:r>
          </m:sub>
        </m:sSub>
      </m:oMath>
      <w:ins w:id="651" w:author="David Linan Romero" w:date="2021-03-09T17:10:00Z">
        <w:r>
          <w:rPr>
            <w:rFonts w:eastAsiaTheme="minorEastAsia"/>
            <w:b/>
            <w:bCs/>
          </w:rPr>
          <w:t xml:space="preserve"> </w:t>
        </w:r>
      </w:ins>
      <w:ins w:id="652" w:author="David Linan Romero" w:date="2021-03-09T17:11:00Z">
        <w:r>
          <w:rPr>
            <w:rFonts w:eastAsiaTheme="minorEastAsia"/>
          </w:rPr>
          <w:t xml:space="preserve">is </w:t>
        </w:r>
      </w:ins>
      <w:ins w:id="653" w:author="David Linan Romero" w:date="2021-03-09T17:13:00Z">
        <w:r w:rsidR="004D705F">
          <w:rPr>
            <w:rFonts w:eastAsiaTheme="minorEastAsia"/>
          </w:rPr>
          <w:t xml:space="preserve">defined for </w:t>
        </w:r>
      </w:ins>
      <m:oMath>
        <m:sSub>
          <m:sSubPr>
            <m:ctrlPr>
              <w:ins w:id="654" w:author="David Linan Romero" w:date="2021-03-09T17:13:00Z">
                <w:rPr>
                  <w:rFonts w:ascii="Cambria Math" w:eastAsiaTheme="minorEastAsia" w:hAnsi="Cambria Math"/>
                  <w:b/>
                  <w:bCs/>
                  <w:i/>
                </w:rPr>
              </w:ins>
            </m:ctrlPr>
          </m:sSubPr>
          <m:e>
            <m:r>
              <w:ins w:id="655" w:author="David Linan Romero" w:date="2021-03-09T17:13:00Z">
                <m:rPr>
                  <m:sty m:val="bi"/>
                </m:rPr>
                <w:rPr>
                  <w:rFonts w:ascii="Cambria Math" w:eastAsiaTheme="minorEastAsia" w:hAnsi="Cambria Math"/>
                </w:rPr>
                <m:t>Y'</m:t>
              </w:ins>
            </m:r>
          </m:e>
          <m:sub>
            <m:r>
              <w:ins w:id="656" w:author="David Linan Romero" w:date="2021-03-09T17:13:00Z">
                <m:rPr>
                  <m:sty m:val="bi"/>
                </m:rPr>
                <w:rPr>
                  <w:rFonts w:ascii="Cambria Math" w:eastAsiaTheme="minorEastAsia" w:hAnsi="Cambria Math"/>
                </w:rPr>
                <m:t>E,</m:t>
              </w:ins>
            </m:r>
            <m:r>
              <w:ins w:id="657" w:author="David Linan Romero" w:date="2021-03-09T17:13:00Z">
                <w:rPr>
                  <w:rFonts w:ascii="Cambria Math" w:eastAsiaTheme="minorEastAsia" w:hAnsi="Cambria Math"/>
                </w:rPr>
                <m:t>1</m:t>
              </w:ins>
            </m:r>
          </m:sub>
        </m:sSub>
      </m:oMath>
      <w:ins w:id="658" w:author="David Linan Romero" w:date="2021-03-09T17:13:00Z">
        <w:r w:rsidR="004D705F" w:rsidRPr="004D705F">
          <w:rPr>
            <w:rFonts w:eastAsiaTheme="minorEastAsia"/>
            <w:rPrChange w:id="659" w:author="David Linan Romero" w:date="2021-03-09T17:13:00Z">
              <w:rPr>
                <w:rFonts w:eastAsiaTheme="minorEastAsia"/>
                <w:b/>
                <w:bCs/>
              </w:rPr>
            </w:rPrChange>
          </w:rPr>
          <w:t>,</w:t>
        </w:r>
      </w:ins>
      <m:oMath>
        <m:r>
          <w:ins w:id="660" w:author="David Linan Romero" w:date="2021-03-09T17:14:00Z">
            <m:rPr>
              <m:sty m:val="bi"/>
            </m:rPr>
            <w:rPr>
              <w:rFonts w:ascii="Cambria Math" w:eastAsiaTheme="minorEastAsia" w:hAnsi="Cambria Math"/>
            </w:rPr>
            <m:t xml:space="preserve"> </m:t>
          </w:ins>
        </m:r>
        <m:sSub>
          <m:sSubPr>
            <m:ctrlPr>
              <w:ins w:id="661" w:author="David Linan Romero" w:date="2021-03-09T17:14:00Z">
                <w:rPr>
                  <w:rFonts w:ascii="Cambria Math" w:eastAsiaTheme="minorEastAsia" w:hAnsi="Cambria Math"/>
                  <w:b/>
                  <w:bCs/>
                  <w:i/>
                </w:rPr>
              </w:ins>
            </m:ctrlPr>
          </m:sSubPr>
          <m:e>
            <m:r>
              <w:ins w:id="662" w:author="David Linan Romero" w:date="2021-03-09T17:14:00Z">
                <m:rPr>
                  <m:sty m:val="bi"/>
                </m:rPr>
                <w:rPr>
                  <w:rFonts w:ascii="Cambria Math" w:eastAsiaTheme="minorEastAsia" w:hAnsi="Cambria Math"/>
                </w:rPr>
                <m:t>ext</m:t>
              </w:ins>
            </m:r>
          </m:e>
          <m:sub>
            <m:r>
              <w:ins w:id="663" w:author="David Linan Romero" w:date="2021-03-09T17:14:00Z">
                <w:rPr>
                  <w:rFonts w:ascii="Cambria Math" w:eastAsiaTheme="minorEastAsia" w:hAnsi="Cambria Math"/>
                </w:rPr>
                <m:t>2</m:t>
              </w:ins>
            </m:r>
          </m:sub>
        </m:sSub>
      </m:oMath>
      <w:ins w:id="664" w:author="David Linan Romero" w:date="2021-03-09T17:14:00Z">
        <w:r w:rsidR="004D705F">
          <w:rPr>
            <w:rFonts w:eastAsiaTheme="minorEastAsia"/>
            <w:b/>
            <w:bCs/>
          </w:rPr>
          <w:t xml:space="preserve"> </w:t>
        </w:r>
        <w:r w:rsidR="004D705F">
          <w:rPr>
            <w:rFonts w:eastAsiaTheme="minorEastAsia"/>
          </w:rPr>
          <w:t xml:space="preserve">is defined for </w:t>
        </w:r>
      </w:ins>
      <m:oMath>
        <m:sSub>
          <m:sSubPr>
            <m:ctrlPr>
              <w:ins w:id="665" w:author="David Linan Romero" w:date="2021-03-09T17:14:00Z">
                <w:rPr>
                  <w:rFonts w:ascii="Cambria Math" w:eastAsiaTheme="minorEastAsia" w:hAnsi="Cambria Math"/>
                  <w:b/>
                  <w:bCs/>
                  <w:i/>
                </w:rPr>
              </w:ins>
            </m:ctrlPr>
          </m:sSubPr>
          <m:e>
            <m:r>
              <w:ins w:id="666" w:author="David Linan Romero" w:date="2021-03-09T17:14:00Z">
                <m:rPr>
                  <m:sty m:val="bi"/>
                </m:rPr>
                <w:rPr>
                  <w:rFonts w:ascii="Cambria Math" w:eastAsiaTheme="minorEastAsia" w:hAnsi="Cambria Math"/>
                </w:rPr>
                <m:t>Y'</m:t>
              </w:ins>
            </m:r>
          </m:e>
          <m:sub>
            <m:r>
              <w:ins w:id="667" w:author="David Linan Romero" w:date="2021-03-09T17:14:00Z">
                <m:rPr>
                  <m:sty m:val="bi"/>
                </m:rPr>
                <w:rPr>
                  <w:rFonts w:ascii="Cambria Math" w:eastAsiaTheme="minorEastAsia" w:hAnsi="Cambria Math"/>
                </w:rPr>
                <m:t>E,</m:t>
              </w:ins>
            </m:r>
            <m:r>
              <w:ins w:id="668" w:author="David Linan Romero" w:date="2021-03-09T17:14:00Z">
                <w:rPr>
                  <w:rFonts w:ascii="Cambria Math" w:eastAsiaTheme="minorEastAsia" w:hAnsi="Cambria Math"/>
                </w:rPr>
                <m:t>2</m:t>
              </w:ins>
            </m:r>
          </m:sub>
        </m:sSub>
      </m:oMath>
      <w:ins w:id="669" w:author="David Linan Romero" w:date="2021-03-09T17:14:00Z">
        <w:r w:rsidR="004D705F">
          <w:rPr>
            <w:rFonts w:eastAsiaTheme="minorEastAsia"/>
          </w:rPr>
          <w:t xml:space="preserve">,…, </w:t>
        </w:r>
      </w:ins>
      <m:oMath>
        <m:sSub>
          <m:sSubPr>
            <m:ctrlPr>
              <w:ins w:id="670" w:author="David Linan Romero" w:date="2021-03-09T17:14:00Z">
                <w:rPr>
                  <w:rFonts w:ascii="Cambria Math" w:eastAsiaTheme="minorEastAsia" w:hAnsi="Cambria Math"/>
                  <w:b/>
                  <w:bCs/>
                  <w:i/>
                </w:rPr>
              </w:ins>
            </m:ctrlPr>
          </m:sSubPr>
          <m:e>
            <m:r>
              <w:ins w:id="671" w:author="David Linan Romero" w:date="2021-03-09T17:14:00Z">
                <m:rPr>
                  <m:sty m:val="bi"/>
                </m:rPr>
                <w:rPr>
                  <w:rFonts w:ascii="Cambria Math" w:eastAsiaTheme="minorEastAsia" w:hAnsi="Cambria Math"/>
                </w:rPr>
                <m:t>ext</m:t>
              </w:ins>
            </m:r>
          </m:e>
          <m:sub>
            <m:sSub>
              <m:sSubPr>
                <m:ctrlPr>
                  <w:ins w:id="672" w:author="David Linan Romero" w:date="2021-03-09T17:14:00Z">
                    <w:rPr>
                      <w:rFonts w:ascii="Cambria Math" w:eastAsiaTheme="minorEastAsia" w:hAnsi="Cambria Math"/>
                      <w:i/>
                    </w:rPr>
                  </w:ins>
                </m:ctrlPr>
              </m:sSubPr>
              <m:e>
                <m:r>
                  <w:ins w:id="673" w:author="David Linan Romero" w:date="2021-03-09T17:14:00Z">
                    <w:rPr>
                      <w:rFonts w:ascii="Cambria Math" w:eastAsiaTheme="minorEastAsia" w:hAnsi="Cambria Math"/>
                    </w:rPr>
                    <m:t>n</m:t>
                  </w:ins>
                </m:r>
                <m:ctrlPr>
                  <w:ins w:id="674" w:author="David Linan Romero" w:date="2021-03-09T17:14:00Z">
                    <w:rPr>
                      <w:rFonts w:ascii="Cambria Math" w:eastAsiaTheme="minorEastAsia" w:hAnsi="Cambria Math"/>
                      <w:b/>
                      <w:bCs/>
                      <w:i/>
                    </w:rPr>
                  </w:ins>
                </m:ctrlPr>
              </m:e>
              <m:sub>
                <m:r>
                  <w:ins w:id="675" w:author="David Linan Romero" w:date="2021-03-09T17:14:00Z">
                    <w:rPr>
                      <w:rFonts w:ascii="Cambria Math" w:eastAsiaTheme="minorEastAsia" w:hAnsi="Cambria Math"/>
                    </w:rPr>
                    <m:t>Y</m:t>
                  </w:ins>
                </m:r>
              </m:sub>
            </m:sSub>
          </m:sub>
        </m:sSub>
      </m:oMath>
      <w:ins w:id="676" w:author="David Linan Romero" w:date="2021-03-09T17:16:00Z">
        <w:r w:rsidR="00BE08C3">
          <w:rPr>
            <w:rFonts w:eastAsiaTheme="minorEastAsia"/>
            <w:b/>
            <w:bCs/>
          </w:rPr>
          <w:t xml:space="preserve"> </w:t>
        </w:r>
        <w:r w:rsidR="00BB0843">
          <w:rPr>
            <w:rFonts w:eastAsiaTheme="minorEastAsia"/>
          </w:rPr>
          <w:t xml:space="preserve">is defined for </w:t>
        </w:r>
      </w:ins>
      <m:oMath>
        <m:sSub>
          <m:sSubPr>
            <m:ctrlPr>
              <w:ins w:id="677" w:author="David Linan Romero" w:date="2021-03-09T17:16:00Z">
                <w:rPr>
                  <w:rFonts w:ascii="Cambria Math" w:eastAsiaTheme="minorEastAsia" w:hAnsi="Cambria Math"/>
                  <w:b/>
                  <w:bCs/>
                  <w:i/>
                </w:rPr>
              </w:ins>
            </m:ctrlPr>
          </m:sSubPr>
          <m:e>
            <m:r>
              <w:ins w:id="678" w:author="David Linan Romero" w:date="2021-03-09T17:16:00Z">
                <m:rPr>
                  <m:sty m:val="bi"/>
                </m:rPr>
                <w:rPr>
                  <w:rFonts w:ascii="Cambria Math" w:eastAsiaTheme="minorEastAsia" w:hAnsi="Cambria Math"/>
                </w:rPr>
                <m:t>ext</m:t>
              </w:ins>
            </m:r>
          </m:e>
          <m:sub>
            <m:sSub>
              <m:sSubPr>
                <m:ctrlPr>
                  <w:ins w:id="679" w:author="David Linan Romero" w:date="2021-03-09T17:16:00Z">
                    <w:rPr>
                      <w:rFonts w:ascii="Cambria Math" w:eastAsiaTheme="minorEastAsia" w:hAnsi="Cambria Math"/>
                      <w:i/>
                    </w:rPr>
                  </w:ins>
                </m:ctrlPr>
              </m:sSubPr>
              <m:e>
                <m:r>
                  <w:ins w:id="680" w:author="David Linan Romero" w:date="2021-03-09T17:16:00Z">
                    <w:rPr>
                      <w:rFonts w:ascii="Cambria Math" w:eastAsiaTheme="minorEastAsia" w:hAnsi="Cambria Math"/>
                    </w:rPr>
                    <m:t>n</m:t>
                  </w:ins>
                </m:r>
                <m:ctrlPr>
                  <w:ins w:id="681" w:author="David Linan Romero" w:date="2021-03-09T17:16:00Z">
                    <w:rPr>
                      <w:rFonts w:ascii="Cambria Math" w:eastAsiaTheme="minorEastAsia" w:hAnsi="Cambria Math"/>
                      <w:b/>
                      <w:bCs/>
                      <w:i/>
                    </w:rPr>
                  </w:ins>
                </m:ctrlPr>
              </m:e>
              <m:sub>
                <m:r>
                  <w:ins w:id="682" w:author="David Linan Romero" w:date="2021-03-09T17:16:00Z">
                    <w:rPr>
                      <w:rFonts w:ascii="Cambria Math" w:eastAsiaTheme="minorEastAsia" w:hAnsi="Cambria Math"/>
                    </w:rPr>
                    <m:t>Y</m:t>
                  </w:ins>
                </m:r>
              </m:sub>
            </m:sSub>
          </m:sub>
        </m:sSub>
      </m:oMath>
      <w:ins w:id="683" w:author="David Linan Romero" w:date="2021-03-09T17:18:00Z">
        <w:r w:rsidR="00C57EE6">
          <w:rPr>
            <w:rFonts w:eastAsiaTheme="minorEastAsia"/>
          </w:rPr>
          <w:t xml:space="preserve">; </w:t>
        </w:r>
      </w:ins>
      <m:oMath>
        <m:r>
          <w:ins w:id="684" w:author="David Linan Romero" w:date="2021-03-09T17:18:00Z">
            <m:rPr>
              <m:sty m:val="bi"/>
            </m:rPr>
            <w:rPr>
              <w:rFonts w:ascii="Cambria Math" w:hAnsi="Cambria Math"/>
            </w:rPr>
            <m:t>ex</m:t>
          </w:ins>
        </m:r>
        <m:sSub>
          <m:sSubPr>
            <m:ctrlPr>
              <w:ins w:id="685" w:author="David Linan Romero" w:date="2021-03-09T17:18:00Z">
                <w:rPr>
                  <w:rFonts w:ascii="Cambria Math" w:hAnsi="Cambria Math"/>
                  <w:b/>
                  <w:bCs/>
                  <w:i/>
                </w:rPr>
              </w:ins>
            </m:ctrlPr>
          </m:sSubPr>
          <m:e>
            <m:r>
              <w:ins w:id="686" w:author="David Linan Romero" w:date="2021-03-09T17:18:00Z">
                <m:rPr>
                  <m:sty m:val="bi"/>
                </m:rPr>
                <w:rPr>
                  <w:rFonts w:ascii="Cambria Math" w:hAnsi="Cambria Math"/>
                </w:rPr>
                <m:t>t</m:t>
              </w:ins>
            </m:r>
          </m:e>
          <m:sub>
            <m:r>
              <w:ins w:id="687" w:author="David Linan Romero" w:date="2021-03-09T17:18:00Z">
                <m:rPr>
                  <m:sty m:val="bi"/>
                </m:rPr>
                <w:rPr>
                  <w:rFonts w:ascii="Cambria Math" w:hAnsi="Cambria Math"/>
                </w:rPr>
                <m:t>z</m:t>
              </w:ins>
            </m:r>
          </m:sub>
        </m:sSub>
      </m:oMath>
      <w:ins w:id="688" w:author="David Linan Romero" w:date="2021-03-09T17:18:00Z">
        <w:r w:rsidR="001058DD">
          <w:rPr>
            <w:rFonts w:eastAsiaTheme="minorEastAsia"/>
            <w:b/>
            <w:bCs/>
          </w:rPr>
          <w:t xml:space="preserve"> </w:t>
        </w:r>
        <w:r w:rsidR="001058DD" w:rsidRPr="001058DD">
          <w:rPr>
            <w:rFonts w:eastAsiaTheme="minorEastAsia"/>
            <w:rPrChange w:id="689" w:author="David Linan Romero" w:date="2021-03-09T17:18:00Z">
              <w:rPr>
                <w:rFonts w:eastAsiaTheme="minorEastAsia"/>
                <w:b/>
                <w:bCs/>
              </w:rPr>
            </w:rPrChange>
          </w:rPr>
          <w:t>is</w:t>
        </w:r>
        <w:r w:rsidR="001058DD">
          <w:rPr>
            <w:rFonts w:eastAsiaTheme="minorEastAsia"/>
          </w:rPr>
          <w:t xml:space="preserve"> defined for </w:t>
        </w:r>
      </w:ins>
      <m:oMath>
        <m:sSub>
          <m:sSubPr>
            <m:ctrlPr>
              <w:ins w:id="690" w:author="David Linan Romero" w:date="2021-03-09T17:19:00Z">
                <w:rPr>
                  <w:rFonts w:ascii="Cambria Math" w:eastAsiaTheme="minorEastAsia" w:hAnsi="Cambria Math"/>
                  <w:b/>
                  <w:bCs/>
                  <w:i/>
                </w:rPr>
              </w:ins>
            </m:ctrlPr>
          </m:sSubPr>
          <m:e>
            <m:r>
              <w:ins w:id="691" w:author="David Linan Romero" w:date="2021-03-09T17:19:00Z">
                <m:rPr>
                  <m:sty m:val="bi"/>
                </m:rPr>
                <w:rPr>
                  <w:rFonts w:ascii="Cambria Math" w:eastAsiaTheme="minorEastAsia" w:hAnsi="Cambria Math"/>
                </w:rPr>
                <m:t>z</m:t>
              </w:ins>
            </m:r>
          </m:e>
          <m:sub>
            <m:r>
              <w:ins w:id="692" w:author="David Linan Romero" w:date="2021-03-09T17:19:00Z">
                <m:rPr>
                  <m:sty m:val="bi"/>
                </m:rPr>
                <w:rPr>
                  <w:rFonts w:ascii="Cambria Math" w:eastAsiaTheme="minorEastAsia" w:hAnsi="Cambria Math"/>
                </w:rPr>
                <m:t>E</m:t>
              </w:ins>
            </m:r>
          </m:sub>
        </m:sSub>
      </m:oMath>
      <w:ins w:id="693" w:author="David Linan Romero" w:date="2021-03-09T17:19:00Z">
        <w:r w:rsidR="001058DD" w:rsidRPr="001058DD">
          <w:rPr>
            <w:rFonts w:eastAsiaTheme="minorEastAsia"/>
            <w:rPrChange w:id="694" w:author="David Linan Romero" w:date="2021-03-09T17:19:00Z">
              <w:rPr>
                <w:rFonts w:eastAsiaTheme="minorEastAsia"/>
                <w:b/>
                <w:bCs/>
              </w:rPr>
            </w:rPrChange>
          </w:rPr>
          <w:t>.</w:t>
        </w:r>
      </w:ins>
    </w:p>
    <w:p w14:paraId="6F60E1E3" w14:textId="77777777" w:rsidR="003B3A79" w:rsidRDefault="003B3A79" w:rsidP="003B3A79">
      <w:pPr>
        <w:pStyle w:val="ListParagraph"/>
        <w:jc w:val="both"/>
        <w:rPr>
          <w:ins w:id="695" w:author="David Linan Romero" w:date="2021-03-09T17:10:00Z"/>
          <w:b/>
          <w:bCs/>
        </w:rPr>
      </w:pPr>
    </w:p>
    <w:p w14:paraId="0A61AE52" w14:textId="4BC8BF54" w:rsidR="00721C85" w:rsidRPr="00721C85" w:rsidRDefault="00721C85" w:rsidP="003B3A79">
      <w:pPr>
        <w:pStyle w:val="ListParagraph"/>
        <w:jc w:val="both"/>
        <w:rPr>
          <w:ins w:id="696" w:author="David Linan Romero" w:date="2021-03-09T16:15:00Z"/>
          <w:b/>
          <w:bCs/>
          <w:rPrChange w:id="697" w:author="David Linan Romero" w:date="2021-03-09T16:15:00Z">
            <w:rPr>
              <w:ins w:id="698" w:author="David Linan Romero" w:date="2021-03-09T16:15:00Z"/>
              <w:rFonts w:eastAsiaTheme="minorEastAsia"/>
              <w:bCs/>
            </w:rPr>
          </w:rPrChange>
        </w:rPr>
        <w:pPrChange w:id="699" w:author="David Linan Romero" w:date="2021-03-09T17:10:00Z">
          <w:pPr>
            <w:pStyle w:val="ListParagraph"/>
            <w:numPr>
              <w:numId w:val="4"/>
            </w:numPr>
            <w:ind w:hanging="360"/>
            <w:jc w:val="both"/>
          </w:pPr>
        </w:pPrChange>
      </w:pPr>
      <w:ins w:id="700" w:author="David Linan Romero" w:date="2021-03-09T16:15:00Z">
        <w:r>
          <w:rPr>
            <w:rFonts w:eastAsiaTheme="minorEastAsia"/>
            <w:bCs/>
          </w:rPr>
          <w:t>In summary, user tasks are:</w:t>
        </w:r>
      </w:ins>
    </w:p>
    <w:p w14:paraId="1CBAA76C" w14:textId="36C611C5" w:rsidR="00721C85" w:rsidRPr="00887D75" w:rsidRDefault="00721C85" w:rsidP="00721C85">
      <w:pPr>
        <w:pStyle w:val="ListParagraph"/>
        <w:numPr>
          <w:ilvl w:val="0"/>
          <w:numId w:val="18"/>
        </w:numPr>
        <w:jc w:val="both"/>
        <w:rPr>
          <w:ins w:id="701" w:author="David Linan Romero" w:date="2021-03-09T16:17:00Z"/>
          <w:rPrChange w:id="702" w:author="David Linan Romero" w:date="2021-03-09T16:17:00Z">
            <w:rPr>
              <w:ins w:id="703" w:author="David Linan Romero" w:date="2021-03-09T16:17:00Z"/>
              <w:rFonts w:eastAsiaTheme="minorEastAsia"/>
              <w:b/>
              <w:bCs/>
            </w:rPr>
          </w:rPrChange>
        </w:rPr>
      </w:pPr>
      <w:ins w:id="704" w:author="David Linan Romero" w:date="2021-03-09T16:16:00Z">
        <w:r>
          <w:t xml:space="preserve">Identify </w:t>
        </w:r>
      </w:ins>
      <m:oMath>
        <m:sSub>
          <m:sSubPr>
            <m:ctrlPr>
              <w:ins w:id="705" w:author="David Linan Romero" w:date="2021-03-09T16:16:00Z">
                <w:rPr>
                  <w:rFonts w:ascii="Cambria Math" w:hAnsi="Cambria Math"/>
                  <w:b/>
                  <w:bCs/>
                  <w:i/>
                </w:rPr>
              </w:ins>
            </m:ctrlPr>
          </m:sSubPr>
          <m:e>
            <m:r>
              <w:ins w:id="706" w:author="David Linan Romero" w:date="2021-03-09T16:16:00Z">
                <m:rPr>
                  <m:sty m:val="bi"/>
                </m:rPr>
                <w:rPr>
                  <w:rFonts w:ascii="Cambria Math" w:hAnsi="Cambria Math"/>
                </w:rPr>
                <m:t>z</m:t>
              </w:ins>
            </m:r>
          </m:e>
          <m:sub>
            <m:r>
              <w:ins w:id="707" w:author="David Linan Romero" w:date="2021-03-09T16:16:00Z">
                <m:rPr>
                  <m:sty m:val="bi"/>
                </m:rPr>
                <w:rPr>
                  <w:rFonts w:ascii="Cambria Math" w:hAnsi="Cambria Math"/>
                </w:rPr>
                <m:t>E</m:t>
              </w:ins>
            </m:r>
          </m:sub>
        </m:sSub>
      </m:oMath>
      <w:ins w:id="708" w:author="David Linan Romero" w:date="2021-03-09T16:16:00Z">
        <w:r w:rsidR="0081208A">
          <w:rPr>
            <w:rFonts w:eastAsiaTheme="minorEastAsia"/>
            <w:b/>
            <w:bCs/>
          </w:rPr>
          <w:t xml:space="preserve"> </w:t>
        </w:r>
        <w:r w:rsidR="0081208A" w:rsidRPr="0081208A">
          <w:rPr>
            <w:rFonts w:eastAsiaTheme="minorEastAsia"/>
            <w:rPrChange w:id="709" w:author="David Linan Romero" w:date="2021-03-09T16:16:00Z">
              <w:rPr>
                <w:rFonts w:eastAsiaTheme="minorEastAsia"/>
                <w:b/>
                <w:bCs/>
              </w:rPr>
            </w:rPrChange>
          </w:rPr>
          <w:t>and</w:t>
        </w:r>
        <w:r w:rsidR="0081208A">
          <w:rPr>
            <w:rFonts w:eastAsiaTheme="minorEastAsia"/>
          </w:rPr>
          <w:t xml:space="preserve"> </w:t>
        </w:r>
      </w:ins>
      <m:oMath>
        <m:sSub>
          <m:sSubPr>
            <m:ctrlPr>
              <w:ins w:id="710" w:author="David Linan Romero" w:date="2021-03-09T16:16:00Z">
                <w:rPr>
                  <w:rFonts w:ascii="Cambria Math" w:eastAsiaTheme="minorEastAsia" w:hAnsi="Cambria Math"/>
                  <w:b/>
                  <w:bCs/>
                  <w:i/>
                  <w:rPrChange w:id="711" w:author="David Linan Romero" w:date="2021-03-09T16:16:00Z">
                    <w:rPr>
                      <w:rFonts w:ascii="Cambria Math" w:eastAsiaTheme="minorEastAsia" w:hAnsi="Cambria Math"/>
                      <w:i/>
                    </w:rPr>
                  </w:rPrChange>
                </w:rPr>
              </w:ins>
            </m:ctrlPr>
          </m:sSubPr>
          <m:e>
            <m:r>
              <w:ins w:id="712" w:author="David Linan Romero" w:date="2021-03-09T16:16:00Z">
                <m:rPr>
                  <m:sty m:val="bi"/>
                </m:rPr>
                <w:rPr>
                  <w:rFonts w:ascii="Cambria Math" w:eastAsiaTheme="minorEastAsia" w:hAnsi="Cambria Math"/>
                  <w:rPrChange w:id="713" w:author="David Linan Romero" w:date="2021-03-09T16:16:00Z">
                    <w:rPr>
                      <w:rFonts w:ascii="Cambria Math" w:eastAsiaTheme="minorEastAsia" w:hAnsi="Cambria Math"/>
                    </w:rPr>
                  </w:rPrChange>
                </w:rPr>
                <m:t>Y'</m:t>
              </w:ins>
            </m:r>
          </m:e>
          <m:sub>
            <m:r>
              <w:ins w:id="714" w:author="David Linan Romero" w:date="2021-03-09T16:16:00Z">
                <m:rPr>
                  <m:sty m:val="bi"/>
                </m:rPr>
                <w:rPr>
                  <w:rFonts w:ascii="Cambria Math" w:eastAsiaTheme="minorEastAsia" w:hAnsi="Cambria Math"/>
                  <w:rPrChange w:id="715" w:author="David Linan Romero" w:date="2021-03-09T16:16:00Z">
                    <w:rPr>
                      <w:rFonts w:ascii="Cambria Math" w:eastAsiaTheme="minorEastAsia" w:hAnsi="Cambria Math"/>
                    </w:rPr>
                  </w:rPrChange>
                </w:rPr>
                <m:t>E</m:t>
              </w:ins>
            </m:r>
          </m:sub>
        </m:sSub>
      </m:oMath>
    </w:p>
    <w:p w14:paraId="67A48FB3" w14:textId="032A5E55" w:rsidR="00887D75" w:rsidRPr="00B435AE" w:rsidRDefault="00916474" w:rsidP="00721C85">
      <w:pPr>
        <w:pStyle w:val="ListParagraph"/>
        <w:numPr>
          <w:ilvl w:val="0"/>
          <w:numId w:val="18"/>
        </w:numPr>
        <w:jc w:val="both"/>
        <w:rPr>
          <w:ins w:id="716" w:author="David Linan Romero" w:date="2021-03-09T16:18:00Z"/>
          <w:rPrChange w:id="717" w:author="David Linan Romero" w:date="2021-03-09T16:18:00Z">
            <w:rPr>
              <w:ins w:id="718" w:author="David Linan Romero" w:date="2021-03-09T16:18:00Z"/>
              <w:rFonts w:eastAsiaTheme="minorEastAsia"/>
            </w:rPr>
          </w:rPrChange>
        </w:rPr>
      </w:pPr>
      <w:ins w:id="719" w:author="David Linan Romero" w:date="2021-03-09T16:17:00Z">
        <w:r>
          <w:lastRenderedPageBreak/>
          <w:t xml:space="preserve">For </w:t>
        </w:r>
      </w:ins>
      <m:oMath>
        <m:sSub>
          <m:sSubPr>
            <m:ctrlPr>
              <w:ins w:id="720" w:author="David Linan Romero" w:date="2021-03-09T16:17:00Z">
                <w:rPr>
                  <w:rFonts w:ascii="Cambria Math" w:hAnsi="Cambria Math"/>
                  <w:b/>
                  <w:bCs/>
                  <w:i/>
                </w:rPr>
              </w:ins>
            </m:ctrlPr>
          </m:sSubPr>
          <m:e>
            <m:r>
              <w:ins w:id="721" w:author="David Linan Romero" w:date="2021-03-09T16:17:00Z">
                <m:rPr>
                  <m:sty m:val="bi"/>
                </m:rPr>
                <w:rPr>
                  <w:rFonts w:ascii="Cambria Math" w:hAnsi="Cambria Math"/>
                </w:rPr>
                <m:t>Y'</m:t>
              </w:ins>
            </m:r>
          </m:e>
          <m:sub>
            <m:r>
              <w:ins w:id="722" w:author="David Linan Romero" w:date="2021-03-09T16:17:00Z">
                <m:rPr>
                  <m:sty m:val="bi"/>
                </m:rPr>
                <w:rPr>
                  <w:rFonts w:ascii="Cambria Math" w:hAnsi="Cambria Math"/>
                </w:rPr>
                <m:t>E</m:t>
              </w:ins>
            </m:r>
          </m:sub>
        </m:sSub>
      </m:oMath>
      <w:ins w:id="723" w:author="David Linan Romero" w:date="2021-03-09T16:17:00Z">
        <w:r>
          <w:rPr>
            <w:rFonts w:eastAsiaTheme="minorEastAsia"/>
            <w:b/>
            <w:bCs/>
          </w:rPr>
          <w:t xml:space="preserve"> </w:t>
        </w:r>
        <w:r>
          <w:rPr>
            <w:rFonts w:eastAsiaTheme="minorEastAsia"/>
          </w:rPr>
          <w:t xml:space="preserve">the user must identify </w:t>
        </w:r>
      </w:ins>
      <m:oMath>
        <m:r>
          <w:ins w:id="724" w:author="David Linan Romero" w:date="2021-03-09T16:17:00Z">
            <w:rPr>
              <w:rFonts w:ascii="Cambria Math" w:hAnsi="Cambria Math"/>
            </w:rPr>
            <m:t>se</m:t>
          </w:ins>
        </m:r>
        <m:sSub>
          <m:sSubPr>
            <m:ctrlPr>
              <w:ins w:id="725" w:author="David Linan Romero" w:date="2021-03-09T16:17:00Z">
                <w:rPr>
                  <w:rFonts w:ascii="Cambria Math" w:hAnsi="Cambria Math"/>
                  <w:i/>
                </w:rPr>
              </w:ins>
            </m:ctrlPr>
          </m:sSubPr>
          <m:e>
            <m:r>
              <w:ins w:id="726" w:author="David Linan Romero" w:date="2021-03-09T16:17:00Z">
                <w:rPr>
                  <w:rFonts w:ascii="Cambria Math" w:hAnsi="Cambria Math"/>
                </w:rPr>
                <m:t>t</m:t>
              </w:ins>
            </m:r>
          </m:e>
          <m:sub>
            <m:r>
              <w:ins w:id="727" w:author="David Linan Romero" w:date="2021-03-09T16:17:00Z">
                <w:rPr>
                  <w:rFonts w:ascii="Cambria Math" w:hAnsi="Cambria Math"/>
                </w:rPr>
                <m:t>j</m:t>
              </w:ins>
            </m:r>
          </m:sub>
        </m:sSub>
        <m:r>
          <w:ins w:id="728" w:author="David Linan Romero" w:date="2021-03-09T16:17:00Z">
            <w:rPr>
              <w:rFonts w:ascii="Cambria Math" w:hAnsi="Cambria Math"/>
            </w:rPr>
            <m:t xml:space="preserve">, </m:t>
          </w:ins>
        </m:r>
        <m:r>
          <w:ins w:id="729" w:author="David Linan Romero" w:date="2021-03-09T16:17:00Z">
            <w:rPr>
              <w:rFonts w:ascii="Cambria Math" w:eastAsiaTheme="minorEastAsia" w:hAnsi="Cambria Math"/>
            </w:rPr>
            <m:t>∀j∈{1,2,3,…,</m:t>
          </w:ins>
        </m:r>
        <m:sSub>
          <m:sSubPr>
            <m:ctrlPr>
              <w:ins w:id="730" w:author="David Linan Romero" w:date="2021-03-09T16:17:00Z">
                <w:rPr>
                  <w:rFonts w:ascii="Cambria Math" w:eastAsiaTheme="minorEastAsia" w:hAnsi="Cambria Math"/>
                  <w:i/>
                </w:rPr>
              </w:ins>
            </m:ctrlPr>
          </m:sSubPr>
          <m:e>
            <m:r>
              <w:ins w:id="731" w:author="David Linan Romero" w:date="2021-03-09T16:17:00Z">
                <w:rPr>
                  <w:rFonts w:ascii="Cambria Math" w:eastAsiaTheme="minorEastAsia" w:hAnsi="Cambria Math"/>
                </w:rPr>
                <m:t>n</m:t>
              </w:ins>
            </m:r>
          </m:e>
          <m:sub>
            <m:r>
              <w:ins w:id="732" w:author="David Linan Romero" w:date="2021-03-09T16:17:00Z">
                <w:rPr>
                  <w:rFonts w:ascii="Cambria Math" w:eastAsiaTheme="minorEastAsia" w:hAnsi="Cambria Math"/>
                </w:rPr>
                <m:t>Y</m:t>
              </w:ins>
            </m:r>
          </m:sub>
        </m:sSub>
        <m:r>
          <w:ins w:id="733" w:author="David Linan Romero" w:date="2021-03-09T16:17:00Z">
            <w:rPr>
              <w:rFonts w:ascii="Cambria Math" w:eastAsiaTheme="minorEastAsia" w:hAnsi="Cambria Math"/>
            </w:rPr>
            <m:t>}</m:t>
          </w:ins>
        </m:r>
      </m:oMath>
    </w:p>
    <w:p w14:paraId="0B71A7E4" w14:textId="71EFAA9F" w:rsidR="00B435AE" w:rsidRPr="00721C85" w:rsidRDefault="00DA3AC7" w:rsidP="00721C85">
      <w:pPr>
        <w:pStyle w:val="ListParagraph"/>
        <w:numPr>
          <w:ilvl w:val="0"/>
          <w:numId w:val="18"/>
        </w:numPr>
        <w:jc w:val="both"/>
        <w:rPr>
          <w:ins w:id="734" w:author="David Linan Romero" w:date="2021-03-07T11:26:00Z"/>
          <w:rPrChange w:id="735" w:author="David Linan Romero" w:date="2021-03-09T16:15:00Z">
            <w:rPr>
              <w:ins w:id="736" w:author="David Linan Romero" w:date="2021-03-07T11:26:00Z"/>
              <w:b/>
              <w:bCs/>
            </w:rPr>
          </w:rPrChange>
        </w:rPr>
        <w:pPrChange w:id="737" w:author="David Linan Romero" w:date="2021-03-09T16:15:00Z">
          <w:pPr>
            <w:pStyle w:val="ListParagraph"/>
            <w:jc w:val="both"/>
          </w:pPr>
        </w:pPrChange>
      </w:pPr>
      <w:ins w:id="738" w:author="David Linan Romero" w:date="2021-03-09T16:19:00Z">
        <w:r>
          <w:t>A</w:t>
        </w:r>
        <w:r>
          <w:t>ssign elements from</w:t>
        </w:r>
        <w:r>
          <w:rPr>
            <w:rFonts w:eastAsiaTheme="minorEastAsia"/>
          </w:rPr>
          <w:t xml:space="preserve"> </w:t>
        </w:r>
      </w:ins>
      <m:oMath>
        <m:sSub>
          <m:sSubPr>
            <m:ctrlPr>
              <w:ins w:id="739" w:author="David Linan Romero" w:date="2021-03-09T16:19:00Z">
                <w:rPr>
                  <w:rFonts w:ascii="Cambria Math" w:eastAsiaTheme="minorEastAsia" w:hAnsi="Cambria Math"/>
                  <w:b/>
                  <w:bCs/>
                  <w:i/>
                </w:rPr>
              </w:ins>
            </m:ctrlPr>
          </m:sSubPr>
          <m:e>
            <m:r>
              <w:ins w:id="740" w:author="David Linan Romero" w:date="2021-03-09T16:19:00Z">
                <m:rPr>
                  <m:sty m:val="bi"/>
                </m:rPr>
                <w:rPr>
                  <w:rFonts w:ascii="Cambria Math" w:eastAsiaTheme="minorEastAsia" w:hAnsi="Cambria Math"/>
                </w:rPr>
                <m:t>z</m:t>
              </w:ins>
            </m:r>
          </m:e>
          <m:sub>
            <m:r>
              <w:ins w:id="741" w:author="David Linan Romero" w:date="2021-03-09T16:19:00Z">
                <m:rPr>
                  <m:sty m:val="bi"/>
                </m:rPr>
                <w:rPr>
                  <w:rFonts w:ascii="Cambria Math" w:eastAsiaTheme="minorEastAsia" w:hAnsi="Cambria Math"/>
                </w:rPr>
                <m:t>E</m:t>
              </w:ins>
            </m:r>
          </m:sub>
        </m:sSub>
      </m:oMath>
      <w:ins w:id="742" w:author="David Linan Romero" w:date="2021-03-09T16:19:00Z">
        <w:r>
          <w:rPr>
            <w:rFonts w:eastAsiaTheme="minorEastAsia"/>
            <w:b/>
            <w:bCs/>
          </w:rPr>
          <w:t xml:space="preserve"> </w:t>
        </w:r>
        <w:r>
          <w:rPr>
            <w:rFonts w:eastAsiaTheme="minorEastAsia"/>
          </w:rPr>
          <w:t>and</w:t>
        </w:r>
        <w:r>
          <w:t xml:space="preserve"> </w:t>
        </w:r>
      </w:ins>
      <m:oMath>
        <m:sSub>
          <m:sSubPr>
            <m:ctrlPr>
              <w:ins w:id="743" w:author="David Linan Romero" w:date="2021-03-09T16:19:00Z">
                <w:rPr>
                  <w:rFonts w:ascii="Cambria Math" w:hAnsi="Cambria Math"/>
                  <w:b/>
                  <w:bCs/>
                  <w:i/>
                </w:rPr>
              </w:ins>
            </m:ctrlPr>
          </m:sSubPr>
          <m:e>
            <m:r>
              <w:ins w:id="744" w:author="David Linan Romero" w:date="2021-03-09T16:19:00Z">
                <m:rPr>
                  <m:sty m:val="bi"/>
                </m:rPr>
                <w:rPr>
                  <w:rFonts w:ascii="Cambria Math" w:hAnsi="Cambria Math"/>
                </w:rPr>
                <m:t>Y'</m:t>
              </w:ins>
            </m:r>
          </m:e>
          <m:sub>
            <m:r>
              <w:ins w:id="745" w:author="David Linan Romero" w:date="2021-03-09T16:19:00Z">
                <m:rPr>
                  <m:sty m:val="bi"/>
                </m:rPr>
                <w:rPr>
                  <w:rFonts w:ascii="Cambria Math" w:hAnsi="Cambria Math"/>
                </w:rPr>
                <m:t>E</m:t>
              </w:ins>
            </m:r>
          </m:sub>
        </m:sSub>
      </m:oMath>
      <w:ins w:id="746" w:author="David Linan Romero" w:date="2021-03-09T16:19:00Z">
        <w:r w:rsidRPr="006E7F90">
          <w:rPr>
            <w:rFonts w:eastAsiaTheme="minorEastAsia"/>
            <w:b/>
            <w:bCs/>
          </w:rPr>
          <w:t xml:space="preserve"> </w:t>
        </w:r>
        <w:r w:rsidRPr="006E7F90">
          <w:rPr>
            <w:rFonts w:eastAsiaTheme="minorEastAsia"/>
          </w:rPr>
          <w:t xml:space="preserve">to </w:t>
        </w:r>
      </w:ins>
      <m:oMath>
        <m:r>
          <w:ins w:id="747" w:author="David Linan Romero" w:date="2021-03-09T16:19:00Z">
            <m:rPr>
              <m:sty m:val="bi"/>
            </m:rPr>
            <w:rPr>
              <w:rFonts w:ascii="Cambria Math" w:eastAsiaTheme="minorEastAsia" w:hAnsi="Cambria Math"/>
            </w:rPr>
            <m:t>ext</m:t>
          </w:ins>
        </m:r>
      </m:oMath>
      <w:ins w:id="748" w:author="David Linan Romero" w:date="2021-03-09T17:01:00Z">
        <w:r w:rsidR="00D0379D">
          <w:rPr>
            <w:rFonts w:eastAsiaTheme="minorEastAsia"/>
            <w:b/>
          </w:rPr>
          <w:t xml:space="preserve"> </w:t>
        </w:r>
        <w:r w:rsidR="00D0379D" w:rsidRPr="00D0379D">
          <w:rPr>
            <w:rFonts w:eastAsiaTheme="minorEastAsia"/>
            <w:bCs/>
            <w:rPrChange w:id="749" w:author="David Linan Romero" w:date="2021-03-09T17:01:00Z">
              <w:rPr>
                <w:rFonts w:eastAsiaTheme="minorEastAsia"/>
                <w:b/>
              </w:rPr>
            </w:rPrChange>
          </w:rPr>
          <w:t>(</w:t>
        </w:r>
        <w:r w:rsidR="00D0379D">
          <w:rPr>
            <w:rFonts w:eastAsiaTheme="minorEastAsia"/>
            <w:bCs/>
          </w:rPr>
          <w:t>Although this can be don</w:t>
        </w:r>
      </w:ins>
      <w:ins w:id="750" w:author="David Linan Romero" w:date="2021-03-09T17:04:00Z">
        <w:r w:rsidR="002A1C64">
          <w:rPr>
            <w:rFonts w:eastAsiaTheme="minorEastAsia"/>
            <w:bCs/>
          </w:rPr>
          <w:t>e</w:t>
        </w:r>
      </w:ins>
      <w:ins w:id="751" w:author="David Linan Romero" w:date="2021-03-09T17:01:00Z">
        <w:r w:rsidR="00D0379D">
          <w:rPr>
            <w:rFonts w:eastAsiaTheme="minorEastAsia"/>
            <w:bCs/>
          </w:rPr>
          <w:t xml:space="preserve"> automatically</w:t>
        </w:r>
        <w:r w:rsidR="00BF0BD9">
          <w:rPr>
            <w:rFonts w:eastAsiaTheme="minorEastAsia"/>
            <w:bCs/>
          </w:rPr>
          <w:t xml:space="preserve"> by following the order the user uses to input the information</w:t>
        </w:r>
        <w:r w:rsidR="00D0379D" w:rsidRPr="00D0379D">
          <w:rPr>
            <w:rFonts w:eastAsiaTheme="minorEastAsia"/>
            <w:bCs/>
            <w:rPrChange w:id="752" w:author="David Linan Romero" w:date="2021-03-09T17:01:00Z">
              <w:rPr>
                <w:rFonts w:eastAsiaTheme="minorEastAsia"/>
                <w:b/>
              </w:rPr>
            </w:rPrChange>
          </w:rPr>
          <w:t>)</w:t>
        </w:r>
      </w:ins>
      <w:ins w:id="753" w:author="David Linan Romero" w:date="2021-03-09T17:10:00Z">
        <w:r w:rsidR="003801A1">
          <w:rPr>
            <w:rFonts w:eastAsiaTheme="minorEastAsia"/>
            <w:bCs/>
          </w:rPr>
          <w:t xml:space="preserve">. </w:t>
        </w:r>
      </w:ins>
    </w:p>
    <w:p w14:paraId="005211D2" w14:textId="67824309" w:rsidR="006B6707" w:rsidRDefault="006B6707" w:rsidP="006B6707">
      <w:pPr>
        <w:pStyle w:val="ListParagraph"/>
        <w:jc w:val="both"/>
        <w:rPr>
          <w:ins w:id="754" w:author="David Linan Romero" w:date="2021-03-07T12:53:00Z"/>
          <w:rFonts w:eastAsiaTheme="minorEastAsia"/>
        </w:rPr>
      </w:pPr>
    </w:p>
    <w:p w14:paraId="4A76A2F3" w14:textId="444EFAF0" w:rsidR="00820646" w:rsidRPr="00820646" w:rsidRDefault="006B6707" w:rsidP="00820646">
      <w:pPr>
        <w:pStyle w:val="ListParagraph"/>
        <w:numPr>
          <w:ilvl w:val="0"/>
          <w:numId w:val="4"/>
        </w:numPr>
        <w:jc w:val="both"/>
        <w:rPr>
          <w:ins w:id="755" w:author="David Linan Romero" w:date="2021-03-09T16:06:00Z"/>
          <w:rFonts w:eastAsiaTheme="minorEastAsia"/>
          <w:b/>
          <w:bCs/>
          <w:rPrChange w:id="756" w:author="David Linan Romero" w:date="2021-03-09T16:06:00Z">
            <w:rPr>
              <w:ins w:id="757" w:author="David Linan Romero" w:date="2021-03-09T16:06:00Z"/>
              <w:rFonts w:eastAsiaTheme="minorEastAsia"/>
            </w:rPr>
          </w:rPrChange>
        </w:rPr>
      </w:pPr>
      <w:ins w:id="758" w:author="David Linan Romero" w:date="2021-03-07T12:53:00Z">
        <w:r>
          <w:rPr>
            <w:rFonts w:eastAsiaTheme="minorEastAsia"/>
            <w:b/>
            <w:bCs/>
          </w:rPr>
          <w:t>Specify the Neighborhood</w:t>
        </w:r>
        <w:r w:rsidR="00AB5CB2">
          <w:rPr>
            <w:rFonts w:eastAsiaTheme="minorEastAsia"/>
            <w:b/>
            <w:bCs/>
          </w:rPr>
          <w:t>:</w:t>
        </w:r>
      </w:ins>
      <w:ins w:id="759" w:author="David Linan Romero" w:date="2021-03-07T12:54:00Z">
        <w:r w:rsidR="00AB5CB2">
          <w:rPr>
            <w:rFonts w:eastAsiaTheme="minorEastAsia"/>
            <w:b/>
            <w:bCs/>
          </w:rPr>
          <w:t xml:space="preserve"> </w:t>
        </w:r>
        <w:r w:rsidR="00AB5CB2">
          <w:rPr>
            <w:rFonts w:eastAsiaTheme="minorEastAsia"/>
          </w:rPr>
          <w:t xml:space="preserve">The user must specify the </w:t>
        </w:r>
        <w:r w:rsidR="00095483">
          <w:rPr>
            <w:rFonts w:eastAsiaTheme="minorEastAsia"/>
          </w:rPr>
          <w:t xml:space="preserve">neighborhood that is going to be used, e.g. </w:t>
        </w:r>
      </w:ins>
      <m:oMath>
        <m:r>
          <w:ins w:id="760" w:author="David Linan Romero" w:date="2021-03-07T12:54:00Z">
            <w:rPr>
              <w:rFonts w:ascii="Cambria Math" w:eastAsiaTheme="minorEastAsia" w:hAnsi="Cambria Math"/>
            </w:rPr>
            <m:t>k=2</m:t>
          </w:ins>
        </m:r>
        <m:r>
          <w:ins w:id="761" w:author="David Linan Romero" w:date="2021-03-09T10:52:00Z">
            <w:rPr>
              <w:rFonts w:ascii="Cambria Math" w:eastAsiaTheme="minorEastAsia" w:hAnsi="Cambria Math"/>
            </w:rPr>
            <m:t>,∞</m:t>
          </w:ins>
        </m:r>
      </m:oMath>
      <w:ins w:id="762" w:author="David Linan Romero" w:date="2021-03-09T10:52:00Z">
        <w:r w:rsidR="00DF6D5E">
          <w:rPr>
            <w:rFonts w:eastAsiaTheme="minorEastAsia"/>
          </w:rPr>
          <w:t xml:space="preserve">, </w:t>
        </w:r>
      </w:ins>
      <m:oMath>
        <m:r>
          <w:ins w:id="763" w:author="David Linan Romero" w:date="2021-03-09T10:52:00Z">
            <w:rPr>
              <w:rFonts w:ascii="Cambria Math" w:eastAsiaTheme="minorEastAsia" w:hAnsi="Cambria Math"/>
            </w:rPr>
            <m:t>Mflat,Lflat</m:t>
          </w:ins>
        </m:r>
      </m:oMath>
      <w:ins w:id="764" w:author="David Linan Romero" w:date="2021-03-09T18:09:00Z">
        <w:r w:rsidR="00451FAF">
          <w:rPr>
            <w:rFonts w:eastAsiaTheme="minorEastAsia"/>
          </w:rPr>
          <w:t>.</w:t>
        </w:r>
      </w:ins>
    </w:p>
    <w:p w14:paraId="300D1DC4" w14:textId="77777777" w:rsidR="00820646" w:rsidRPr="00820646" w:rsidRDefault="00820646" w:rsidP="00820646">
      <w:pPr>
        <w:pStyle w:val="ListParagraph"/>
        <w:rPr>
          <w:ins w:id="765" w:author="David Linan Romero" w:date="2021-03-09T16:06:00Z"/>
          <w:rFonts w:eastAsiaTheme="minorEastAsia"/>
          <w:b/>
          <w:bCs/>
          <w:rPrChange w:id="766" w:author="David Linan Romero" w:date="2021-03-09T16:06:00Z">
            <w:rPr>
              <w:ins w:id="767" w:author="David Linan Romero" w:date="2021-03-09T16:06:00Z"/>
            </w:rPr>
          </w:rPrChange>
        </w:rPr>
        <w:pPrChange w:id="768" w:author="David Linan Romero" w:date="2021-03-09T16:06:00Z">
          <w:pPr>
            <w:pStyle w:val="ListParagraph"/>
            <w:numPr>
              <w:numId w:val="4"/>
            </w:numPr>
            <w:ind w:hanging="360"/>
            <w:jc w:val="both"/>
          </w:pPr>
        </w:pPrChange>
      </w:pPr>
    </w:p>
    <w:p w14:paraId="623057EC" w14:textId="1DC79D7A" w:rsidR="001E2DB4" w:rsidRPr="004B72C5" w:rsidRDefault="00265063" w:rsidP="001E2DB4">
      <w:pPr>
        <w:jc w:val="both"/>
        <w:rPr>
          <w:ins w:id="769" w:author="David Linan Romero" w:date="2021-03-07T13:02:00Z"/>
          <w:rFonts w:eastAsiaTheme="minorEastAsia"/>
          <w:b/>
          <w:bCs/>
          <w:color w:val="7030A0"/>
          <w:rPrChange w:id="770" w:author="David Linan Romero" w:date="2021-03-09T16:08:00Z">
            <w:rPr>
              <w:ins w:id="771" w:author="David Linan Romero" w:date="2021-03-07T13:02:00Z"/>
              <w:rFonts w:eastAsiaTheme="minorEastAsia"/>
              <w:b/>
              <w:bCs/>
            </w:rPr>
          </w:rPrChange>
        </w:rPr>
      </w:pPr>
      <w:ins w:id="772" w:author="David Linan Romero" w:date="2021-03-07T13:02:00Z">
        <w:r w:rsidRPr="004B72C5">
          <w:rPr>
            <w:rFonts w:eastAsiaTheme="minorEastAsia"/>
            <w:b/>
            <w:bCs/>
            <w:color w:val="7030A0"/>
            <w:rPrChange w:id="773" w:author="David Linan Romero" w:date="2021-03-09T16:08:00Z">
              <w:rPr>
                <w:rFonts w:eastAsiaTheme="minorEastAsia"/>
                <w:b/>
                <w:bCs/>
              </w:rPr>
            </w:rPrChange>
          </w:rPr>
          <w:t xml:space="preserve">Automatic </w:t>
        </w:r>
        <w:r w:rsidR="007A6963" w:rsidRPr="004B72C5">
          <w:rPr>
            <w:rFonts w:eastAsiaTheme="minorEastAsia"/>
            <w:b/>
            <w:bCs/>
            <w:color w:val="7030A0"/>
            <w:rPrChange w:id="774" w:author="David Linan Romero" w:date="2021-03-09T16:08:00Z">
              <w:rPr>
                <w:rFonts w:eastAsiaTheme="minorEastAsia"/>
                <w:b/>
                <w:bCs/>
              </w:rPr>
            </w:rPrChange>
          </w:rPr>
          <w:t>Reformulation</w:t>
        </w:r>
      </w:ins>
    </w:p>
    <w:p w14:paraId="59343F16" w14:textId="55B47492" w:rsidR="00265063" w:rsidRDefault="00265063">
      <w:pPr>
        <w:jc w:val="both"/>
        <w:rPr>
          <w:ins w:id="775" w:author="David Linan Romero" w:date="2021-03-09T10:55:00Z"/>
          <w:rFonts w:eastAsiaTheme="minorEastAsia"/>
        </w:rPr>
      </w:pPr>
      <w:ins w:id="776" w:author="David Linan Romero" w:date="2021-03-07T13:02:00Z">
        <w:r>
          <w:rPr>
            <w:rFonts w:eastAsiaTheme="minorEastAsia"/>
          </w:rPr>
          <w:t xml:space="preserve">With the </w:t>
        </w:r>
        <w:r w:rsidR="007A6963">
          <w:rPr>
            <w:rFonts w:eastAsiaTheme="minorEastAsia"/>
          </w:rPr>
          <w:t xml:space="preserve">information provided by the user, it is now possible to automatize the reformulation. </w:t>
        </w:r>
      </w:ins>
      <w:ins w:id="777" w:author="David Linan Romero" w:date="2021-03-09T10:53:00Z">
        <w:r w:rsidR="000A0E44">
          <w:rPr>
            <w:rFonts w:eastAsiaTheme="minorEastAsia"/>
          </w:rPr>
          <w:t>I recommend to follow these steps</w:t>
        </w:r>
      </w:ins>
      <w:ins w:id="778" w:author="David Linan Romero" w:date="2021-03-07T13:02:00Z">
        <w:r w:rsidR="007A6963">
          <w:rPr>
            <w:rFonts w:eastAsiaTheme="minorEastAsia"/>
          </w:rPr>
          <w:t>:</w:t>
        </w:r>
      </w:ins>
    </w:p>
    <w:p w14:paraId="62DEBE1F" w14:textId="6A834467" w:rsidR="00941663" w:rsidRPr="00941663" w:rsidRDefault="00C3541E" w:rsidP="00904617">
      <w:pPr>
        <w:pStyle w:val="ListParagraph"/>
        <w:numPr>
          <w:ilvl w:val="0"/>
          <w:numId w:val="6"/>
        </w:numPr>
        <w:jc w:val="both"/>
        <w:rPr>
          <w:ins w:id="779" w:author="David Linan Romero" w:date="2021-03-09T15:35:00Z"/>
          <w:rFonts w:eastAsiaTheme="minorEastAsia"/>
          <w:b/>
          <w:bCs/>
          <w:rPrChange w:id="780" w:author="David Linan Romero" w:date="2021-03-09T15:35:00Z">
            <w:rPr>
              <w:ins w:id="781" w:author="David Linan Romero" w:date="2021-03-09T15:35:00Z"/>
              <w:rFonts w:eastAsiaTheme="minorEastAsia"/>
            </w:rPr>
          </w:rPrChange>
        </w:rPr>
      </w:pPr>
      <w:ins w:id="782" w:author="David Linan Romero" w:date="2021-03-09T10:55:00Z">
        <w:r>
          <w:rPr>
            <w:rFonts w:eastAsiaTheme="minorEastAsia"/>
            <w:b/>
            <w:bCs/>
          </w:rPr>
          <w:t>Check</w:t>
        </w:r>
      </w:ins>
      <w:ins w:id="783" w:author="David Linan Romero" w:date="2021-03-09T13:05:00Z">
        <w:r w:rsidR="001640A6">
          <w:rPr>
            <w:rFonts w:eastAsiaTheme="minorEastAsia"/>
            <w:b/>
            <w:bCs/>
          </w:rPr>
          <w:t xml:space="preserve"> </w:t>
        </w:r>
      </w:ins>
      <w:ins w:id="784" w:author="David Linan Romero" w:date="2021-03-09T10:55:00Z">
        <w:r>
          <w:rPr>
            <w:rFonts w:eastAsiaTheme="minorEastAsia"/>
            <w:b/>
            <w:bCs/>
          </w:rPr>
          <w:t>the information provided by the u</w:t>
        </w:r>
      </w:ins>
      <w:ins w:id="785" w:author="David Linan Romero" w:date="2021-03-09T13:05:00Z">
        <w:r w:rsidR="001640A6">
          <w:rPr>
            <w:rFonts w:eastAsiaTheme="minorEastAsia"/>
            <w:b/>
            <w:bCs/>
          </w:rPr>
          <w:t>ser</w:t>
        </w:r>
      </w:ins>
      <w:ins w:id="786" w:author="David Linan Romero" w:date="2021-03-09T14:14:00Z">
        <w:r w:rsidR="003517F8">
          <w:rPr>
            <w:rFonts w:eastAsiaTheme="minorEastAsia"/>
            <w:b/>
            <w:bCs/>
          </w:rPr>
          <w:t xml:space="preserve"> for </w:t>
        </w:r>
      </w:ins>
      <m:oMath>
        <m:sSub>
          <m:sSubPr>
            <m:ctrlPr>
              <w:ins w:id="787" w:author="David Linan Romero" w:date="2021-03-09T14:14:00Z">
                <w:rPr>
                  <w:rFonts w:ascii="Cambria Math" w:eastAsiaTheme="minorEastAsia" w:hAnsi="Cambria Math"/>
                  <w:b/>
                  <w:bCs/>
                  <w:i/>
                </w:rPr>
              </w:ins>
            </m:ctrlPr>
          </m:sSubPr>
          <m:e>
            <m:r>
              <w:ins w:id="788" w:author="David Linan Romero" w:date="2021-03-09T14:14:00Z">
                <m:rPr>
                  <m:sty m:val="bi"/>
                </m:rPr>
                <w:rPr>
                  <w:rFonts w:ascii="Cambria Math" w:eastAsiaTheme="minorEastAsia" w:hAnsi="Cambria Math"/>
                </w:rPr>
                <m:t>z</m:t>
              </w:ins>
            </m:r>
          </m:e>
          <m:sub>
            <m:r>
              <w:ins w:id="789" w:author="David Linan Romero" w:date="2021-03-09T14:14:00Z">
                <m:rPr>
                  <m:sty m:val="bi"/>
                </m:rPr>
                <w:rPr>
                  <w:rFonts w:ascii="Cambria Math" w:eastAsiaTheme="minorEastAsia" w:hAnsi="Cambria Math"/>
                </w:rPr>
                <m:t>E</m:t>
              </w:ins>
            </m:r>
          </m:sub>
        </m:sSub>
      </m:oMath>
      <w:ins w:id="790" w:author="David Linan Romero" w:date="2021-03-09T10:55:00Z">
        <w:r>
          <w:rPr>
            <w:rFonts w:eastAsiaTheme="minorEastAsia"/>
            <w:b/>
            <w:bCs/>
          </w:rPr>
          <w:t>:</w:t>
        </w:r>
      </w:ins>
      <w:ins w:id="791" w:author="David Linan Romero" w:date="2021-03-09T14:15:00Z">
        <w:r w:rsidR="00904617">
          <w:rPr>
            <w:rFonts w:eastAsiaTheme="minorEastAsia"/>
            <w:b/>
            <w:bCs/>
          </w:rPr>
          <w:t xml:space="preserve"> </w:t>
        </w:r>
      </w:ins>
      <w:ins w:id="792" w:author="David Linan Romero" w:date="2021-03-09T10:58:00Z">
        <w:r w:rsidR="001A041E" w:rsidRPr="00904617">
          <w:rPr>
            <w:rFonts w:eastAsiaTheme="minorEastAsia"/>
            <w:rPrChange w:id="793" w:author="David Linan Romero" w:date="2021-03-09T14:15:00Z">
              <w:rPr/>
            </w:rPrChange>
          </w:rPr>
          <w:t xml:space="preserve">Verify that the variables included in </w:t>
        </w:r>
      </w:ins>
      <m:oMath>
        <m:sSub>
          <m:sSubPr>
            <m:ctrlPr>
              <w:ins w:id="794" w:author="David Linan Romero" w:date="2021-03-09T10:59:00Z">
                <w:rPr>
                  <w:rFonts w:ascii="Cambria Math" w:eastAsiaTheme="minorEastAsia" w:hAnsi="Cambria Math"/>
                  <w:b/>
                  <w:bCs/>
                  <w:i/>
                  <w:rPrChange w:id="795" w:author="David Linan Romero" w:date="2021-03-09T14:15:00Z">
                    <w:rPr>
                      <w:rFonts w:ascii="Cambria Math" w:hAnsi="Cambria Math"/>
                      <w:b/>
                      <w:bCs/>
                      <w:i/>
                    </w:rPr>
                  </w:rPrChange>
                </w:rPr>
              </w:ins>
            </m:ctrlPr>
          </m:sSubPr>
          <m:e>
            <m:r>
              <w:ins w:id="796" w:author="David Linan Romero" w:date="2021-03-09T10:59:00Z">
                <m:rPr>
                  <m:sty m:val="bi"/>
                </m:rPr>
                <w:rPr>
                  <w:rFonts w:ascii="Cambria Math" w:eastAsiaTheme="minorEastAsia" w:hAnsi="Cambria Math"/>
                  <w:rPrChange w:id="797" w:author="David Linan Romero" w:date="2021-03-09T14:15:00Z">
                    <w:rPr>
                      <w:rFonts w:ascii="Cambria Math" w:hAnsi="Cambria Math"/>
                    </w:rPr>
                  </w:rPrChange>
                </w:rPr>
                <m:t>z</m:t>
              </w:ins>
            </m:r>
          </m:e>
          <m:sub>
            <m:r>
              <w:ins w:id="798" w:author="David Linan Romero" w:date="2021-03-09T10:59:00Z">
                <m:rPr>
                  <m:sty m:val="bi"/>
                </m:rPr>
                <w:rPr>
                  <w:rFonts w:ascii="Cambria Math" w:eastAsiaTheme="minorEastAsia" w:hAnsi="Cambria Math"/>
                  <w:rPrChange w:id="799" w:author="David Linan Romero" w:date="2021-03-09T14:15:00Z">
                    <w:rPr>
                      <w:rFonts w:ascii="Cambria Math" w:hAnsi="Cambria Math"/>
                    </w:rPr>
                  </w:rPrChange>
                </w:rPr>
                <m:t>E</m:t>
              </w:ins>
            </m:r>
          </m:sub>
        </m:sSub>
      </m:oMath>
      <w:ins w:id="800" w:author="David Linan Romero" w:date="2021-03-09T10:59:00Z">
        <w:r w:rsidR="00820CB3" w:rsidRPr="00904617">
          <w:rPr>
            <w:rFonts w:eastAsiaTheme="minorEastAsia"/>
            <w:b/>
            <w:bCs/>
            <w:rPrChange w:id="801" w:author="David Linan Romero" w:date="2021-03-09T14:15:00Z">
              <w:rPr>
                <w:b/>
                <w:bCs/>
              </w:rPr>
            </w:rPrChange>
          </w:rPr>
          <w:t xml:space="preserve"> </w:t>
        </w:r>
        <w:r w:rsidR="00820CB3" w:rsidRPr="00904617">
          <w:rPr>
            <w:rFonts w:eastAsiaTheme="minorEastAsia"/>
            <w:rPrChange w:id="802" w:author="David Linan Romero" w:date="2021-03-09T14:15:00Z">
              <w:rPr/>
            </w:rPrChange>
          </w:rPr>
          <w:t>are integer</w:t>
        </w:r>
      </w:ins>
      <w:ins w:id="803" w:author="David Linan Romero" w:date="2021-03-09T11:00:00Z">
        <w:r w:rsidR="00302D75" w:rsidRPr="00904617">
          <w:rPr>
            <w:rFonts w:eastAsiaTheme="minorEastAsia"/>
            <w:rPrChange w:id="804" w:author="David Linan Romero" w:date="2021-03-09T14:15:00Z">
              <w:rPr/>
            </w:rPrChange>
          </w:rPr>
          <w:t xml:space="preserve"> (including binary) or Boolean.</w:t>
        </w:r>
      </w:ins>
      <w:ins w:id="805" w:author="David Linan Romero" w:date="2021-03-09T15:35:00Z">
        <w:r w:rsidR="00941663">
          <w:rPr>
            <w:rFonts w:eastAsiaTheme="minorEastAsia"/>
          </w:rPr>
          <w:t xml:space="preserve"> If not, abort: “</w:t>
        </w:r>
      </w:ins>
      <w:ins w:id="806" w:author="David Linan Romero" w:date="2021-03-09T15:36:00Z">
        <w:r w:rsidR="00645BD2">
          <w:rPr>
            <w:rFonts w:eastAsiaTheme="minorEastAsia"/>
          </w:rPr>
          <w:t xml:space="preserve">Variable X </w:t>
        </w:r>
        <w:r w:rsidR="008A7068">
          <w:rPr>
            <w:rFonts w:eastAsiaTheme="minorEastAsia"/>
          </w:rPr>
          <w:t>cannot be reformulated using the trivial reformulation</w:t>
        </w:r>
      </w:ins>
      <w:ins w:id="807" w:author="David Linan Romero" w:date="2021-03-09T15:35:00Z">
        <w:r w:rsidR="00941663">
          <w:rPr>
            <w:rFonts w:eastAsiaTheme="minorEastAsia"/>
          </w:rPr>
          <w:t>”.</w:t>
        </w:r>
      </w:ins>
      <w:ins w:id="808" w:author="David Linan Romero" w:date="2021-03-09T11:00:00Z">
        <w:r w:rsidR="00302D75" w:rsidRPr="00904617">
          <w:rPr>
            <w:rFonts w:eastAsiaTheme="minorEastAsia"/>
            <w:rPrChange w:id="809" w:author="David Linan Romero" w:date="2021-03-09T14:15:00Z">
              <w:rPr/>
            </w:rPrChange>
          </w:rPr>
          <w:t xml:space="preserve"> </w:t>
        </w:r>
      </w:ins>
    </w:p>
    <w:p w14:paraId="3DA9F7CB" w14:textId="7CE3D858" w:rsidR="00637831" w:rsidRPr="00904617" w:rsidRDefault="00302D75" w:rsidP="00941663">
      <w:pPr>
        <w:pStyle w:val="ListParagraph"/>
        <w:jc w:val="both"/>
        <w:rPr>
          <w:ins w:id="810" w:author="David Linan Romero" w:date="2021-03-09T13:02:00Z"/>
          <w:rFonts w:eastAsiaTheme="minorEastAsia"/>
          <w:b/>
          <w:bCs/>
          <w:rPrChange w:id="811" w:author="David Linan Romero" w:date="2021-03-09T14:15:00Z">
            <w:rPr>
              <w:ins w:id="812" w:author="David Linan Romero" w:date="2021-03-09T13:02:00Z"/>
            </w:rPr>
          </w:rPrChange>
        </w:rPr>
        <w:pPrChange w:id="813" w:author="David Linan Romero" w:date="2021-03-09T15:35:00Z">
          <w:pPr>
            <w:pStyle w:val="ListParagraph"/>
            <w:numPr>
              <w:numId w:val="8"/>
            </w:numPr>
            <w:ind w:left="1080" w:hanging="360"/>
            <w:jc w:val="both"/>
          </w:pPr>
        </w:pPrChange>
      </w:pPr>
      <w:ins w:id="814" w:author="David Linan Romero" w:date="2021-03-09T11:00:00Z">
        <w:r w:rsidRPr="00904617">
          <w:rPr>
            <w:rFonts w:eastAsiaTheme="minorEastAsia"/>
            <w:rPrChange w:id="815" w:author="David Linan Romero" w:date="2021-03-09T14:15:00Z">
              <w:rPr/>
            </w:rPrChange>
          </w:rPr>
          <w:t xml:space="preserve">Also </w:t>
        </w:r>
        <w:r w:rsidR="008C1079" w:rsidRPr="00904617">
          <w:rPr>
            <w:rFonts w:eastAsiaTheme="minorEastAsia"/>
            <w:rPrChange w:id="816" w:author="David Linan Romero" w:date="2021-03-09T14:15:00Z">
              <w:rPr/>
            </w:rPrChange>
          </w:rPr>
          <w:t xml:space="preserve">check that the upper </w:t>
        </w:r>
      </w:ins>
      <m:oMath>
        <m:sSubSup>
          <m:sSubSupPr>
            <m:ctrlPr>
              <w:ins w:id="817" w:author="David Linan Romero" w:date="2021-03-09T11:01:00Z">
                <w:rPr>
                  <w:rFonts w:ascii="Cambria Math" w:eastAsiaTheme="minorEastAsia" w:hAnsi="Cambria Math"/>
                  <w:b/>
                  <w:bCs/>
                  <w:i/>
                  <w:rPrChange w:id="818" w:author="David Linan Romero" w:date="2021-03-09T14:15:00Z">
                    <w:rPr>
                      <w:rFonts w:ascii="Cambria Math" w:hAnsi="Cambria Math"/>
                      <w:b/>
                      <w:bCs/>
                      <w:i/>
                    </w:rPr>
                  </w:rPrChange>
                </w:rPr>
              </w:ins>
            </m:ctrlPr>
          </m:sSubSupPr>
          <m:e>
            <m:r>
              <w:ins w:id="819" w:author="David Linan Romero" w:date="2021-03-09T11:01:00Z">
                <m:rPr>
                  <m:sty m:val="bi"/>
                </m:rPr>
                <w:rPr>
                  <w:rFonts w:ascii="Cambria Math" w:eastAsiaTheme="minorEastAsia" w:hAnsi="Cambria Math"/>
                  <w:rPrChange w:id="820" w:author="David Linan Romero" w:date="2021-03-09T14:15:00Z">
                    <w:rPr>
                      <w:rFonts w:ascii="Cambria Math" w:hAnsi="Cambria Math"/>
                    </w:rPr>
                  </w:rPrChange>
                </w:rPr>
                <m:t>z</m:t>
              </w:ins>
            </m:r>
          </m:e>
          <m:sub>
            <m:r>
              <w:ins w:id="821" w:author="David Linan Romero" w:date="2021-03-09T11:01:00Z">
                <m:rPr>
                  <m:sty m:val="bi"/>
                </m:rPr>
                <w:rPr>
                  <w:rFonts w:ascii="Cambria Math" w:eastAsiaTheme="minorEastAsia" w:hAnsi="Cambria Math"/>
                  <w:rPrChange w:id="822" w:author="David Linan Romero" w:date="2021-03-09T14:15:00Z">
                    <w:rPr>
                      <w:rFonts w:ascii="Cambria Math" w:hAnsi="Cambria Math"/>
                    </w:rPr>
                  </w:rPrChange>
                </w:rPr>
                <m:t>E</m:t>
              </w:ins>
            </m:r>
          </m:sub>
          <m:sup>
            <m:r>
              <w:ins w:id="823" w:author="David Linan Romero" w:date="2021-03-09T11:01:00Z">
                <m:rPr>
                  <m:sty m:val="bi"/>
                </m:rPr>
                <w:rPr>
                  <w:rFonts w:ascii="Cambria Math" w:eastAsiaTheme="minorEastAsia" w:hAnsi="Cambria Math"/>
                  <w:rPrChange w:id="824" w:author="David Linan Romero" w:date="2021-03-09T14:15:00Z">
                    <w:rPr>
                      <w:rFonts w:ascii="Cambria Math" w:hAnsi="Cambria Math"/>
                    </w:rPr>
                  </w:rPrChange>
                </w:rPr>
                <m:t>UP</m:t>
              </w:ins>
            </m:r>
          </m:sup>
        </m:sSubSup>
      </m:oMath>
      <w:ins w:id="825" w:author="David Linan Romero" w:date="2021-03-09T11:01:00Z">
        <w:r w:rsidR="008C1079" w:rsidRPr="00904617">
          <w:rPr>
            <w:rFonts w:eastAsiaTheme="minorEastAsia"/>
            <w:b/>
            <w:bCs/>
            <w:rPrChange w:id="826" w:author="David Linan Romero" w:date="2021-03-09T14:15:00Z">
              <w:rPr>
                <w:b/>
                <w:bCs/>
              </w:rPr>
            </w:rPrChange>
          </w:rPr>
          <w:t xml:space="preserve"> </w:t>
        </w:r>
      </w:ins>
      <w:ins w:id="827" w:author="David Linan Romero" w:date="2021-03-09T11:00:00Z">
        <w:r w:rsidR="008C1079" w:rsidRPr="00904617">
          <w:rPr>
            <w:rFonts w:eastAsiaTheme="minorEastAsia"/>
            <w:rPrChange w:id="828" w:author="David Linan Romero" w:date="2021-03-09T14:15:00Z">
              <w:rPr/>
            </w:rPrChange>
          </w:rPr>
          <w:t>and lower</w:t>
        </w:r>
      </w:ins>
      <w:ins w:id="829" w:author="David Linan Romero" w:date="2021-03-09T11:01:00Z">
        <w:r w:rsidR="008C1079" w:rsidRPr="00904617">
          <w:rPr>
            <w:rFonts w:eastAsiaTheme="minorEastAsia"/>
            <w:rPrChange w:id="830" w:author="David Linan Romero" w:date="2021-03-09T14:15:00Z">
              <w:rPr/>
            </w:rPrChange>
          </w:rPr>
          <w:t xml:space="preserve"> </w:t>
        </w:r>
      </w:ins>
      <m:oMath>
        <m:sSubSup>
          <m:sSubSupPr>
            <m:ctrlPr>
              <w:ins w:id="831" w:author="David Linan Romero" w:date="2021-03-09T11:01:00Z">
                <w:rPr>
                  <w:rFonts w:ascii="Cambria Math" w:eastAsiaTheme="minorEastAsia" w:hAnsi="Cambria Math"/>
                  <w:b/>
                  <w:bCs/>
                  <w:i/>
                  <w:rPrChange w:id="832" w:author="David Linan Romero" w:date="2021-03-09T14:15:00Z">
                    <w:rPr>
                      <w:rFonts w:ascii="Cambria Math" w:hAnsi="Cambria Math"/>
                      <w:b/>
                      <w:bCs/>
                      <w:i/>
                    </w:rPr>
                  </w:rPrChange>
                </w:rPr>
              </w:ins>
            </m:ctrlPr>
          </m:sSubSupPr>
          <m:e>
            <m:r>
              <w:ins w:id="833" w:author="David Linan Romero" w:date="2021-03-09T11:01:00Z">
                <m:rPr>
                  <m:sty m:val="bi"/>
                </m:rPr>
                <w:rPr>
                  <w:rFonts w:ascii="Cambria Math" w:eastAsiaTheme="minorEastAsia" w:hAnsi="Cambria Math"/>
                  <w:rPrChange w:id="834" w:author="David Linan Romero" w:date="2021-03-09T14:15:00Z">
                    <w:rPr>
                      <w:rFonts w:ascii="Cambria Math" w:hAnsi="Cambria Math"/>
                    </w:rPr>
                  </w:rPrChange>
                </w:rPr>
                <m:t>z</m:t>
              </w:ins>
            </m:r>
          </m:e>
          <m:sub>
            <m:r>
              <w:ins w:id="835" w:author="David Linan Romero" w:date="2021-03-09T11:01:00Z">
                <m:rPr>
                  <m:sty m:val="bi"/>
                </m:rPr>
                <w:rPr>
                  <w:rFonts w:ascii="Cambria Math" w:eastAsiaTheme="minorEastAsia" w:hAnsi="Cambria Math"/>
                  <w:rPrChange w:id="836" w:author="David Linan Romero" w:date="2021-03-09T14:15:00Z">
                    <w:rPr>
                      <w:rFonts w:ascii="Cambria Math" w:hAnsi="Cambria Math"/>
                    </w:rPr>
                  </w:rPrChange>
                </w:rPr>
                <m:t>E</m:t>
              </w:ins>
            </m:r>
          </m:sub>
          <m:sup>
            <m:r>
              <w:ins w:id="837" w:author="David Linan Romero" w:date="2021-03-09T11:01:00Z">
                <m:rPr>
                  <m:sty m:val="bi"/>
                </m:rPr>
                <w:rPr>
                  <w:rFonts w:ascii="Cambria Math" w:eastAsiaTheme="minorEastAsia" w:hAnsi="Cambria Math"/>
                  <w:rPrChange w:id="838" w:author="David Linan Romero" w:date="2021-03-09T14:15:00Z">
                    <w:rPr>
                      <w:rFonts w:ascii="Cambria Math" w:hAnsi="Cambria Math"/>
                    </w:rPr>
                  </w:rPrChange>
                </w:rPr>
                <m:t>LO</m:t>
              </w:ins>
            </m:r>
          </m:sup>
        </m:sSubSup>
      </m:oMath>
      <w:ins w:id="839" w:author="David Linan Romero" w:date="2021-03-09T11:00:00Z">
        <w:r w:rsidR="008C1079" w:rsidRPr="00904617">
          <w:rPr>
            <w:rFonts w:eastAsiaTheme="minorEastAsia"/>
            <w:rPrChange w:id="840" w:author="David Linan Romero" w:date="2021-03-09T14:15:00Z">
              <w:rPr/>
            </w:rPrChange>
          </w:rPr>
          <w:t xml:space="preserve"> bounds </w:t>
        </w:r>
      </w:ins>
      <w:ins w:id="841" w:author="David Linan Romero" w:date="2021-03-09T11:01:00Z">
        <w:r w:rsidR="008C1079" w:rsidRPr="00904617">
          <w:rPr>
            <w:rFonts w:eastAsiaTheme="minorEastAsia"/>
            <w:rPrChange w:id="842" w:author="David Linan Romero" w:date="2021-03-09T14:15:00Z">
              <w:rPr/>
            </w:rPrChange>
          </w:rPr>
          <w:t xml:space="preserve">for </w:t>
        </w:r>
      </w:ins>
      <m:oMath>
        <m:sSub>
          <m:sSubPr>
            <m:ctrlPr>
              <w:ins w:id="843" w:author="David Linan Romero" w:date="2021-03-09T11:01:00Z">
                <w:rPr>
                  <w:rFonts w:ascii="Cambria Math" w:eastAsiaTheme="minorEastAsia" w:hAnsi="Cambria Math"/>
                  <w:b/>
                  <w:bCs/>
                  <w:i/>
                  <w:rPrChange w:id="844" w:author="David Linan Romero" w:date="2021-03-09T14:15:00Z">
                    <w:rPr>
                      <w:rFonts w:ascii="Cambria Math" w:hAnsi="Cambria Math"/>
                      <w:b/>
                      <w:bCs/>
                      <w:i/>
                    </w:rPr>
                  </w:rPrChange>
                </w:rPr>
              </w:ins>
            </m:ctrlPr>
          </m:sSubPr>
          <m:e>
            <m:r>
              <w:ins w:id="845" w:author="David Linan Romero" w:date="2021-03-09T11:01:00Z">
                <m:rPr>
                  <m:sty m:val="bi"/>
                </m:rPr>
                <w:rPr>
                  <w:rFonts w:ascii="Cambria Math" w:eastAsiaTheme="minorEastAsia" w:hAnsi="Cambria Math"/>
                  <w:rPrChange w:id="846" w:author="David Linan Romero" w:date="2021-03-09T14:15:00Z">
                    <w:rPr>
                      <w:rFonts w:ascii="Cambria Math" w:hAnsi="Cambria Math"/>
                    </w:rPr>
                  </w:rPrChange>
                </w:rPr>
                <m:t>z</m:t>
              </w:ins>
            </m:r>
          </m:e>
          <m:sub>
            <m:r>
              <w:ins w:id="847" w:author="David Linan Romero" w:date="2021-03-09T11:01:00Z">
                <m:rPr>
                  <m:sty m:val="bi"/>
                </m:rPr>
                <w:rPr>
                  <w:rFonts w:ascii="Cambria Math" w:eastAsiaTheme="minorEastAsia" w:hAnsi="Cambria Math"/>
                  <w:rPrChange w:id="848" w:author="David Linan Romero" w:date="2021-03-09T14:15:00Z">
                    <w:rPr>
                      <w:rFonts w:ascii="Cambria Math" w:hAnsi="Cambria Math"/>
                    </w:rPr>
                  </w:rPrChange>
                </w:rPr>
                <m:t>E</m:t>
              </w:ins>
            </m:r>
          </m:sub>
        </m:sSub>
      </m:oMath>
      <w:ins w:id="849" w:author="David Linan Romero" w:date="2021-03-09T11:01:00Z">
        <w:r w:rsidR="008C1079" w:rsidRPr="00904617">
          <w:rPr>
            <w:rFonts w:eastAsiaTheme="minorEastAsia"/>
            <w:b/>
            <w:bCs/>
            <w:rPrChange w:id="850" w:author="David Linan Romero" w:date="2021-03-09T14:15:00Z">
              <w:rPr>
                <w:b/>
                <w:bCs/>
              </w:rPr>
            </w:rPrChange>
          </w:rPr>
          <w:t xml:space="preserve"> </w:t>
        </w:r>
        <w:r w:rsidR="008C1079" w:rsidRPr="00904617">
          <w:rPr>
            <w:rFonts w:eastAsiaTheme="minorEastAsia"/>
            <w:rPrChange w:id="851" w:author="David Linan Romero" w:date="2021-03-09T14:15:00Z">
              <w:rPr/>
            </w:rPrChange>
          </w:rPr>
          <w:t>are declared</w:t>
        </w:r>
      </w:ins>
      <w:ins w:id="852" w:author="David Linan Romero" w:date="2021-03-09T14:14:00Z">
        <w:r w:rsidR="007E7E29" w:rsidRPr="00904617">
          <w:rPr>
            <w:rFonts w:eastAsiaTheme="minorEastAsia"/>
            <w:rPrChange w:id="853" w:author="David Linan Romero" w:date="2021-03-09T14:15:00Z">
              <w:rPr/>
            </w:rPrChange>
          </w:rPr>
          <w:t xml:space="preserve"> if they are not </w:t>
        </w:r>
      </w:ins>
      <w:ins w:id="854" w:author="David Linan Romero" w:date="2021-03-09T14:15:00Z">
        <w:r w:rsidR="007E7E29" w:rsidRPr="00904617">
          <w:rPr>
            <w:rFonts w:eastAsiaTheme="minorEastAsia"/>
            <w:rPrChange w:id="855" w:author="David Linan Romero" w:date="2021-03-09T14:15:00Z">
              <w:rPr/>
            </w:rPrChange>
          </w:rPr>
          <w:t>binary or Boolean</w:t>
        </w:r>
      </w:ins>
      <w:ins w:id="856" w:author="David Linan Romero" w:date="2021-03-09T11:01:00Z">
        <w:r w:rsidR="008C1079" w:rsidRPr="00904617">
          <w:rPr>
            <w:rFonts w:eastAsiaTheme="minorEastAsia"/>
            <w:rPrChange w:id="857" w:author="David Linan Romero" w:date="2021-03-09T14:15:00Z">
              <w:rPr/>
            </w:rPrChange>
          </w:rPr>
          <w:t xml:space="preserve">. </w:t>
        </w:r>
        <w:r w:rsidR="0045456E" w:rsidRPr="00904617">
          <w:rPr>
            <w:rFonts w:eastAsiaTheme="minorEastAsia"/>
            <w:rPrChange w:id="858" w:author="David Linan Romero" w:date="2021-03-09T14:15:00Z">
              <w:rPr/>
            </w:rPrChange>
          </w:rPr>
          <w:t>If not, there should be a warning</w:t>
        </w:r>
      </w:ins>
      <w:ins w:id="859" w:author="David Linan Romero" w:date="2021-03-09T15:37:00Z">
        <w:r w:rsidR="008A7068">
          <w:rPr>
            <w:rFonts w:eastAsiaTheme="minorEastAsia"/>
          </w:rPr>
          <w:t>: “</w:t>
        </w:r>
      </w:ins>
      <w:ins w:id="860" w:author="David Linan Romero" w:date="2021-03-09T11:01:00Z">
        <w:r w:rsidR="0045456E" w:rsidRPr="00904617">
          <w:rPr>
            <w:rFonts w:eastAsiaTheme="minorEastAsia"/>
            <w:rPrChange w:id="861" w:author="David Linan Romero" w:date="2021-03-09T14:15:00Z">
              <w:rPr/>
            </w:rPrChange>
          </w:rPr>
          <w:t>the problem may be unbou</w:t>
        </w:r>
      </w:ins>
      <w:ins w:id="862" w:author="David Linan Romero" w:date="2021-03-09T11:02:00Z">
        <w:r w:rsidR="0045456E" w:rsidRPr="00904617">
          <w:rPr>
            <w:rFonts w:eastAsiaTheme="minorEastAsia"/>
            <w:rPrChange w:id="863" w:author="David Linan Romero" w:date="2021-03-09T14:15:00Z">
              <w:rPr/>
            </w:rPrChange>
          </w:rPr>
          <w:t>nded</w:t>
        </w:r>
      </w:ins>
      <w:ins w:id="864" w:author="David Linan Romero" w:date="2021-03-09T15:37:00Z">
        <w:r w:rsidR="008A7068">
          <w:rPr>
            <w:rFonts w:eastAsiaTheme="minorEastAsia"/>
          </w:rPr>
          <w:t>”</w:t>
        </w:r>
        <w:r w:rsidR="00F92BD7">
          <w:rPr>
            <w:rFonts w:eastAsiaTheme="minorEastAsia"/>
          </w:rPr>
          <w:t xml:space="preserve">; however, the solver can </w:t>
        </w:r>
      </w:ins>
      <w:ins w:id="865" w:author="David Linan Romero" w:date="2021-03-09T15:38:00Z">
        <w:r w:rsidR="007363EB">
          <w:rPr>
            <w:rFonts w:eastAsiaTheme="minorEastAsia"/>
          </w:rPr>
          <w:t xml:space="preserve">still </w:t>
        </w:r>
      </w:ins>
      <w:ins w:id="866" w:author="David Linan Romero" w:date="2021-03-09T15:37:00Z">
        <w:r w:rsidR="00F92BD7">
          <w:rPr>
            <w:rFonts w:eastAsiaTheme="minorEastAsia"/>
          </w:rPr>
          <w:t xml:space="preserve">try to solve the problem </w:t>
        </w:r>
      </w:ins>
      <w:ins w:id="867" w:author="David Linan Romero" w:date="2021-03-09T15:38:00Z">
        <w:r w:rsidR="007363EB">
          <w:rPr>
            <w:rFonts w:eastAsiaTheme="minorEastAsia"/>
          </w:rPr>
          <w:t>(</w:t>
        </w:r>
        <w:r w:rsidR="007363EB" w:rsidRPr="007363EB">
          <w:rPr>
            <w:rFonts w:eastAsiaTheme="minorEastAsia"/>
            <w:color w:val="FF0000"/>
            <w:rPrChange w:id="868" w:author="David Linan Romero" w:date="2021-03-09T15:38:00Z">
              <w:rPr>
                <w:rFonts w:eastAsiaTheme="minorEastAsia"/>
              </w:rPr>
            </w:rPrChange>
          </w:rPr>
          <w:t>or what do you think?</w:t>
        </w:r>
        <w:r w:rsidR="007363EB">
          <w:rPr>
            <w:rFonts w:eastAsiaTheme="minorEastAsia"/>
          </w:rPr>
          <w:t>).</w:t>
        </w:r>
      </w:ins>
    </w:p>
    <w:p w14:paraId="3376535C" w14:textId="026D2B9F" w:rsidR="00285F08" w:rsidRPr="00904617" w:rsidRDefault="00285F08" w:rsidP="00904617">
      <w:pPr>
        <w:pStyle w:val="ListParagraph"/>
        <w:numPr>
          <w:ilvl w:val="0"/>
          <w:numId w:val="6"/>
        </w:numPr>
        <w:jc w:val="both"/>
        <w:rPr>
          <w:ins w:id="869" w:author="David Linan Romero" w:date="2021-03-09T13:05:00Z"/>
          <w:rFonts w:eastAsiaTheme="minorEastAsia"/>
          <w:rPrChange w:id="870" w:author="David Linan Romero" w:date="2021-03-09T14:15:00Z">
            <w:rPr>
              <w:ins w:id="871" w:author="David Linan Romero" w:date="2021-03-09T13:05:00Z"/>
            </w:rPr>
          </w:rPrChange>
        </w:rPr>
        <w:pPrChange w:id="872" w:author="David Linan Romero" w:date="2021-03-09T14:15:00Z">
          <w:pPr>
            <w:pStyle w:val="ListParagraph"/>
            <w:numPr>
              <w:numId w:val="8"/>
            </w:numPr>
            <w:ind w:left="1080" w:hanging="360"/>
            <w:jc w:val="both"/>
          </w:pPr>
        </w:pPrChange>
      </w:pPr>
      <w:ins w:id="873" w:author="David Linan Romero" w:date="2021-03-09T13:02:00Z">
        <w:r w:rsidRPr="000818B9">
          <w:rPr>
            <w:rFonts w:eastAsiaTheme="minorEastAsia"/>
            <w:b/>
            <w:bCs/>
            <w:rPrChange w:id="874" w:author="David Linan Romero" w:date="2021-03-09T14:16:00Z">
              <w:rPr/>
            </w:rPrChange>
          </w:rPr>
          <w:t>Ide</w:t>
        </w:r>
      </w:ins>
      <w:ins w:id="875" w:author="David Linan Romero" w:date="2021-03-09T13:03:00Z">
        <w:r w:rsidRPr="000818B9">
          <w:rPr>
            <w:rFonts w:eastAsiaTheme="minorEastAsia"/>
            <w:b/>
            <w:bCs/>
            <w:rPrChange w:id="876" w:author="David Linan Romero" w:date="2021-03-09T14:16:00Z">
              <w:rPr/>
            </w:rPrChange>
          </w:rPr>
          <w:t xml:space="preserve">ntify the variables </w:t>
        </w:r>
        <w:r w:rsidR="00AE4896" w:rsidRPr="000818B9">
          <w:rPr>
            <w:rFonts w:eastAsiaTheme="minorEastAsia"/>
            <w:b/>
            <w:bCs/>
            <w:rPrChange w:id="877" w:author="David Linan Romero" w:date="2021-03-09T14:16:00Z">
              <w:rPr/>
            </w:rPrChange>
          </w:rPr>
          <w:t xml:space="preserve">from </w:t>
        </w:r>
      </w:ins>
      <m:oMath>
        <m:sSub>
          <m:sSubPr>
            <m:ctrlPr>
              <w:ins w:id="878" w:author="David Linan Romero" w:date="2021-03-09T13:03:00Z">
                <w:rPr>
                  <w:rFonts w:ascii="Cambria Math" w:hAnsi="Cambria Math"/>
                  <w:b/>
                  <w:bCs/>
                  <w:i/>
                  <w:rPrChange w:id="879" w:author="David Linan Romero" w:date="2021-03-09T14:16:00Z">
                    <w:rPr>
                      <w:rFonts w:ascii="Cambria Math" w:hAnsi="Cambria Math"/>
                      <w:b/>
                      <w:bCs/>
                      <w:i/>
                    </w:rPr>
                  </w:rPrChange>
                </w:rPr>
              </w:ins>
            </m:ctrlPr>
          </m:sSubPr>
          <m:e>
            <m:r>
              <w:ins w:id="880" w:author="David Linan Romero" w:date="2021-03-09T13:03:00Z">
                <m:rPr>
                  <m:sty m:val="bi"/>
                </m:rPr>
                <w:rPr>
                  <w:rFonts w:ascii="Cambria Math" w:hAnsi="Cambria Math"/>
                  <w:rPrChange w:id="881" w:author="David Linan Romero" w:date="2021-03-09T14:16:00Z">
                    <w:rPr>
                      <w:rFonts w:ascii="Cambria Math" w:hAnsi="Cambria Math"/>
                    </w:rPr>
                  </w:rPrChange>
                </w:rPr>
                <m:t>Y'</m:t>
              </w:ins>
            </m:r>
          </m:e>
          <m:sub>
            <m:r>
              <w:ins w:id="882" w:author="David Linan Romero" w:date="2021-03-09T13:03:00Z">
                <m:rPr>
                  <m:sty m:val="bi"/>
                </m:rPr>
                <w:rPr>
                  <w:rFonts w:ascii="Cambria Math" w:hAnsi="Cambria Math"/>
                  <w:rPrChange w:id="883" w:author="David Linan Romero" w:date="2021-03-09T14:16:00Z">
                    <w:rPr>
                      <w:rFonts w:ascii="Cambria Math" w:hAnsi="Cambria Math"/>
                    </w:rPr>
                  </w:rPrChange>
                </w:rPr>
                <m:t>E</m:t>
              </w:ins>
            </m:r>
          </m:sub>
        </m:sSub>
      </m:oMath>
      <w:ins w:id="884" w:author="David Linan Romero" w:date="2021-03-09T13:03:00Z">
        <w:r w:rsidR="00AE4896" w:rsidRPr="000818B9">
          <w:rPr>
            <w:rFonts w:eastAsiaTheme="minorEastAsia"/>
            <w:b/>
            <w:bCs/>
            <w:rPrChange w:id="885" w:author="David Linan Romero" w:date="2021-03-09T14:16:00Z">
              <w:rPr>
                <w:b/>
                <w:bCs/>
              </w:rPr>
            </w:rPrChange>
          </w:rPr>
          <w:t xml:space="preserve"> </w:t>
        </w:r>
        <w:r w:rsidR="00AE4896" w:rsidRPr="000818B9">
          <w:rPr>
            <w:rFonts w:eastAsiaTheme="minorEastAsia"/>
            <w:b/>
            <w:bCs/>
            <w:rPrChange w:id="886" w:author="David Linan Romero" w:date="2021-03-09T14:16:00Z">
              <w:rPr/>
            </w:rPrChange>
          </w:rPr>
          <w:t>that can be reformulated (</w:t>
        </w:r>
      </w:ins>
      <m:oMath>
        <m:sSub>
          <m:sSubPr>
            <m:ctrlPr>
              <w:ins w:id="887" w:author="David Linan Romero" w:date="2021-03-09T13:03:00Z">
                <w:rPr>
                  <w:rFonts w:ascii="Cambria Math" w:hAnsi="Cambria Math"/>
                  <w:b/>
                  <w:bCs/>
                  <w:i/>
                  <w:rPrChange w:id="888" w:author="David Linan Romero" w:date="2021-03-09T14:16:00Z">
                    <w:rPr>
                      <w:rFonts w:ascii="Cambria Math" w:hAnsi="Cambria Math"/>
                      <w:b/>
                      <w:bCs/>
                      <w:i/>
                    </w:rPr>
                  </w:rPrChange>
                </w:rPr>
              </w:ins>
            </m:ctrlPr>
          </m:sSubPr>
          <m:e>
            <m:r>
              <w:ins w:id="889" w:author="David Linan Romero" w:date="2021-03-09T13:03:00Z">
                <m:rPr>
                  <m:sty m:val="bi"/>
                </m:rPr>
                <w:rPr>
                  <w:rFonts w:ascii="Cambria Math" w:hAnsi="Cambria Math"/>
                  <w:rPrChange w:id="890" w:author="David Linan Romero" w:date="2021-03-09T14:16:00Z">
                    <w:rPr>
                      <w:rFonts w:ascii="Cambria Math" w:hAnsi="Cambria Math"/>
                    </w:rPr>
                  </w:rPrChange>
                </w:rPr>
                <m:t>Y</m:t>
              </w:ins>
            </m:r>
          </m:e>
          <m:sub>
            <m:r>
              <w:ins w:id="891" w:author="David Linan Romero" w:date="2021-03-09T13:03:00Z">
                <m:rPr>
                  <m:sty m:val="bi"/>
                </m:rPr>
                <w:rPr>
                  <w:rFonts w:ascii="Cambria Math" w:hAnsi="Cambria Math"/>
                  <w:rPrChange w:id="892" w:author="David Linan Romero" w:date="2021-03-09T14:16:00Z">
                    <w:rPr>
                      <w:rFonts w:ascii="Cambria Math" w:hAnsi="Cambria Math"/>
                    </w:rPr>
                  </w:rPrChange>
                </w:rPr>
                <m:t>E</m:t>
              </w:ins>
            </m:r>
          </m:sub>
        </m:sSub>
      </m:oMath>
      <w:ins w:id="893" w:author="David Linan Romero" w:date="2021-03-09T13:03:00Z">
        <w:r w:rsidR="00AE4896" w:rsidRPr="000818B9">
          <w:rPr>
            <w:rFonts w:eastAsiaTheme="minorEastAsia"/>
            <w:b/>
            <w:bCs/>
            <w:rPrChange w:id="894" w:author="David Linan Romero" w:date="2021-03-09T14:16:00Z">
              <w:rPr>
                <w:rFonts w:eastAsiaTheme="minorEastAsia"/>
                <w:b/>
                <w:bCs/>
              </w:rPr>
            </w:rPrChange>
          </w:rPr>
          <w:t>)</w:t>
        </w:r>
      </w:ins>
      <w:ins w:id="895" w:author="David Linan Romero" w:date="2021-03-09T14:16:00Z">
        <w:r w:rsidR="000818B9" w:rsidRPr="000818B9">
          <w:rPr>
            <w:rFonts w:eastAsiaTheme="minorEastAsia"/>
            <w:b/>
            <w:bCs/>
            <w:rPrChange w:id="896" w:author="David Linan Romero" w:date="2021-03-09T14:16:00Z">
              <w:rPr>
                <w:rFonts w:eastAsiaTheme="minorEastAsia"/>
              </w:rPr>
            </w:rPrChange>
          </w:rPr>
          <w:t>:</w:t>
        </w:r>
        <w:r w:rsidR="000818B9">
          <w:rPr>
            <w:rFonts w:eastAsiaTheme="minorEastAsia"/>
          </w:rPr>
          <w:t xml:space="preserve"> </w:t>
        </w:r>
      </w:ins>
      <w:ins w:id="897" w:author="David Linan Romero" w:date="2021-03-09T13:03:00Z">
        <w:r w:rsidR="00183B1E" w:rsidRPr="00904617">
          <w:rPr>
            <w:rFonts w:eastAsiaTheme="minorEastAsia"/>
            <w:rPrChange w:id="898" w:author="David Linan Romero" w:date="2021-03-09T14:15:00Z">
              <w:rPr/>
            </w:rPrChange>
          </w:rPr>
          <w:t>To do so</w:t>
        </w:r>
      </w:ins>
      <w:ins w:id="899" w:author="David Linan Romero" w:date="2021-03-09T13:05:00Z">
        <w:r w:rsidR="001640A6" w:rsidRPr="00904617">
          <w:rPr>
            <w:rFonts w:eastAsiaTheme="minorEastAsia"/>
            <w:rPrChange w:id="900" w:author="David Linan Romero" w:date="2021-03-09T14:15:00Z">
              <w:rPr/>
            </w:rPrChange>
          </w:rPr>
          <w:t>:</w:t>
        </w:r>
      </w:ins>
    </w:p>
    <w:p w14:paraId="1FD16692" w14:textId="10644747" w:rsidR="001640A6" w:rsidRDefault="00907EF5" w:rsidP="00907EF5">
      <w:pPr>
        <w:pStyle w:val="ListParagraph"/>
        <w:numPr>
          <w:ilvl w:val="0"/>
          <w:numId w:val="9"/>
        </w:numPr>
        <w:jc w:val="both"/>
        <w:rPr>
          <w:ins w:id="901" w:author="David Linan Romero" w:date="2021-03-09T14:17:00Z"/>
          <w:rFonts w:eastAsiaTheme="minorEastAsia"/>
        </w:rPr>
      </w:pPr>
      <w:ins w:id="902" w:author="David Linan Romero" w:date="2021-03-09T13:06:00Z">
        <w:r>
          <w:rPr>
            <w:rFonts w:eastAsiaTheme="minorEastAsia"/>
          </w:rPr>
          <w:t xml:space="preserve">First </w:t>
        </w:r>
      </w:ins>
      <w:ins w:id="903" w:author="David Linan Romero" w:date="2021-03-09T13:08:00Z">
        <w:r w:rsidR="001A2286">
          <w:rPr>
            <w:rFonts w:eastAsiaTheme="minorEastAsia"/>
          </w:rPr>
          <w:t xml:space="preserve">check that </w:t>
        </w:r>
        <w:r w:rsidR="00847D81">
          <w:rPr>
            <w:rFonts w:eastAsiaTheme="minorEastAsia"/>
          </w:rPr>
          <w:t xml:space="preserve">for every </w:t>
        </w:r>
      </w:ins>
      <w:ins w:id="904" w:author="David Linan Romero" w:date="2021-03-09T14:13:00Z">
        <w:r w:rsidR="00A05277">
          <w:rPr>
            <w:rFonts w:eastAsiaTheme="minorEastAsia"/>
          </w:rPr>
          <w:t xml:space="preserve">set </w:t>
        </w:r>
      </w:ins>
      <m:oMath>
        <m:r>
          <w:ins w:id="905" w:author="David Linan Romero" w:date="2021-03-09T14:13:00Z">
            <w:rPr>
              <w:rFonts w:ascii="Cambria Math" w:eastAsiaTheme="minorEastAsia" w:hAnsi="Cambria Math"/>
            </w:rPr>
            <m:t>se</m:t>
          </w:ins>
        </m:r>
        <m:sSub>
          <m:sSubPr>
            <m:ctrlPr>
              <w:ins w:id="906" w:author="David Linan Romero" w:date="2021-03-09T14:13:00Z">
                <w:rPr>
                  <w:rFonts w:ascii="Cambria Math" w:eastAsiaTheme="minorEastAsia" w:hAnsi="Cambria Math"/>
                  <w:i/>
                </w:rPr>
              </w:ins>
            </m:ctrlPr>
          </m:sSubPr>
          <m:e>
            <m:r>
              <w:ins w:id="907" w:author="David Linan Romero" w:date="2021-03-09T14:13:00Z">
                <w:rPr>
                  <w:rFonts w:ascii="Cambria Math" w:eastAsiaTheme="minorEastAsia" w:hAnsi="Cambria Math"/>
                </w:rPr>
                <m:t>t</m:t>
              </w:ins>
            </m:r>
          </m:e>
          <m:sub>
            <m:r>
              <w:ins w:id="908" w:author="David Linan Romero" w:date="2021-03-09T14:13:00Z">
                <w:rPr>
                  <w:rFonts w:ascii="Cambria Math" w:eastAsiaTheme="minorEastAsia" w:hAnsi="Cambria Math"/>
                </w:rPr>
                <m:t>j</m:t>
              </w:ins>
            </m:r>
          </m:sub>
        </m:sSub>
      </m:oMath>
      <w:ins w:id="909" w:author="David Linan Romero" w:date="2021-03-09T14:13:00Z">
        <w:r w:rsidR="008939DF">
          <w:rPr>
            <w:rFonts w:eastAsiaTheme="minorEastAsia"/>
          </w:rPr>
          <w:t xml:space="preserve"> for </w:t>
        </w:r>
      </w:ins>
      <m:oMath>
        <m:r>
          <w:ins w:id="910" w:author="David Linan Romero" w:date="2021-03-09T14:14:00Z">
            <w:rPr>
              <w:rFonts w:ascii="Cambria Math" w:eastAsiaTheme="minorEastAsia" w:hAnsi="Cambria Math"/>
            </w:rPr>
            <m:t>j∈</m:t>
          </w:ins>
        </m:r>
        <m:d>
          <m:dPr>
            <m:begChr m:val="{"/>
            <m:endChr m:val="}"/>
            <m:ctrlPr>
              <w:ins w:id="911" w:author="David Linan Romero" w:date="2021-03-09T14:14:00Z">
                <w:rPr>
                  <w:rFonts w:ascii="Cambria Math" w:eastAsiaTheme="minorEastAsia" w:hAnsi="Cambria Math"/>
                  <w:i/>
                </w:rPr>
              </w:ins>
            </m:ctrlPr>
          </m:dPr>
          <m:e>
            <m:r>
              <w:ins w:id="912" w:author="David Linan Romero" w:date="2021-03-09T14:14:00Z">
                <w:rPr>
                  <w:rFonts w:ascii="Cambria Math" w:eastAsiaTheme="minorEastAsia" w:hAnsi="Cambria Math"/>
                </w:rPr>
                <m:t>1,2,3,…,</m:t>
              </w:ins>
            </m:r>
            <m:sSub>
              <m:sSubPr>
                <m:ctrlPr>
                  <w:ins w:id="913" w:author="David Linan Romero" w:date="2021-03-09T14:14:00Z">
                    <w:rPr>
                      <w:rFonts w:ascii="Cambria Math" w:eastAsiaTheme="minorEastAsia" w:hAnsi="Cambria Math"/>
                      <w:i/>
                    </w:rPr>
                  </w:ins>
                </m:ctrlPr>
              </m:sSubPr>
              <m:e>
                <m:r>
                  <w:ins w:id="914" w:author="David Linan Romero" w:date="2021-03-09T14:14:00Z">
                    <w:rPr>
                      <w:rFonts w:ascii="Cambria Math" w:eastAsiaTheme="minorEastAsia" w:hAnsi="Cambria Math"/>
                    </w:rPr>
                    <m:t>n</m:t>
                  </w:ins>
                </m:r>
              </m:e>
              <m:sub>
                <m:r>
                  <w:ins w:id="915" w:author="David Linan Romero" w:date="2021-03-09T14:14:00Z">
                    <w:rPr>
                      <w:rFonts w:ascii="Cambria Math" w:eastAsiaTheme="minorEastAsia" w:hAnsi="Cambria Math"/>
                    </w:rPr>
                    <m:t>Y</m:t>
                  </w:ins>
                </m:r>
              </m:sub>
            </m:sSub>
          </m:e>
        </m:d>
      </m:oMath>
      <w:ins w:id="916" w:author="David Linan Romero" w:date="2021-03-09T14:14:00Z">
        <w:r w:rsidR="008939DF">
          <w:rPr>
            <w:rFonts w:eastAsiaTheme="minorEastAsia"/>
          </w:rPr>
          <w:t xml:space="preserve"> </w:t>
        </w:r>
      </w:ins>
      <w:ins w:id="917" w:author="David Linan Romero" w:date="2021-03-09T14:17:00Z">
        <w:r w:rsidR="00B1268E">
          <w:rPr>
            <w:rFonts w:eastAsiaTheme="minorEastAsia"/>
          </w:rPr>
          <w:t>there exist exactly one constraint of the form:</w:t>
        </w:r>
      </w:ins>
    </w:p>
    <w:p w14:paraId="720F1D2C" w14:textId="6409173C" w:rsidR="00B1268E" w:rsidRPr="00FF282E" w:rsidRDefault="00E93CA9" w:rsidP="00B1268E">
      <w:pPr>
        <w:pStyle w:val="ListParagraph"/>
        <w:ind w:left="1440"/>
        <w:jc w:val="both"/>
        <w:rPr>
          <w:ins w:id="918" w:author="David Linan Romero" w:date="2021-03-09T14:32:00Z"/>
          <w:rFonts w:eastAsiaTheme="minorEastAsia"/>
          <w:rPrChange w:id="919" w:author="David Linan Romero" w:date="2021-03-09T14:32:00Z">
            <w:rPr>
              <w:ins w:id="920" w:author="David Linan Romero" w:date="2021-03-09T14:32:00Z"/>
              <w:rFonts w:eastAsiaTheme="minorEastAsia"/>
            </w:rPr>
          </w:rPrChange>
        </w:rPr>
      </w:pPr>
      <m:oMathPara>
        <m:oMath>
          <m:r>
            <w:ins w:id="921" w:author="David Linan Romero" w:date="2021-03-09T14:17:00Z">
              <w:rPr>
                <w:rFonts w:ascii="Cambria Math" w:eastAsiaTheme="minorEastAsia" w:hAnsi="Cambria Math"/>
              </w:rPr>
              <m:t>Exactly</m:t>
            </w:ins>
          </m:r>
          <m:d>
            <m:dPr>
              <m:ctrlPr>
                <w:ins w:id="922" w:author="David Linan Romero" w:date="2021-03-09T14:17:00Z">
                  <w:rPr>
                    <w:rFonts w:ascii="Cambria Math" w:eastAsiaTheme="minorEastAsia" w:hAnsi="Cambria Math"/>
                    <w:i/>
                  </w:rPr>
                </w:ins>
              </m:ctrlPr>
            </m:dPr>
            <m:e>
              <m:sSub>
                <m:sSubPr>
                  <m:ctrlPr>
                    <w:ins w:id="923" w:author="David Linan Romero" w:date="2021-03-09T14:17:00Z">
                      <w:rPr>
                        <w:rFonts w:ascii="Cambria Math" w:eastAsiaTheme="minorEastAsia" w:hAnsi="Cambria Math"/>
                        <w:i/>
                      </w:rPr>
                    </w:ins>
                  </m:ctrlPr>
                </m:sSubPr>
                <m:e>
                  <m:r>
                    <w:ins w:id="924" w:author="David Linan Romero" w:date="2021-03-09T14:17:00Z">
                      <w:rPr>
                        <w:rFonts w:ascii="Cambria Math" w:eastAsiaTheme="minorEastAsia" w:hAnsi="Cambria Math"/>
                      </w:rPr>
                      <m:t>θ</m:t>
                    </w:ins>
                  </m:r>
                </m:e>
                <m:sub>
                  <m:r>
                    <w:ins w:id="925" w:author="David Linan Romero" w:date="2021-03-09T14:17:00Z">
                      <w:rPr>
                        <w:rFonts w:ascii="Cambria Math" w:eastAsiaTheme="minorEastAsia" w:hAnsi="Cambria Math"/>
                      </w:rPr>
                      <m:t>j</m:t>
                    </w:ins>
                  </m:r>
                </m:sub>
              </m:sSub>
              <m:r>
                <w:ins w:id="926" w:author="David Linan Romero" w:date="2021-03-09T14:29:00Z">
                  <w:rPr>
                    <w:rFonts w:ascii="Cambria Math" w:eastAsiaTheme="minorEastAsia" w:hAnsi="Cambria Math"/>
                  </w:rPr>
                  <m:t>,</m:t>
                </w:ins>
              </m:r>
              <m:d>
                <m:dPr>
                  <m:begChr m:val="["/>
                  <m:endChr m:val="]"/>
                  <m:ctrlPr>
                    <w:ins w:id="927" w:author="David Linan Romero" w:date="2021-03-09T14:30:00Z">
                      <w:rPr>
                        <w:rFonts w:ascii="Cambria Math" w:eastAsiaTheme="minorEastAsia" w:hAnsi="Cambria Math"/>
                        <w:i/>
                      </w:rPr>
                    </w:ins>
                  </m:ctrlPr>
                </m:dPr>
                <m:e>
                  <m:sSub>
                    <m:sSubPr>
                      <m:ctrlPr>
                        <w:ins w:id="928" w:author="David Linan Romero" w:date="2021-03-09T14:29:00Z">
                          <w:rPr>
                            <w:rFonts w:ascii="Cambria Math" w:eastAsiaTheme="minorEastAsia" w:hAnsi="Cambria Math"/>
                            <w:i/>
                          </w:rPr>
                        </w:ins>
                      </m:ctrlPr>
                    </m:sSubPr>
                    <m:e>
                      <m:r>
                        <w:ins w:id="929" w:author="David Linan Romero" w:date="2021-03-09T14:29:00Z">
                          <w:rPr>
                            <w:rFonts w:ascii="Cambria Math" w:eastAsiaTheme="minorEastAsia" w:hAnsi="Cambria Math"/>
                          </w:rPr>
                          <m:t>Y</m:t>
                        </w:ins>
                      </m:r>
                      <m:ctrlPr>
                        <w:ins w:id="930" w:author="David Linan Romero" w:date="2021-03-09T14:29:00Z">
                          <w:rPr>
                            <w:rFonts w:ascii="Cambria Math" w:eastAsiaTheme="minorEastAsia" w:hAnsi="Cambria Math"/>
                            <w:b/>
                            <w:bCs/>
                            <w:i/>
                          </w:rPr>
                        </w:ins>
                      </m:ctrlPr>
                    </m:e>
                    <m:sub>
                      <m:r>
                        <w:ins w:id="931" w:author="David Linan Romero" w:date="2021-03-09T14:29:00Z">
                          <w:rPr>
                            <w:rFonts w:ascii="Cambria Math" w:eastAsiaTheme="minorEastAsia" w:hAnsi="Cambria Math"/>
                          </w:rPr>
                          <m:t>E,se</m:t>
                        </w:ins>
                      </m:r>
                      <m:sSub>
                        <m:sSubPr>
                          <m:ctrlPr>
                            <w:ins w:id="932" w:author="David Linan Romero" w:date="2021-03-09T14:29:00Z">
                              <w:rPr>
                                <w:rFonts w:ascii="Cambria Math" w:eastAsiaTheme="minorEastAsia" w:hAnsi="Cambria Math"/>
                                <w:i/>
                              </w:rPr>
                            </w:ins>
                          </m:ctrlPr>
                        </m:sSubPr>
                        <m:e>
                          <m:r>
                            <w:ins w:id="933" w:author="David Linan Romero" w:date="2021-03-09T14:29:00Z">
                              <w:rPr>
                                <w:rFonts w:ascii="Cambria Math" w:eastAsiaTheme="minorEastAsia" w:hAnsi="Cambria Math"/>
                              </w:rPr>
                              <m:t>t</m:t>
                            </w:ins>
                          </m:r>
                        </m:e>
                        <m:sub>
                          <m:r>
                            <w:ins w:id="934" w:author="David Linan Romero" w:date="2021-03-09T14:29:00Z">
                              <w:rPr>
                                <w:rFonts w:ascii="Cambria Math" w:eastAsiaTheme="minorEastAsia" w:hAnsi="Cambria Math"/>
                              </w:rPr>
                              <m:t>j</m:t>
                            </w:ins>
                          </m:r>
                        </m:sub>
                      </m:sSub>
                      <m:d>
                        <m:dPr>
                          <m:ctrlPr>
                            <w:ins w:id="935" w:author="David Linan Romero" w:date="2021-03-09T14:29:00Z">
                              <w:rPr>
                                <w:rFonts w:ascii="Cambria Math" w:eastAsiaTheme="minorEastAsia" w:hAnsi="Cambria Math"/>
                                <w:i/>
                              </w:rPr>
                            </w:ins>
                          </m:ctrlPr>
                        </m:dPr>
                        <m:e>
                          <m:sSub>
                            <m:sSubPr>
                              <m:ctrlPr>
                                <w:ins w:id="936" w:author="David Linan Romero" w:date="2021-03-09T14:41:00Z">
                                  <w:rPr>
                                    <w:rFonts w:ascii="Cambria Math" w:eastAsiaTheme="minorEastAsia" w:hAnsi="Cambria Math"/>
                                    <w:i/>
                                  </w:rPr>
                                </w:ins>
                              </m:ctrlPr>
                            </m:sSubPr>
                            <m:e>
                              <m:r>
                                <w:ins w:id="937" w:author="David Linan Romero" w:date="2021-03-09T14:30:00Z">
                                  <w:rPr>
                                    <w:rFonts w:ascii="Cambria Math" w:eastAsiaTheme="minorEastAsia" w:hAnsi="Cambria Math"/>
                                  </w:rPr>
                                  <m:t>q</m:t>
                                </w:ins>
                              </m:r>
                            </m:e>
                            <m:sub>
                              <m:r>
                                <w:ins w:id="938" w:author="David Linan Romero" w:date="2021-03-09T14:41:00Z">
                                  <w:rPr>
                                    <w:rFonts w:ascii="Cambria Math" w:eastAsiaTheme="minorEastAsia" w:hAnsi="Cambria Math"/>
                                  </w:rPr>
                                  <m:t>1</m:t>
                                </w:ins>
                              </m:r>
                            </m:sub>
                          </m:sSub>
                        </m:e>
                      </m:d>
                    </m:sub>
                  </m:sSub>
                  <m:r>
                    <w:ins w:id="939" w:author="David Linan Romero" w:date="2021-03-09T14:30:00Z">
                      <w:rPr>
                        <w:rFonts w:ascii="Cambria Math" w:eastAsiaTheme="minorEastAsia" w:hAnsi="Cambria Math"/>
                      </w:rPr>
                      <m:t>,</m:t>
                    </w:ins>
                  </m:r>
                  <m:sSub>
                    <m:sSubPr>
                      <m:ctrlPr>
                        <w:ins w:id="940" w:author="David Linan Romero" w:date="2021-03-09T14:30:00Z">
                          <w:rPr>
                            <w:rFonts w:ascii="Cambria Math" w:eastAsiaTheme="minorEastAsia" w:hAnsi="Cambria Math"/>
                            <w:i/>
                          </w:rPr>
                        </w:ins>
                      </m:ctrlPr>
                    </m:sSubPr>
                    <m:e>
                      <m:r>
                        <w:ins w:id="941" w:author="David Linan Romero" w:date="2021-03-09T14:30:00Z">
                          <w:rPr>
                            <w:rFonts w:ascii="Cambria Math" w:eastAsiaTheme="minorEastAsia" w:hAnsi="Cambria Math"/>
                          </w:rPr>
                          <m:t>Y</m:t>
                        </w:ins>
                      </m:r>
                      <m:ctrlPr>
                        <w:ins w:id="942" w:author="David Linan Romero" w:date="2021-03-09T14:30:00Z">
                          <w:rPr>
                            <w:rFonts w:ascii="Cambria Math" w:eastAsiaTheme="minorEastAsia" w:hAnsi="Cambria Math"/>
                            <w:b/>
                            <w:bCs/>
                            <w:i/>
                          </w:rPr>
                        </w:ins>
                      </m:ctrlPr>
                    </m:e>
                    <m:sub>
                      <m:r>
                        <w:ins w:id="943" w:author="David Linan Romero" w:date="2021-03-09T14:30:00Z">
                          <w:rPr>
                            <w:rFonts w:ascii="Cambria Math" w:eastAsiaTheme="minorEastAsia" w:hAnsi="Cambria Math"/>
                          </w:rPr>
                          <m:t>E,se</m:t>
                        </w:ins>
                      </m:r>
                      <m:sSub>
                        <m:sSubPr>
                          <m:ctrlPr>
                            <w:ins w:id="944" w:author="David Linan Romero" w:date="2021-03-09T14:30:00Z">
                              <w:rPr>
                                <w:rFonts w:ascii="Cambria Math" w:eastAsiaTheme="minorEastAsia" w:hAnsi="Cambria Math"/>
                                <w:i/>
                              </w:rPr>
                            </w:ins>
                          </m:ctrlPr>
                        </m:sSubPr>
                        <m:e>
                          <m:r>
                            <w:ins w:id="945" w:author="David Linan Romero" w:date="2021-03-09T14:30:00Z">
                              <w:rPr>
                                <w:rFonts w:ascii="Cambria Math" w:eastAsiaTheme="minorEastAsia" w:hAnsi="Cambria Math"/>
                              </w:rPr>
                              <m:t>t</m:t>
                            </w:ins>
                          </m:r>
                        </m:e>
                        <m:sub>
                          <m:r>
                            <w:ins w:id="946" w:author="David Linan Romero" w:date="2021-03-09T14:30:00Z">
                              <w:rPr>
                                <w:rFonts w:ascii="Cambria Math" w:eastAsiaTheme="minorEastAsia" w:hAnsi="Cambria Math"/>
                              </w:rPr>
                              <m:t>j</m:t>
                            </w:ins>
                          </m:r>
                        </m:sub>
                      </m:sSub>
                      <m:d>
                        <m:dPr>
                          <m:ctrlPr>
                            <w:ins w:id="947" w:author="David Linan Romero" w:date="2021-03-09T14:30:00Z">
                              <w:rPr>
                                <w:rFonts w:ascii="Cambria Math" w:eastAsiaTheme="minorEastAsia" w:hAnsi="Cambria Math"/>
                                <w:i/>
                              </w:rPr>
                            </w:ins>
                          </m:ctrlPr>
                        </m:dPr>
                        <m:e>
                          <m:sSub>
                            <m:sSubPr>
                              <m:ctrlPr>
                                <w:ins w:id="948" w:author="David Linan Romero" w:date="2021-03-09T14:30:00Z">
                                  <w:rPr>
                                    <w:rFonts w:ascii="Cambria Math" w:eastAsiaTheme="minorEastAsia" w:hAnsi="Cambria Math"/>
                                    <w:i/>
                                  </w:rPr>
                                </w:ins>
                              </m:ctrlPr>
                            </m:sSubPr>
                            <m:e>
                              <m:r>
                                <w:ins w:id="949" w:author="David Linan Romero" w:date="2021-03-09T14:30:00Z">
                                  <w:rPr>
                                    <w:rFonts w:ascii="Cambria Math" w:eastAsiaTheme="minorEastAsia" w:hAnsi="Cambria Math"/>
                                  </w:rPr>
                                  <m:t>q</m:t>
                                </w:ins>
                              </m:r>
                            </m:e>
                            <m:sub>
                              <m:r>
                                <w:ins w:id="950" w:author="David Linan Romero" w:date="2021-03-09T14:41:00Z">
                                  <w:rPr>
                                    <w:rFonts w:ascii="Cambria Math" w:eastAsiaTheme="minorEastAsia" w:hAnsi="Cambria Math"/>
                                  </w:rPr>
                                  <m:t>2</m:t>
                                </w:ins>
                              </m:r>
                            </m:sub>
                          </m:sSub>
                        </m:e>
                      </m:d>
                    </m:sub>
                  </m:sSub>
                  <m:r>
                    <w:ins w:id="951" w:author="David Linan Romero" w:date="2021-03-09T14:30:00Z">
                      <w:rPr>
                        <w:rFonts w:ascii="Cambria Math" w:eastAsiaTheme="minorEastAsia" w:hAnsi="Cambria Math"/>
                      </w:rPr>
                      <m:t>,</m:t>
                    </w:ins>
                  </m:r>
                  <m:sSub>
                    <m:sSubPr>
                      <m:ctrlPr>
                        <w:ins w:id="952" w:author="David Linan Romero" w:date="2021-03-09T14:30:00Z">
                          <w:rPr>
                            <w:rFonts w:ascii="Cambria Math" w:eastAsiaTheme="minorEastAsia" w:hAnsi="Cambria Math"/>
                            <w:i/>
                          </w:rPr>
                        </w:ins>
                      </m:ctrlPr>
                    </m:sSubPr>
                    <m:e>
                      <m:r>
                        <w:ins w:id="953" w:author="David Linan Romero" w:date="2021-03-09T14:30:00Z">
                          <w:rPr>
                            <w:rFonts w:ascii="Cambria Math" w:eastAsiaTheme="minorEastAsia" w:hAnsi="Cambria Math"/>
                          </w:rPr>
                          <m:t>Y</m:t>
                        </w:ins>
                      </m:r>
                      <m:ctrlPr>
                        <w:ins w:id="954" w:author="David Linan Romero" w:date="2021-03-09T14:30:00Z">
                          <w:rPr>
                            <w:rFonts w:ascii="Cambria Math" w:eastAsiaTheme="minorEastAsia" w:hAnsi="Cambria Math"/>
                            <w:b/>
                            <w:bCs/>
                            <w:i/>
                          </w:rPr>
                        </w:ins>
                      </m:ctrlPr>
                    </m:e>
                    <m:sub>
                      <m:r>
                        <w:ins w:id="955" w:author="David Linan Romero" w:date="2021-03-09T14:30:00Z">
                          <w:rPr>
                            <w:rFonts w:ascii="Cambria Math" w:eastAsiaTheme="minorEastAsia" w:hAnsi="Cambria Math"/>
                          </w:rPr>
                          <m:t>E,se</m:t>
                        </w:ins>
                      </m:r>
                      <m:sSub>
                        <m:sSubPr>
                          <m:ctrlPr>
                            <w:ins w:id="956" w:author="David Linan Romero" w:date="2021-03-09T14:30:00Z">
                              <w:rPr>
                                <w:rFonts w:ascii="Cambria Math" w:eastAsiaTheme="minorEastAsia" w:hAnsi="Cambria Math"/>
                                <w:i/>
                              </w:rPr>
                            </w:ins>
                          </m:ctrlPr>
                        </m:sSubPr>
                        <m:e>
                          <m:r>
                            <w:ins w:id="957" w:author="David Linan Romero" w:date="2021-03-09T14:30:00Z">
                              <w:rPr>
                                <w:rFonts w:ascii="Cambria Math" w:eastAsiaTheme="minorEastAsia" w:hAnsi="Cambria Math"/>
                              </w:rPr>
                              <m:t>t</m:t>
                            </w:ins>
                          </m:r>
                        </m:e>
                        <m:sub>
                          <m:r>
                            <w:ins w:id="958" w:author="David Linan Romero" w:date="2021-03-09T14:30:00Z">
                              <w:rPr>
                                <w:rFonts w:ascii="Cambria Math" w:eastAsiaTheme="minorEastAsia" w:hAnsi="Cambria Math"/>
                              </w:rPr>
                              <m:t>j</m:t>
                            </w:ins>
                          </m:r>
                        </m:sub>
                      </m:sSub>
                      <m:d>
                        <m:dPr>
                          <m:ctrlPr>
                            <w:ins w:id="959" w:author="David Linan Romero" w:date="2021-03-09T14:30:00Z">
                              <w:rPr>
                                <w:rFonts w:ascii="Cambria Math" w:eastAsiaTheme="minorEastAsia" w:hAnsi="Cambria Math"/>
                                <w:i/>
                              </w:rPr>
                            </w:ins>
                          </m:ctrlPr>
                        </m:dPr>
                        <m:e>
                          <m:sSub>
                            <m:sSubPr>
                              <m:ctrlPr>
                                <w:ins w:id="960" w:author="David Linan Romero" w:date="2021-03-09T14:30:00Z">
                                  <w:rPr>
                                    <w:rFonts w:ascii="Cambria Math" w:eastAsiaTheme="minorEastAsia" w:hAnsi="Cambria Math"/>
                                    <w:i/>
                                  </w:rPr>
                                </w:ins>
                              </m:ctrlPr>
                            </m:sSubPr>
                            <m:e>
                              <m:r>
                                <w:ins w:id="961" w:author="David Linan Romero" w:date="2021-03-09T14:30:00Z">
                                  <w:rPr>
                                    <w:rFonts w:ascii="Cambria Math" w:eastAsiaTheme="minorEastAsia" w:hAnsi="Cambria Math"/>
                                  </w:rPr>
                                  <m:t>q</m:t>
                                </w:ins>
                              </m:r>
                            </m:e>
                            <m:sub>
                              <m:r>
                                <w:ins w:id="962" w:author="David Linan Romero" w:date="2021-03-09T14:41:00Z">
                                  <w:rPr>
                                    <w:rFonts w:ascii="Cambria Math" w:eastAsiaTheme="minorEastAsia" w:hAnsi="Cambria Math"/>
                                  </w:rPr>
                                  <m:t>3</m:t>
                                </w:ins>
                              </m:r>
                            </m:sub>
                          </m:sSub>
                        </m:e>
                      </m:d>
                    </m:sub>
                  </m:sSub>
                  <m:r>
                    <w:ins w:id="963" w:author="David Linan Romero" w:date="2021-03-09T14:32:00Z">
                      <w:rPr>
                        <w:rFonts w:ascii="Cambria Math" w:eastAsiaTheme="minorEastAsia" w:hAnsi="Cambria Math"/>
                      </w:rPr>
                      <m:t>,….</m:t>
                    </w:ins>
                  </m:r>
                </m:e>
              </m:d>
            </m:e>
          </m:d>
        </m:oMath>
      </m:oMathPara>
    </w:p>
    <w:p w14:paraId="77000828" w14:textId="790B40B8" w:rsidR="00371F57" w:rsidRDefault="00533FD1" w:rsidP="00B1268E">
      <w:pPr>
        <w:pStyle w:val="ListParagraph"/>
        <w:ind w:left="1440"/>
        <w:jc w:val="both"/>
        <w:rPr>
          <w:ins w:id="964" w:author="David Linan Romero" w:date="2021-03-09T14:50:00Z"/>
          <w:rFonts w:eastAsiaTheme="minorEastAsia"/>
        </w:rPr>
      </w:pPr>
      <w:ins w:id="965" w:author="David Linan Romero" w:date="2021-03-09T14:34:00Z">
        <w:r>
          <w:rPr>
            <w:rFonts w:eastAsiaTheme="minorEastAsia"/>
          </w:rPr>
          <w:t xml:space="preserve">Where we define </w:t>
        </w:r>
      </w:ins>
      <m:oMath>
        <m:r>
          <w:ins w:id="966" w:author="David Linan Romero" w:date="2021-03-09T14:34:00Z">
            <w:rPr>
              <w:rFonts w:ascii="Cambria Math" w:eastAsiaTheme="minorEastAsia" w:hAnsi="Cambria Math"/>
            </w:rPr>
            <m:t>su</m:t>
          </w:ins>
        </m:r>
        <m:sSub>
          <m:sSubPr>
            <m:ctrlPr>
              <w:ins w:id="967" w:author="David Linan Romero" w:date="2021-03-09T14:34:00Z">
                <w:rPr>
                  <w:rFonts w:ascii="Cambria Math" w:eastAsiaTheme="minorEastAsia" w:hAnsi="Cambria Math"/>
                  <w:i/>
                </w:rPr>
              </w:ins>
            </m:ctrlPr>
          </m:sSubPr>
          <m:e>
            <m:r>
              <w:ins w:id="968" w:author="David Linan Romero" w:date="2021-03-09T14:34:00Z">
                <w:rPr>
                  <w:rFonts w:ascii="Cambria Math" w:eastAsiaTheme="minorEastAsia" w:hAnsi="Cambria Math"/>
                </w:rPr>
                <m:t>b</m:t>
              </w:ins>
            </m:r>
          </m:e>
          <m:sub>
            <m:r>
              <w:ins w:id="969" w:author="David Linan Romero" w:date="2021-03-09T14:34:00Z">
                <w:rPr>
                  <w:rFonts w:ascii="Cambria Math" w:eastAsiaTheme="minorEastAsia" w:hAnsi="Cambria Math"/>
                </w:rPr>
                <m:t>j</m:t>
              </w:ins>
            </m:r>
          </m:sub>
        </m:sSub>
        <m:r>
          <w:ins w:id="970" w:author="David Linan Romero" w:date="2021-03-09T14:34:00Z">
            <w:rPr>
              <w:rFonts w:ascii="Cambria Math" w:eastAsiaTheme="minorEastAsia" w:hAnsi="Cambria Math"/>
            </w:rPr>
            <m:t>=</m:t>
          </w:ins>
        </m:r>
      </m:oMath>
      <w:ins w:id="971" w:author="David Linan Romero" w:date="2021-03-09T14:34:00Z">
        <w:r>
          <w:rPr>
            <w:rFonts w:eastAsiaTheme="minorEastAsia"/>
          </w:rPr>
          <w:t xml:space="preserve"> </w:t>
        </w:r>
      </w:ins>
      <m:oMath>
        <m:d>
          <m:dPr>
            <m:begChr m:val="{"/>
            <m:endChr m:val="}"/>
            <m:ctrlPr>
              <w:ins w:id="972" w:author="David Linan Romero" w:date="2021-03-09T14:34:00Z">
                <w:rPr>
                  <w:rFonts w:ascii="Cambria Math" w:eastAsiaTheme="minorEastAsia" w:hAnsi="Cambria Math"/>
                  <w:i/>
                </w:rPr>
              </w:ins>
            </m:ctrlPr>
          </m:dPr>
          <m:e>
            <m:r>
              <w:ins w:id="973" w:author="David Linan Romero" w:date="2021-03-09T14:34:00Z">
                <w:rPr>
                  <w:rFonts w:ascii="Cambria Math" w:eastAsiaTheme="minorEastAsia" w:hAnsi="Cambria Math"/>
                </w:rPr>
                <m:t>se</m:t>
              </w:ins>
            </m:r>
            <m:sSub>
              <m:sSubPr>
                <m:ctrlPr>
                  <w:ins w:id="974" w:author="David Linan Romero" w:date="2021-03-09T14:34:00Z">
                    <w:rPr>
                      <w:rFonts w:ascii="Cambria Math" w:eastAsiaTheme="minorEastAsia" w:hAnsi="Cambria Math"/>
                      <w:i/>
                    </w:rPr>
                  </w:ins>
                </m:ctrlPr>
              </m:sSubPr>
              <m:e>
                <m:r>
                  <w:ins w:id="975" w:author="David Linan Romero" w:date="2021-03-09T14:34:00Z">
                    <w:rPr>
                      <w:rFonts w:ascii="Cambria Math" w:eastAsiaTheme="minorEastAsia" w:hAnsi="Cambria Math"/>
                    </w:rPr>
                    <m:t>t</m:t>
                  </w:ins>
                </m:r>
              </m:e>
              <m:sub>
                <m:r>
                  <w:ins w:id="976" w:author="David Linan Romero" w:date="2021-03-09T14:34:00Z">
                    <w:rPr>
                      <w:rFonts w:ascii="Cambria Math" w:eastAsiaTheme="minorEastAsia" w:hAnsi="Cambria Math"/>
                    </w:rPr>
                    <m:t>j</m:t>
                  </w:ins>
                </m:r>
              </m:sub>
            </m:sSub>
            <m:d>
              <m:dPr>
                <m:ctrlPr>
                  <w:ins w:id="977" w:author="David Linan Romero" w:date="2021-03-09T14:34:00Z">
                    <w:rPr>
                      <w:rFonts w:ascii="Cambria Math" w:eastAsiaTheme="minorEastAsia" w:hAnsi="Cambria Math"/>
                      <w:i/>
                    </w:rPr>
                  </w:ins>
                </m:ctrlPr>
              </m:dPr>
              <m:e>
                <m:sSub>
                  <m:sSubPr>
                    <m:ctrlPr>
                      <w:ins w:id="978" w:author="David Linan Romero" w:date="2021-03-09T14:41:00Z">
                        <w:rPr>
                          <w:rFonts w:ascii="Cambria Math" w:eastAsiaTheme="minorEastAsia" w:hAnsi="Cambria Math"/>
                          <w:i/>
                        </w:rPr>
                      </w:ins>
                    </m:ctrlPr>
                  </m:sSubPr>
                  <m:e>
                    <m:r>
                      <w:ins w:id="979" w:author="David Linan Romero" w:date="2021-03-09T14:34:00Z">
                        <w:rPr>
                          <w:rFonts w:ascii="Cambria Math" w:eastAsiaTheme="minorEastAsia" w:hAnsi="Cambria Math"/>
                        </w:rPr>
                        <m:t>q</m:t>
                      </w:ins>
                    </m:r>
                  </m:e>
                  <m:sub>
                    <m:r>
                      <w:ins w:id="980" w:author="David Linan Romero" w:date="2021-03-09T14:41:00Z">
                        <w:rPr>
                          <w:rFonts w:ascii="Cambria Math" w:eastAsiaTheme="minorEastAsia" w:hAnsi="Cambria Math"/>
                        </w:rPr>
                        <m:t>1</m:t>
                      </w:ins>
                    </m:r>
                  </m:sub>
                </m:sSub>
              </m:e>
            </m:d>
            <m:r>
              <w:ins w:id="981" w:author="David Linan Romero" w:date="2021-03-09T14:34:00Z">
                <w:rPr>
                  <w:rFonts w:ascii="Cambria Math" w:eastAsiaTheme="minorEastAsia" w:hAnsi="Cambria Math"/>
                </w:rPr>
                <m:t>,</m:t>
              </w:ins>
            </m:r>
            <m:r>
              <w:ins w:id="982" w:author="David Linan Romero" w:date="2021-03-09T14:34:00Z">
                <w:rPr>
                  <w:rFonts w:ascii="Cambria Math" w:eastAsiaTheme="minorEastAsia" w:hAnsi="Cambria Math"/>
                </w:rPr>
                <m:t>se</m:t>
              </w:ins>
            </m:r>
            <m:sSub>
              <m:sSubPr>
                <m:ctrlPr>
                  <w:ins w:id="983" w:author="David Linan Romero" w:date="2021-03-09T14:34:00Z">
                    <w:rPr>
                      <w:rFonts w:ascii="Cambria Math" w:eastAsiaTheme="minorEastAsia" w:hAnsi="Cambria Math"/>
                      <w:i/>
                    </w:rPr>
                  </w:ins>
                </m:ctrlPr>
              </m:sSubPr>
              <m:e>
                <m:r>
                  <w:ins w:id="984" w:author="David Linan Romero" w:date="2021-03-09T14:34:00Z">
                    <w:rPr>
                      <w:rFonts w:ascii="Cambria Math" w:eastAsiaTheme="minorEastAsia" w:hAnsi="Cambria Math"/>
                    </w:rPr>
                    <m:t>t</m:t>
                  </w:ins>
                </m:r>
              </m:e>
              <m:sub>
                <m:r>
                  <w:ins w:id="985" w:author="David Linan Romero" w:date="2021-03-09T14:34:00Z">
                    <w:rPr>
                      <w:rFonts w:ascii="Cambria Math" w:eastAsiaTheme="minorEastAsia" w:hAnsi="Cambria Math"/>
                    </w:rPr>
                    <m:t>j</m:t>
                  </w:ins>
                </m:r>
              </m:sub>
            </m:sSub>
            <m:d>
              <m:dPr>
                <m:ctrlPr>
                  <w:ins w:id="986" w:author="David Linan Romero" w:date="2021-03-09T14:34:00Z">
                    <w:rPr>
                      <w:rFonts w:ascii="Cambria Math" w:eastAsiaTheme="minorEastAsia" w:hAnsi="Cambria Math"/>
                      <w:i/>
                    </w:rPr>
                  </w:ins>
                </m:ctrlPr>
              </m:dPr>
              <m:e>
                <m:sSub>
                  <m:sSubPr>
                    <m:ctrlPr>
                      <w:ins w:id="987" w:author="David Linan Romero" w:date="2021-03-09T14:34:00Z">
                        <w:rPr>
                          <w:rFonts w:ascii="Cambria Math" w:eastAsiaTheme="minorEastAsia" w:hAnsi="Cambria Math"/>
                          <w:i/>
                        </w:rPr>
                      </w:ins>
                    </m:ctrlPr>
                  </m:sSubPr>
                  <m:e>
                    <m:r>
                      <w:ins w:id="988" w:author="David Linan Romero" w:date="2021-03-09T14:34:00Z">
                        <w:rPr>
                          <w:rFonts w:ascii="Cambria Math" w:eastAsiaTheme="minorEastAsia" w:hAnsi="Cambria Math"/>
                        </w:rPr>
                        <m:t>q</m:t>
                      </w:ins>
                    </m:r>
                  </m:e>
                  <m:sub>
                    <m:r>
                      <w:ins w:id="989" w:author="David Linan Romero" w:date="2021-03-09T14:41:00Z">
                        <w:rPr>
                          <w:rFonts w:ascii="Cambria Math" w:eastAsiaTheme="minorEastAsia" w:hAnsi="Cambria Math"/>
                        </w:rPr>
                        <m:t>2</m:t>
                      </w:ins>
                    </m:r>
                  </m:sub>
                </m:sSub>
              </m:e>
            </m:d>
            <m:r>
              <w:ins w:id="990" w:author="David Linan Romero" w:date="2021-03-09T14:34:00Z">
                <w:rPr>
                  <w:rFonts w:ascii="Cambria Math" w:eastAsiaTheme="minorEastAsia" w:hAnsi="Cambria Math"/>
                </w:rPr>
                <m:t>,</m:t>
              </w:ins>
            </m:r>
            <m:r>
              <w:ins w:id="991" w:author="David Linan Romero" w:date="2021-03-09T14:34:00Z">
                <w:rPr>
                  <w:rFonts w:ascii="Cambria Math" w:eastAsiaTheme="minorEastAsia" w:hAnsi="Cambria Math"/>
                </w:rPr>
                <m:t>se</m:t>
              </w:ins>
            </m:r>
            <m:sSub>
              <m:sSubPr>
                <m:ctrlPr>
                  <w:ins w:id="992" w:author="David Linan Romero" w:date="2021-03-09T14:34:00Z">
                    <w:rPr>
                      <w:rFonts w:ascii="Cambria Math" w:eastAsiaTheme="minorEastAsia" w:hAnsi="Cambria Math"/>
                      <w:i/>
                    </w:rPr>
                  </w:ins>
                </m:ctrlPr>
              </m:sSubPr>
              <m:e>
                <m:r>
                  <w:ins w:id="993" w:author="David Linan Romero" w:date="2021-03-09T14:34:00Z">
                    <w:rPr>
                      <w:rFonts w:ascii="Cambria Math" w:eastAsiaTheme="minorEastAsia" w:hAnsi="Cambria Math"/>
                    </w:rPr>
                    <m:t>t</m:t>
                  </w:ins>
                </m:r>
              </m:e>
              <m:sub>
                <m:r>
                  <w:ins w:id="994" w:author="David Linan Romero" w:date="2021-03-09T14:34:00Z">
                    <w:rPr>
                      <w:rFonts w:ascii="Cambria Math" w:eastAsiaTheme="minorEastAsia" w:hAnsi="Cambria Math"/>
                    </w:rPr>
                    <m:t>j</m:t>
                  </w:ins>
                </m:r>
              </m:sub>
            </m:sSub>
            <m:d>
              <m:dPr>
                <m:ctrlPr>
                  <w:ins w:id="995" w:author="David Linan Romero" w:date="2021-03-09T14:34:00Z">
                    <w:rPr>
                      <w:rFonts w:ascii="Cambria Math" w:eastAsiaTheme="minorEastAsia" w:hAnsi="Cambria Math"/>
                      <w:i/>
                    </w:rPr>
                  </w:ins>
                </m:ctrlPr>
              </m:dPr>
              <m:e>
                <m:sSub>
                  <m:sSubPr>
                    <m:ctrlPr>
                      <w:ins w:id="996" w:author="David Linan Romero" w:date="2021-03-09T14:34:00Z">
                        <w:rPr>
                          <w:rFonts w:ascii="Cambria Math" w:eastAsiaTheme="minorEastAsia" w:hAnsi="Cambria Math"/>
                          <w:i/>
                        </w:rPr>
                      </w:ins>
                    </m:ctrlPr>
                  </m:sSubPr>
                  <m:e>
                    <m:r>
                      <w:ins w:id="997" w:author="David Linan Romero" w:date="2021-03-09T14:34:00Z">
                        <w:rPr>
                          <w:rFonts w:ascii="Cambria Math" w:eastAsiaTheme="minorEastAsia" w:hAnsi="Cambria Math"/>
                        </w:rPr>
                        <m:t>q</m:t>
                      </w:ins>
                    </m:r>
                  </m:e>
                  <m:sub>
                    <m:r>
                      <w:ins w:id="998" w:author="David Linan Romero" w:date="2021-03-09T14:41:00Z">
                        <w:rPr>
                          <w:rFonts w:ascii="Cambria Math" w:eastAsiaTheme="minorEastAsia" w:hAnsi="Cambria Math"/>
                        </w:rPr>
                        <m:t>3</m:t>
                      </w:ins>
                    </m:r>
                  </m:sub>
                </m:sSub>
              </m:e>
            </m:d>
            <m:r>
              <w:ins w:id="999" w:author="David Linan Romero" w:date="2021-03-09T14:34:00Z">
                <w:rPr>
                  <w:rFonts w:ascii="Cambria Math" w:eastAsiaTheme="minorEastAsia" w:hAnsi="Cambria Math"/>
                </w:rPr>
                <m:t>,…</m:t>
              </w:ins>
            </m:r>
          </m:e>
        </m:d>
      </m:oMath>
      <w:ins w:id="1000" w:author="David Linan Romero" w:date="2021-03-09T14:36:00Z">
        <w:r w:rsidR="0082734F">
          <w:rPr>
            <w:rFonts w:eastAsiaTheme="minorEastAsia"/>
          </w:rPr>
          <w:t xml:space="preserve"> (The </w:t>
        </w:r>
      </w:ins>
      <w:ins w:id="1001" w:author="David Linan Romero" w:date="2021-03-09T14:43:00Z">
        <w:r w:rsidR="00C16C9F">
          <w:rPr>
            <w:rFonts w:eastAsiaTheme="minorEastAsia"/>
          </w:rPr>
          <w:t>elements</w:t>
        </w:r>
      </w:ins>
      <w:ins w:id="1002" w:author="David Linan Romero" w:date="2021-03-09T14:36:00Z">
        <w:r w:rsidR="00733819">
          <w:rPr>
            <w:rFonts w:eastAsiaTheme="minorEastAsia"/>
          </w:rPr>
          <w:t xml:space="preserve"> </w:t>
        </w:r>
      </w:ins>
      <m:oMath>
        <m:r>
          <w:ins w:id="1003" w:author="David Linan Romero" w:date="2021-03-09T14:36:00Z">
            <w:rPr>
              <w:rFonts w:ascii="Cambria Math" w:eastAsiaTheme="minorEastAsia" w:hAnsi="Cambria Math"/>
            </w:rPr>
            <m:t>se</m:t>
          </w:ins>
        </m:r>
        <m:sSub>
          <m:sSubPr>
            <m:ctrlPr>
              <w:ins w:id="1004" w:author="David Linan Romero" w:date="2021-03-09T14:36:00Z">
                <w:rPr>
                  <w:rFonts w:ascii="Cambria Math" w:eastAsiaTheme="minorEastAsia" w:hAnsi="Cambria Math"/>
                  <w:i/>
                </w:rPr>
              </w:ins>
            </m:ctrlPr>
          </m:sSubPr>
          <m:e>
            <m:r>
              <w:ins w:id="1005" w:author="David Linan Romero" w:date="2021-03-09T14:36:00Z">
                <w:rPr>
                  <w:rFonts w:ascii="Cambria Math" w:eastAsiaTheme="minorEastAsia" w:hAnsi="Cambria Math"/>
                </w:rPr>
                <m:t>t</m:t>
              </w:ins>
            </m:r>
          </m:e>
          <m:sub>
            <m:r>
              <w:ins w:id="1006" w:author="David Linan Romero" w:date="2021-03-09T14:36:00Z">
                <w:rPr>
                  <w:rFonts w:ascii="Cambria Math" w:eastAsiaTheme="minorEastAsia" w:hAnsi="Cambria Math"/>
                </w:rPr>
                <m:t>j</m:t>
              </w:ins>
            </m:r>
          </m:sub>
        </m:sSub>
        <m:d>
          <m:dPr>
            <m:ctrlPr>
              <w:ins w:id="1007" w:author="David Linan Romero" w:date="2021-03-09T14:36:00Z">
                <w:rPr>
                  <w:rFonts w:ascii="Cambria Math" w:eastAsiaTheme="minorEastAsia" w:hAnsi="Cambria Math"/>
                  <w:i/>
                </w:rPr>
              </w:ins>
            </m:ctrlPr>
          </m:dPr>
          <m:e>
            <m:sSub>
              <m:sSubPr>
                <m:ctrlPr>
                  <w:ins w:id="1008" w:author="David Linan Romero" w:date="2021-03-09T14:41:00Z">
                    <w:rPr>
                      <w:rFonts w:ascii="Cambria Math" w:eastAsiaTheme="minorEastAsia" w:hAnsi="Cambria Math"/>
                      <w:i/>
                    </w:rPr>
                  </w:ins>
                </m:ctrlPr>
              </m:sSubPr>
              <m:e>
                <m:r>
                  <w:ins w:id="1009" w:author="David Linan Romero" w:date="2021-03-09T14:36:00Z">
                    <w:rPr>
                      <w:rFonts w:ascii="Cambria Math" w:eastAsiaTheme="minorEastAsia" w:hAnsi="Cambria Math"/>
                    </w:rPr>
                    <m:t>q</m:t>
                  </w:ins>
                </m:r>
              </m:e>
              <m:sub>
                <m:r>
                  <w:ins w:id="1010" w:author="David Linan Romero" w:date="2021-03-09T14:41:00Z">
                    <w:rPr>
                      <w:rFonts w:ascii="Cambria Math" w:eastAsiaTheme="minorEastAsia" w:hAnsi="Cambria Math"/>
                    </w:rPr>
                    <m:t>1</m:t>
                  </w:ins>
                </m:r>
              </m:sub>
            </m:sSub>
          </m:e>
        </m:d>
        <m:r>
          <w:ins w:id="1011" w:author="David Linan Romero" w:date="2021-03-09T14:36:00Z">
            <w:rPr>
              <w:rFonts w:ascii="Cambria Math" w:eastAsiaTheme="minorEastAsia" w:hAnsi="Cambria Math"/>
            </w:rPr>
            <m:t>,</m:t>
          </w:ins>
        </m:r>
        <m:r>
          <w:ins w:id="1012" w:author="David Linan Romero" w:date="2021-03-09T14:36:00Z">
            <w:rPr>
              <w:rFonts w:ascii="Cambria Math" w:eastAsiaTheme="minorEastAsia" w:hAnsi="Cambria Math"/>
            </w:rPr>
            <m:t>se</m:t>
          </w:ins>
        </m:r>
        <m:sSub>
          <m:sSubPr>
            <m:ctrlPr>
              <w:ins w:id="1013" w:author="David Linan Romero" w:date="2021-03-09T14:36:00Z">
                <w:rPr>
                  <w:rFonts w:ascii="Cambria Math" w:eastAsiaTheme="minorEastAsia" w:hAnsi="Cambria Math"/>
                  <w:i/>
                </w:rPr>
              </w:ins>
            </m:ctrlPr>
          </m:sSubPr>
          <m:e>
            <m:r>
              <w:ins w:id="1014" w:author="David Linan Romero" w:date="2021-03-09T14:36:00Z">
                <w:rPr>
                  <w:rFonts w:ascii="Cambria Math" w:eastAsiaTheme="minorEastAsia" w:hAnsi="Cambria Math"/>
                </w:rPr>
                <m:t>t</m:t>
              </w:ins>
            </m:r>
          </m:e>
          <m:sub>
            <m:r>
              <w:ins w:id="1015" w:author="David Linan Romero" w:date="2021-03-09T14:36:00Z">
                <w:rPr>
                  <w:rFonts w:ascii="Cambria Math" w:eastAsiaTheme="minorEastAsia" w:hAnsi="Cambria Math"/>
                </w:rPr>
                <m:t>j</m:t>
              </w:ins>
            </m:r>
          </m:sub>
        </m:sSub>
        <m:d>
          <m:dPr>
            <m:ctrlPr>
              <w:ins w:id="1016" w:author="David Linan Romero" w:date="2021-03-09T14:36:00Z">
                <w:rPr>
                  <w:rFonts w:ascii="Cambria Math" w:eastAsiaTheme="minorEastAsia" w:hAnsi="Cambria Math"/>
                  <w:i/>
                </w:rPr>
              </w:ins>
            </m:ctrlPr>
          </m:dPr>
          <m:e>
            <m:sSub>
              <m:sSubPr>
                <m:ctrlPr>
                  <w:ins w:id="1017" w:author="David Linan Romero" w:date="2021-03-09T14:36:00Z">
                    <w:rPr>
                      <w:rFonts w:ascii="Cambria Math" w:eastAsiaTheme="minorEastAsia" w:hAnsi="Cambria Math"/>
                      <w:i/>
                    </w:rPr>
                  </w:ins>
                </m:ctrlPr>
              </m:sSubPr>
              <m:e>
                <m:r>
                  <w:ins w:id="1018" w:author="David Linan Romero" w:date="2021-03-09T14:36:00Z">
                    <w:rPr>
                      <w:rFonts w:ascii="Cambria Math" w:eastAsiaTheme="minorEastAsia" w:hAnsi="Cambria Math"/>
                    </w:rPr>
                    <m:t>q</m:t>
                  </w:ins>
                </m:r>
              </m:e>
              <m:sub>
                <m:r>
                  <w:ins w:id="1019" w:author="David Linan Romero" w:date="2021-03-09T14:41:00Z">
                    <w:rPr>
                      <w:rFonts w:ascii="Cambria Math" w:eastAsiaTheme="minorEastAsia" w:hAnsi="Cambria Math"/>
                    </w:rPr>
                    <m:t>2</m:t>
                  </w:ins>
                </m:r>
              </m:sub>
            </m:sSub>
          </m:e>
        </m:d>
        <m:r>
          <w:ins w:id="1020" w:author="David Linan Romero" w:date="2021-03-09T14:36:00Z">
            <w:rPr>
              <w:rFonts w:ascii="Cambria Math" w:eastAsiaTheme="minorEastAsia" w:hAnsi="Cambria Math"/>
            </w:rPr>
            <m:t>,</m:t>
          </w:ins>
        </m:r>
        <m:r>
          <w:ins w:id="1021" w:author="David Linan Romero" w:date="2021-03-09T14:36:00Z">
            <w:rPr>
              <w:rFonts w:ascii="Cambria Math" w:eastAsiaTheme="minorEastAsia" w:hAnsi="Cambria Math"/>
            </w:rPr>
            <m:t>se</m:t>
          </w:ins>
        </m:r>
        <m:sSub>
          <m:sSubPr>
            <m:ctrlPr>
              <w:ins w:id="1022" w:author="David Linan Romero" w:date="2021-03-09T14:36:00Z">
                <w:rPr>
                  <w:rFonts w:ascii="Cambria Math" w:eastAsiaTheme="minorEastAsia" w:hAnsi="Cambria Math"/>
                  <w:i/>
                </w:rPr>
              </w:ins>
            </m:ctrlPr>
          </m:sSubPr>
          <m:e>
            <m:r>
              <w:ins w:id="1023" w:author="David Linan Romero" w:date="2021-03-09T14:36:00Z">
                <w:rPr>
                  <w:rFonts w:ascii="Cambria Math" w:eastAsiaTheme="minorEastAsia" w:hAnsi="Cambria Math"/>
                </w:rPr>
                <m:t>t</m:t>
              </w:ins>
            </m:r>
          </m:e>
          <m:sub>
            <m:r>
              <w:ins w:id="1024" w:author="David Linan Romero" w:date="2021-03-09T14:36:00Z">
                <w:rPr>
                  <w:rFonts w:ascii="Cambria Math" w:eastAsiaTheme="minorEastAsia" w:hAnsi="Cambria Math"/>
                </w:rPr>
                <m:t>j</m:t>
              </w:ins>
            </m:r>
          </m:sub>
        </m:sSub>
        <m:d>
          <m:dPr>
            <m:ctrlPr>
              <w:ins w:id="1025" w:author="David Linan Romero" w:date="2021-03-09T14:36:00Z">
                <w:rPr>
                  <w:rFonts w:ascii="Cambria Math" w:eastAsiaTheme="minorEastAsia" w:hAnsi="Cambria Math"/>
                  <w:i/>
                </w:rPr>
              </w:ins>
            </m:ctrlPr>
          </m:dPr>
          <m:e>
            <m:sSub>
              <m:sSubPr>
                <m:ctrlPr>
                  <w:ins w:id="1026" w:author="David Linan Romero" w:date="2021-03-09T14:36:00Z">
                    <w:rPr>
                      <w:rFonts w:ascii="Cambria Math" w:eastAsiaTheme="minorEastAsia" w:hAnsi="Cambria Math"/>
                      <w:i/>
                    </w:rPr>
                  </w:ins>
                </m:ctrlPr>
              </m:sSubPr>
              <m:e>
                <m:r>
                  <w:ins w:id="1027" w:author="David Linan Romero" w:date="2021-03-09T14:36:00Z">
                    <w:rPr>
                      <w:rFonts w:ascii="Cambria Math" w:eastAsiaTheme="minorEastAsia" w:hAnsi="Cambria Math"/>
                    </w:rPr>
                    <m:t>q</m:t>
                  </w:ins>
                </m:r>
              </m:e>
              <m:sub>
                <m:r>
                  <w:ins w:id="1028" w:author="David Linan Romero" w:date="2021-03-09T14:41:00Z">
                    <w:rPr>
                      <w:rFonts w:ascii="Cambria Math" w:eastAsiaTheme="minorEastAsia" w:hAnsi="Cambria Math"/>
                    </w:rPr>
                    <m:t>3</m:t>
                  </w:ins>
                </m:r>
              </m:sub>
            </m:sSub>
          </m:e>
        </m:d>
        <m:r>
          <w:ins w:id="1029" w:author="David Linan Romero" w:date="2021-03-09T14:37:00Z">
            <w:rPr>
              <w:rFonts w:ascii="Cambria Math" w:eastAsiaTheme="minorEastAsia" w:hAnsi="Cambria Math"/>
            </w:rPr>
            <m:t>,…</m:t>
          </w:ins>
        </m:r>
      </m:oMath>
      <w:ins w:id="1030" w:author="David Linan Romero" w:date="2021-03-09T14:37:00Z">
        <w:r w:rsidR="00733819">
          <w:rPr>
            <w:rFonts w:eastAsiaTheme="minorEastAsia"/>
          </w:rPr>
          <w:t xml:space="preserve"> are retrieved form the formulation </w:t>
        </w:r>
        <w:r w:rsidR="006229DF">
          <w:rPr>
            <w:rFonts w:eastAsiaTheme="minorEastAsia"/>
          </w:rPr>
          <w:t>of the problem</w:t>
        </w:r>
      </w:ins>
      <w:ins w:id="1031" w:author="David Linan Romero" w:date="2021-03-09T14:36:00Z">
        <w:r w:rsidR="0082734F">
          <w:rPr>
            <w:rFonts w:eastAsiaTheme="minorEastAsia"/>
          </w:rPr>
          <w:t>)</w:t>
        </w:r>
      </w:ins>
      <w:ins w:id="1032" w:author="David Linan Romero" w:date="2021-03-09T14:37:00Z">
        <w:r w:rsidR="006229DF">
          <w:rPr>
            <w:rFonts w:eastAsiaTheme="minorEastAsia"/>
          </w:rPr>
          <w:t xml:space="preserve">. Thus, </w:t>
        </w:r>
      </w:ins>
      <m:oMath>
        <m:r>
          <w:ins w:id="1033" w:author="David Linan Romero" w:date="2021-03-09T14:37:00Z">
            <w:rPr>
              <w:rFonts w:ascii="Cambria Math" w:eastAsiaTheme="minorEastAsia" w:hAnsi="Cambria Math"/>
            </w:rPr>
            <m:t>su</m:t>
          </w:ins>
        </m:r>
        <m:sSub>
          <m:sSubPr>
            <m:ctrlPr>
              <w:ins w:id="1034" w:author="David Linan Romero" w:date="2021-03-09T14:37:00Z">
                <w:rPr>
                  <w:rFonts w:ascii="Cambria Math" w:eastAsiaTheme="minorEastAsia" w:hAnsi="Cambria Math"/>
                  <w:i/>
                </w:rPr>
              </w:ins>
            </m:ctrlPr>
          </m:sSubPr>
          <m:e>
            <m:r>
              <w:ins w:id="1035" w:author="David Linan Romero" w:date="2021-03-09T14:37:00Z">
                <w:rPr>
                  <w:rFonts w:ascii="Cambria Math" w:eastAsiaTheme="minorEastAsia" w:hAnsi="Cambria Math"/>
                </w:rPr>
                <m:t>b</m:t>
              </w:ins>
            </m:r>
          </m:e>
          <m:sub>
            <m:r>
              <w:ins w:id="1036" w:author="David Linan Romero" w:date="2021-03-09T14:37:00Z">
                <w:rPr>
                  <w:rFonts w:ascii="Cambria Math" w:eastAsiaTheme="minorEastAsia" w:hAnsi="Cambria Math"/>
                </w:rPr>
                <m:t>j</m:t>
              </w:ins>
            </m:r>
          </m:sub>
        </m:sSub>
        <m:d>
          <m:dPr>
            <m:ctrlPr>
              <w:ins w:id="1037" w:author="David Linan Romero" w:date="2021-03-09T14:37:00Z">
                <w:rPr>
                  <w:rFonts w:ascii="Cambria Math" w:eastAsiaTheme="minorEastAsia" w:hAnsi="Cambria Math"/>
                  <w:i/>
                </w:rPr>
              </w:ins>
            </m:ctrlPr>
          </m:dPr>
          <m:e>
            <m:r>
              <w:ins w:id="1038" w:author="David Linan Romero" w:date="2021-03-09T14:37:00Z">
                <w:rPr>
                  <w:rFonts w:ascii="Cambria Math" w:eastAsiaTheme="minorEastAsia" w:hAnsi="Cambria Math"/>
                </w:rPr>
                <m:t>1</m:t>
              </w:ins>
            </m:r>
          </m:e>
        </m:d>
        <m:r>
          <w:ins w:id="1039" w:author="David Linan Romero" w:date="2021-03-09T14:37:00Z">
            <w:rPr>
              <w:rFonts w:ascii="Cambria Math" w:eastAsiaTheme="minorEastAsia" w:hAnsi="Cambria Math"/>
            </w:rPr>
            <m:t>=</m:t>
          </w:ins>
        </m:r>
        <m:r>
          <w:ins w:id="1040" w:author="David Linan Romero" w:date="2021-03-09T14:37:00Z">
            <w:rPr>
              <w:rFonts w:ascii="Cambria Math" w:eastAsiaTheme="minorEastAsia" w:hAnsi="Cambria Math"/>
            </w:rPr>
            <m:t>se</m:t>
          </w:ins>
        </m:r>
        <m:sSub>
          <m:sSubPr>
            <m:ctrlPr>
              <w:ins w:id="1041" w:author="David Linan Romero" w:date="2021-03-09T14:37:00Z">
                <w:rPr>
                  <w:rFonts w:ascii="Cambria Math" w:eastAsiaTheme="minorEastAsia" w:hAnsi="Cambria Math"/>
                  <w:i/>
                </w:rPr>
              </w:ins>
            </m:ctrlPr>
          </m:sSubPr>
          <m:e>
            <m:r>
              <w:ins w:id="1042" w:author="David Linan Romero" w:date="2021-03-09T14:37:00Z">
                <w:rPr>
                  <w:rFonts w:ascii="Cambria Math" w:eastAsiaTheme="minorEastAsia" w:hAnsi="Cambria Math"/>
                </w:rPr>
                <m:t>t</m:t>
              </w:ins>
            </m:r>
          </m:e>
          <m:sub>
            <m:r>
              <w:ins w:id="1043" w:author="David Linan Romero" w:date="2021-03-09T14:37:00Z">
                <w:rPr>
                  <w:rFonts w:ascii="Cambria Math" w:eastAsiaTheme="minorEastAsia" w:hAnsi="Cambria Math"/>
                </w:rPr>
                <m:t>j</m:t>
              </w:ins>
            </m:r>
          </m:sub>
        </m:sSub>
        <m:d>
          <m:dPr>
            <m:ctrlPr>
              <w:ins w:id="1044" w:author="David Linan Romero" w:date="2021-03-09T14:37:00Z">
                <w:rPr>
                  <w:rFonts w:ascii="Cambria Math" w:eastAsiaTheme="minorEastAsia" w:hAnsi="Cambria Math"/>
                  <w:i/>
                </w:rPr>
              </w:ins>
            </m:ctrlPr>
          </m:dPr>
          <m:e>
            <m:sSub>
              <m:sSubPr>
                <m:ctrlPr>
                  <w:ins w:id="1045" w:author="David Linan Romero" w:date="2021-03-09T14:41:00Z">
                    <w:rPr>
                      <w:rFonts w:ascii="Cambria Math" w:eastAsiaTheme="minorEastAsia" w:hAnsi="Cambria Math"/>
                      <w:i/>
                    </w:rPr>
                  </w:ins>
                </m:ctrlPr>
              </m:sSubPr>
              <m:e>
                <m:r>
                  <w:ins w:id="1046" w:author="David Linan Romero" w:date="2021-03-09T14:37:00Z">
                    <w:rPr>
                      <w:rFonts w:ascii="Cambria Math" w:eastAsiaTheme="minorEastAsia" w:hAnsi="Cambria Math"/>
                    </w:rPr>
                    <m:t>q</m:t>
                  </w:ins>
                </m:r>
              </m:e>
              <m:sub>
                <m:r>
                  <w:ins w:id="1047" w:author="David Linan Romero" w:date="2021-03-09T14:41:00Z">
                    <w:rPr>
                      <w:rFonts w:ascii="Cambria Math" w:eastAsiaTheme="minorEastAsia" w:hAnsi="Cambria Math"/>
                    </w:rPr>
                    <m:t>1</m:t>
                  </w:ins>
                </m:r>
              </m:sub>
            </m:sSub>
          </m:e>
        </m:d>
        <m:r>
          <w:ins w:id="1048" w:author="David Linan Romero" w:date="2021-03-09T14:37:00Z">
            <w:rPr>
              <w:rFonts w:ascii="Cambria Math" w:eastAsiaTheme="minorEastAsia" w:hAnsi="Cambria Math"/>
            </w:rPr>
            <m:t>,</m:t>
          </w:ins>
        </m:r>
        <m:r>
          <w:ins w:id="1049" w:author="David Linan Romero" w:date="2021-03-09T14:37:00Z">
            <w:rPr>
              <w:rFonts w:ascii="Cambria Math" w:eastAsiaTheme="minorEastAsia" w:hAnsi="Cambria Math"/>
            </w:rPr>
            <m:t>su</m:t>
          </w:ins>
        </m:r>
        <m:sSub>
          <m:sSubPr>
            <m:ctrlPr>
              <w:ins w:id="1050" w:author="David Linan Romero" w:date="2021-03-09T14:37:00Z">
                <w:rPr>
                  <w:rFonts w:ascii="Cambria Math" w:eastAsiaTheme="minorEastAsia" w:hAnsi="Cambria Math"/>
                  <w:i/>
                </w:rPr>
              </w:ins>
            </m:ctrlPr>
          </m:sSubPr>
          <m:e>
            <m:r>
              <w:ins w:id="1051" w:author="David Linan Romero" w:date="2021-03-09T14:37:00Z">
                <w:rPr>
                  <w:rFonts w:ascii="Cambria Math" w:eastAsiaTheme="minorEastAsia" w:hAnsi="Cambria Math"/>
                </w:rPr>
                <m:t>b</m:t>
              </w:ins>
            </m:r>
          </m:e>
          <m:sub>
            <m:r>
              <w:ins w:id="1052" w:author="David Linan Romero" w:date="2021-03-09T14:37:00Z">
                <w:rPr>
                  <w:rFonts w:ascii="Cambria Math" w:eastAsiaTheme="minorEastAsia" w:hAnsi="Cambria Math"/>
                </w:rPr>
                <m:t>j</m:t>
              </w:ins>
            </m:r>
          </m:sub>
        </m:sSub>
        <m:d>
          <m:dPr>
            <m:ctrlPr>
              <w:ins w:id="1053" w:author="David Linan Romero" w:date="2021-03-09T14:37:00Z">
                <w:rPr>
                  <w:rFonts w:ascii="Cambria Math" w:eastAsiaTheme="minorEastAsia" w:hAnsi="Cambria Math"/>
                  <w:i/>
                </w:rPr>
              </w:ins>
            </m:ctrlPr>
          </m:dPr>
          <m:e>
            <m:r>
              <w:ins w:id="1054" w:author="David Linan Romero" w:date="2021-03-09T14:38:00Z">
                <w:rPr>
                  <w:rFonts w:ascii="Cambria Math" w:eastAsiaTheme="minorEastAsia" w:hAnsi="Cambria Math"/>
                </w:rPr>
                <m:t>2</m:t>
              </w:ins>
            </m:r>
          </m:e>
        </m:d>
        <m:r>
          <w:ins w:id="1055" w:author="David Linan Romero" w:date="2021-03-09T14:37:00Z">
            <w:rPr>
              <w:rFonts w:ascii="Cambria Math" w:eastAsiaTheme="minorEastAsia" w:hAnsi="Cambria Math"/>
            </w:rPr>
            <m:t>=se</m:t>
          </w:ins>
        </m:r>
        <m:sSub>
          <m:sSubPr>
            <m:ctrlPr>
              <w:ins w:id="1056" w:author="David Linan Romero" w:date="2021-03-09T14:37:00Z">
                <w:rPr>
                  <w:rFonts w:ascii="Cambria Math" w:eastAsiaTheme="minorEastAsia" w:hAnsi="Cambria Math"/>
                  <w:i/>
                </w:rPr>
              </w:ins>
            </m:ctrlPr>
          </m:sSubPr>
          <m:e>
            <m:r>
              <w:ins w:id="1057" w:author="David Linan Romero" w:date="2021-03-09T14:37:00Z">
                <w:rPr>
                  <w:rFonts w:ascii="Cambria Math" w:eastAsiaTheme="minorEastAsia" w:hAnsi="Cambria Math"/>
                </w:rPr>
                <m:t>t</m:t>
              </w:ins>
            </m:r>
          </m:e>
          <m:sub>
            <m:r>
              <w:ins w:id="1058" w:author="David Linan Romero" w:date="2021-03-09T14:37:00Z">
                <w:rPr>
                  <w:rFonts w:ascii="Cambria Math" w:eastAsiaTheme="minorEastAsia" w:hAnsi="Cambria Math"/>
                </w:rPr>
                <m:t>j</m:t>
              </w:ins>
            </m:r>
          </m:sub>
        </m:sSub>
        <m:d>
          <m:dPr>
            <m:ctrlPr>
              <w:ins w:id="1059" w:author="David Linan Romero" w:date="2021-03-09T14:37:00Z">
                <w:rPr>
                  <w:rFonts w:ascii="Cambria Math" w:eastAsiaTheme="minorEastAsia" w:hAnsi="Cambria Math"/>
                  <w:i/>
                </w:rPr>
              </w:ins>
            </m:ctrlPr>
          </m:dPr>
          <m:e>
            <m:sSub>
              <m:sSubPr>
                <m:ctrlPr>
                  <w:ins w:id="1060" w:author="David Linan Romero" w:date="2021-03-09T14:38:00Z">
                    <w:rPr>
                      <w:rFonts w:ascii="Cambria Math" w:eastAsiaTheme="minorEastAsia" w:hAnsi="Cambria Math"/>
                      <w:i/>
                    </w:rPr>
                  </w:ins>
                </m:ctrlPr>
              </m:sSubPr>
              <m:e>
                <m:r>
                  <w:ins w:id="1061" w:author="David Linan Romero" w:date="2021-03-09T14:37:00Z">
                    <w:rPr>
                      <w:rFonts w:ascii="Cambria Math" w:eastAsiaTheme="minorEastAsia" w:hAnsi="Cambria Math"/>
                    </w:rPr>
                    <m:t>q</m:t>
                  </w:ins>
                </m:r>
              </m:e>
              <m:sub>
                <m:r>
                  <w:ins w:id="1062" w:author="David Linan Romero" w:date="2021-03-09T14:38:00Z">
                    <w:rPr>
                      <w:rFonts w:ascii="Cambria Math" w:eastAsiaTheme="minorEastAsia" w:hAnsi="Cambria Math"/>
                    </w:rPr>
                    <m:t>2</m:t>
                  </w:ins>
                </m:r>
              </m:sub>
            </m:sSub>
          </m:e>
        </m:d>
        <m:r>
          <w:ins w:id="1063" w:author="David Linan Romero" w:date="2021-03-09T14:38:00Z">
            <w:rPr>
              <w:rFonts w:ascii="Cambria Math" w:eastAsiaTheme="minorEastAsia" w:hAnsi="Cambria Math"/>
            </w:rPr>
            <m:t>, …</m:t>
          </w:ins>
        </m:r>
      </m:oMath>
      <w:ins w:id="1064" w:author="David Linan Romero" w:date="2021-03-09T14:39:00Z">
        <w:r w:rsidR="009D7CF2">
          <w:rPr>
            <w:rFonts w:eastAsiaTheme="minorEastAsia"/>
          </w:rPr>
          <w:t xml:space="preserve"> </w:t>
        </w:r>
      </w:ins>
      <w:ins w:id="1065" w:author="David Linan Romero" w:date="2021-03-09T14:40:00Z">
        <w:r w:rsidR="009E2D24">
          <w:rPr>
            <w:rFonts w:eastAsiaTheme="minorEastAsia"/>
          </w:rPr>
          <w:t xml:space="preserve">assuming </w:t>
        </w:r>
      </w:ins>
      <w:ins w:id="1066" w:author="David Linan Romero" w:date="2021-03-09T15:04:00Z">
        <w:r w:rsidR="00BC6C84">
          <w:rPr>
            <w:rFonts w:eastAsiaTheme="minorEastAsia"/>
          </w:rPr>
          <w:t>th</w:t>
        </w:r>
      </w:ins>
      <w:ins w:id="1067" w:author="David Linan Romero" w:date="2021-03-09T15:05:00Z">
        <w:r w:rsidR="00E83D3C">
          <w:rPr>
            <w:rFonts w:eastAsiaTheme="minorEastAsia"/>
          </w:rPr>
          <w:t>a</w:t>
        </w:r>
      </w:ins>
      <w:ins w:id="1068" w:author="David Linan Romero" w:date="2021-03-09T15:04:00Z">
        <w:r w:rsidR="00BC6C84">
          <w:rPr>
            <w:rFonts w:eastAsiaTheme="minorEastAsia"/>
          </w:rPr>
          <w:t>t we are working with ordered information</w:t>
        </w:r>
      </w:ins>
      <w:ins w:id="1069" w:author="David Linan Romero" w:date="2021-03-09T14:42:00Z">
        <w:r w:rsidR="00BA48FB">
          <w:rPr>
            <w:rFonts w:eastAsiaTheme="minorEastAsia"/>
          </w:rPr>
          <w:t xml:space="preserve"> (</w:t>
        </w:r>
      </w:ins>
      <m:oMath>
        <m:sSub>
          <m:sSubPr>
            <m:ctrlPr>
              <w:ins w:id="1070" w:author="David Linan Romero" w:date="2021-03-09T14:42:00Z">
                <w:rPr>
                  <w:rFonts w:ascii="Cambria Math" w:eastAsiaTheme="minorEastAsia" w:hAnsi="Cambria Math"/>
                  <w:i/>
                </w:rPr>
              </w:ins>
            </m:ctrlPr>
          </m:sSubPr>
          <m:e>
            <m:r>
              <w:ins w:id="1071" w:author="David Linan Romero" w:date="2021-03-09T14:42:00Z">
                <w:rPr>
                  <w:rFonts w:ascii="Cambria Math" w:eastAsiaTheme="minorEastAsia" w:hAnsi="Cambria Math"/>
                </w:rPr>
                <m:t>q</m:t>
              </w:ins>
            </m:r>
          </m:e>
          <m:sub>
            <m:r>
              <w:ins w:id="1072" w:author="David Linan Romero" w:date="2021-03-09T14:42:00Z">
                <w:rPr>
                  <w:rFonts w:ascii="Cambria Math" w:eastAsiaTheme="minorEastAsia" w:hAnsi="Cambria Math"/>
                </w:rPr>
                <m:t>1</m:t>
              </w:ins>
            </m:r>
          </m:sub>
        </m:sSub>
        <m:r>
          <w:ins w:id="1073" w:author="David Linan Romero" w:date="2021-03-09T14:42:00Z">
            <w:rPr>
              <w:rFonts w:ascii="Cambria Math" w:eastAsiaTheme="minorEastAsia" w:hAnsi="Cambria Math"/>
            </w:rPr>
            <m:t>&lt;</m:t>
          </w:ins>
        </m:r>
        <m:sSub>
          <m:sSubPr>
            <m:ctrlPr>
              <w:ins w:id="1074" w:author="David Linan Romero" w:date="2021-03-09T14:42:00Z">
                <w:rPr>
                  <w:rFonts w:ascii="Cambria Math" w:eastAsiaTheme="minorEastAsia" w:hAnsi="Cambria Math"/>
                  <w:i/>
                </w:rPr>
              </w:ins>
            </m:ctrlPr>
          </m:sSubPr>
          <m:e>
            <m:r>
              <w:ins w:id="1075" w:author="David Linan Romero" w:date="2021-03-09T14:42:00Z">
                <w:rPr>
                  <w:rFonts w:ascii="Cambria Math" w:eastAsiaTheme="minorEastAsia" w:hAnsi="Cambria Math"/>
                </w:rPr>
                <m:t>q</m:t>
              </w:ins>
            </m:r>
          </m:e>
          <m:sub>
            <m:r>
              <w:ins w:id="1076" w:author="David Linan Romero" w:date="2021-03-09T14:42:00Z">
                <w:rPr>
                  <w:rFonts w:ascii="Cambria Math" w:eastAsiaTheme="minorEastAsia" w:hAnsi="Cambria Math"/>
                </w:rPr>
                <m:t>2</m:t>
              </w:ins>
            </m:r>
          </m:sub>
        </m:sSub>
        <m:r>
          <w:ins w:id="1077" w:author="David Linan Romero" w:date="2021-03-09T14:42:00Z">
            <w:rPr>
              <w:rFonts w:ascii="Cambria Math" w:eastAsiaTheme="minorEastAsia" w:hAnsi="Cambria Math"/>
            </w:rPr>
            <m:t>&lt;</m:t>
          </w:ins>
        </m:r>
        <m:sSub>
          <m:sSubPr>
            <m:ctrlPr>
              <w:ins w:id="1078" w:author="David Linan Romero" w:date="2021-03-09T14:42:00Z">
                <w:rPr>
                  <w:rFonts w:ascii="Cambria Math" w:eastAsiaTheme="minorEastAsia" w:hAnsi="Cambria Math"/>
                  <w:i/>
                </w:rPr>
              </w:ins>
            </m:ctrlPr>
          </m:sSubPr>
          <m:e>
            <m:r>
              <w:ins w:id="1079" w:author="David Linan Romero" w:date="2021-03-09T14:42:00Z">
                <w:rPr>
                  <w:rFonts w:ascii="Cambria Math" w:eastAsiaTheme="minorEastAsia" w:hAnsi="Cambria Math"/>
                </w:rPr>
                <m:t>q</m:t>
              </w:ins>
            </m:r>
          </m:e>
          <m:sub>
            <m:r>
              <w:ins w:id="1080" w:author="David Linan Romero" w:date="2021-03-09T14:42:00Z">
                <w:rPr>
                  <w:rFonts w:ascii="Cambria Math" w:eastAsiaTheme="minorEastAsia" w:hAnsi="Cambria Math"/>
                </w:rPr>
                <m:t>3</m:t>
              </w:ins>
            </m:r>
          </m:sub>
        </m:sSub>
        <m:r>
          <w:ins w:id="1081" w:author="David Linan Romero" w:date="2021-03-09T14:42:00Z">
            <w:rPr>
              <w:rFonts w:ascii="Cambria Math" w:eastAsiaTheme="minorEastAsia" w:hAnsi="Cambria Math"/>
            </w:rPr>
            <m:t>,…</m:t>
          </w:ins>
        </m:r>
      </m:oMath>
      <w:ins w:id="1082" w:author="David Linan Romero" w:date="2021-03-09T14:42:00Z">
        <w:r w:rsidR="00BA48FB">
          <w:rPr>
            <w:rFonts w:eastAsiaTheme="minorEastAsia"/>
          </w:rPr>
          <w:t>.</w:t>
        </w:r>
      </w:ins>
      <w:ins w:id="1083" w:author="David Linan Romero" w:date="2021-03-09T14:43:00Z">
        <w:r w:rsidR="00C16C9F">
          <w:rPr>
            <w:rFonts w:eastAsiaTheme="minorEastAsia"/>
          </w:rPr>
          <w:t>). If the information prov</w:t>
        </w:r>
      </w:ins>
      <w:ins w:id="1084" w:author="David Linan Romero" w:date="2021-03-09T14:44:00Z">
        <w:r w:rsidR="00C16C9F">
          <w:rPr>
            <w:rFonts w:eastAsiaTheme="minorEastAsia"/>
          </w:rPr>
          <w:t xml:space="preserve">ided by the user is not in order, </w:t>
        </w:r>
        <w:r w:rsidR="00560832">
          <w:rPr>
            <w:rFonts w:eastAsiaTheme="minorEastAsia"/>
          </w:rPr>
          <w:t>it must be ordered first</w:t>
        </w:r>
      </w:ins>
      <w:ins w:id="1085" w:author="David Linan Romero" w:date="2021-03-09T15:01:00Z">
        <w:r w:rsidR="0084226D">
          <w:rPr>
            <w:rFonts w:eastAsiaTheme="minorEastAsia"/>
          </w:rPr>
          <w:t>, i.e. we must always e</w:t>
        </w:r>
      </w:ins>
      <w:ins w:id="1086" w:author="David Linan Romero" w:date="2021-03-09T15:02:00Z">
        <w:r w:rsidR="0084226D">
          <w:rPr>
            <w:rFonts w:eastAsiaTheme="minorEastAsia"/>
          </w:rPr>
          <w:t xml:space="preserve">nsure that we are working with an ordered version of </w:t>
        </w:r>
      </w:ins>
      <m:oMath>
        <m:r>
          <w:ins w:id="1087" w:author="David Linan Romero" w:date="2021-03-09T15:02:00Z">
            <w:rPr>
              <w:rFonts w:ascii="Cambria Math" w:eastAsiaTheme="minorEastAsia" w:hAnsi="Cambria Math"/>
            </w:rPr>
            <m:t>su</m:t>
          </w:ins>
        </m:r>
        <m:sSub>
          <m:sSubPr>
            <m:ctrlPr>
              <w:ins w:id="1088" w:author="David Linan Romero" w:date="2021-03-09T15:02:00Z">
                <w:rPr>
                  <w:rFonts w:ascii="Cambria Math" w:eastAsiaTheme="minorEastAsia" w:hAnsi="Cambria Math"/>
                  <w:i/>
                </w:rPr>
              </w:ins>
            </m:ctrlPr>
          </m:sSubPr>
          <m:e>
            <m:r>
              <w:ins w:id="1089" w:author="David Linan Romero" w:date="2021-03-09T15:02:00Z">
                <w:rPr>
                  <w:rFonts w:ascii="Cambria Math" w:eastAsiaTheme="minorEastAsia" w:hAnsi="Cambria Math"/>
                </w:rPr>
                <m:t>b</m:t>
              </w:ins>
            </m:r>
          </m:e>
          <m:sub>
            <m:r>
              <w:ins w:id="1090" w:author="David Linan Romero" w:date="2021-03-09T15:02:00Z">
                <w:rPr>
                  <w:rFonts w:ascii="Cambria Math" w:eastAsiaTheme="minorEastAsia" w:hAnsi="Cambria Math"/>
                </w:rPr>
                <m:t>j</m:t>
              </w:ins>
            </m:r>
          </m:sub>
        </m:sSub>
      </m:oMath>
      <w:ins w:id="1091" w:author="David Linan Romero" w:date="2021-03-09T14:44:00Z">
        <w:r w:rsidR="00560832">
          <w:rPr>
            <w:rFonts w:eastAsiaTheme="minorEastAsia"/>
          </w:rPr>
          <w:t xml:space="preserve">. </w:t>
        </w:r>
      </w:ins>
    </w:p>
    <w:p w14:paraId="2694C5BA" w14:textId="0B42E49E" w:rsidR="00B2220C" w:rsidRPr="00AC356A" w:rsidRDefault="00B2220C" w:rsidP="00B1268E">
      <w:pPr>
        <w:pStyle w:val="ListParagraph"/>
        <w:ind w:left="1440"/>
        <w:jc w:val="both"/>
        <w:rPr>
          <w:ins w:id="1092" w:author="David Linan Romero" w:date="2021-03-09T14:46:00Z"/>
          <w:rFonts w:eastAsiaTheme="minorEastAsia"/>
          <w:rPrChange w:id="1093" w:author="David Linan Romero" w:date="2021-03-09T14:47:00Z">
            <w:rPr>
              <w:ins w:id="1094" w:author="David Linan Romero" w:date="2021-03-09T14:46:00Z"/>
              <w:rFonts w:eastAsiaTheme="minorEastAsia"/>
            </w:rPr>
          </w:rPrChange>
        </w:rPr>
      </w:pPr>
    </w:p>
    <w:p w14:paraId="7B24B93C" w14:textId="55EA7450" w:rsidR="00B3229A" w:rsidRDefault="005670D7" w:rsidP="00B2220C">
      <w:pPr>
        <w:pStyle w:val="ListParagraph"/>
        <w:numPr>
          <w:ilvl w:val="0"/>
          <w:numId w:val="9"/>
        </w:numPr>
        <w:jc w:val="both"/>
        <w:rPr>
          <w:ins w:id="1095" w:author="David Linan Romero" w:date="2021-03-09T14:53:00Z"/>
          <w:rFonts w:eastAsiaTheme="minorEastAsia"/>
        </w:rPr>
      </w:pPr>
      <w:ins w:id="1096" w:author="David Linan Romero" w:date="2021-03-09T14:52:00Z">
        <w:r>
          <w:rPr>
            <w:rFonts w:eastAsiaTheme="minorEastAsia"/>
          </w:rPr>
          <w:t xml:space="preserve">Second, check that </w:t>
        </w:r>
      </w:ins>
      <m:oMath>
        <m:sSub>
          <m:sSubPr>
            <m:ctrlPr>
              <w:ins w:id="1097" w:author="David Linan Romero" w:date="2021-03-09T14:52:00Z">
                <w:rPr>
                  <w:rFonts w:ascii="Cambria Math" w:eastAsiaTheme="minorEastAsia" w:hAnsi="Cambria Math"/>
                  <w:i/>
                </w:rPr>
              </w:ins>
            </m:ctrlPr>
          </m:sSubPr>
          <m:e>
            <m:r>
              <w:ins w:id="1098" w:author="David Linan Romero" w:date="2021-03-09T14:52:00Z">
                <w:rPr>
                  <w:rFonts w:ascii="Cambria Math" w:eastAsiaTheme="minorEastAsia" w:hAnsi="Cambria Math"/>
                </w:rPr>
                <m:t>θ</m:t>
              </w:ins>
            </m:r>
          </m:e>
          <m:sub>
            <m:r>
              <w:ins w:id="1099" w:author="David Linan Romero" w:date="2021-03-09T14:52:00Z">
                <w:rPr>
                  <w:rFonts w:ascii="Cambria Math" w:eastAsiaTheme="minorEastAsia" w:hAnsi="Cambria Math"/>
                </w:rPr>
                <m:t>j</m:t>
              </w:ins>
            </m:r>
          </m:sub>
        </m:sSub>
        <m:r>
          <w:ins w:id="1100" w:author="David Linan Romero" w:date="2021-03-09T14:52:00Z">
            <w:rPr>
              <w:rFonts w:ascii="Cambria Math" w:eastAsiaTheme="minorEastAsia" w:hAnsi="Cambria Math"/>
            </w:rPr>
            <m:t>≥1, ∀</m:t>
          </w:ins>
        </m:r>
        <m:r>
          <w:ins w:id="1101" w:author="David Linan Romero" w:date="2021-03-09T14:53:00Z">
            <w:rPr>
              <w:rFonts w:ascii="Cambria Math" w:eastAsiaTheme="minorEastAsia" w:hAnsi="Cambria Math"/>
            </w:rPr>
            <m:t>j∈</m:t>
          </w:ins>
        </m:r>
      </m:oMath>
      <w:ins w:id="1102" w:author="David Linan Romero" w:date="2021-03-09T14:53:00Z">
        <w:r>
          <w:rPr>
            <w:rFonts w:eastAsiaTheme="minorEastAsia"/>
          </w:rPr>
          <w:t xml:space="preserve"> </w:t>
        </w:r>
      </w:ins>
      <m:oMath>
        <m:d>
          <m:dPr>
            <m:begChr m:val="{"/>
            <m:endChr m:val="}"/>
            <m:ctrlPr>
              <w:ins w:id="1103" w:author="David Linan Romero" w:date="2021-03-09T14:53:00Z">
                <w:rPr>
                  <w:rFonts w:ascii="Cambria Math" w:eastAsiaTheme="minorEastAsia" w:hAnsi="Cambria Math"/>
                  <w:i/>
                </w:rPr>
              </w:ins>
            </m:ctrlPr>
          </m:dPr>
          <m:e>
            <m:r>
              <w:ins w:id="1104" w:author="David Linan Romero" w:date="2021-03-09T14:53:00Z">
                <w:rPr>
                  <w:rFonts w:ascii="Cambria Math" w:eastAsiaTheme="minorEastAsia" w:hAnsi="Cambria Math"/>
                </w:rPr>
                <m:t>1,2,3,…,</m:t>
              </w:ins>
            </m:r>
            <m:sSub>
              <m:sSubPr>
                <m:ctrlPr>
                  <w:ins w:id="1105" w:author="David Linan Romero" w:date="2021-03-09T14:53:00Z">
                    <w:rPr>
                      <w:rFonts w:ascii="Cambria Math" w:eastAsiaTheme="minorEastAsia" w:hAnsi="Cambria Math"/>
                      <w:i/>
                    </w:rPr>
                  </w:ins>
                </m:ctrlPr>
              </m:sSubPr>
              <m:e>
                <m:r>
                  <w:ins w:id="1106" w:author="David Linan Romero" w:date="2021-03-09T14:53:00Z">
                    <w:rPr>
                      <w:rFonts w:ascii="Cambria Math" w:eastAsiaTheme="minorEastAsia" w:hAnsi="Cambria Math"/>
                    </w:rPr>
                    <m:t>n</m:t>
                  </w:ins>
                </m:r>
              </m:e>
              <m:sub>
                <m:r>
                  <w:ins w:id="1107" w:author="David Linan Romero" w:date="2021-03-09T14:53:00Z">
                    <w:rPr>
                      <w:rFonts w:ascii="Cambria Math" w:eastAsiaTheme="minorEastAsia" w:hAnsi="Cambria Math"/>
                    </w:rPr>
                    <m:t>Y</m:t>
                  </w:ins>
                </m:r>
              </m:sub>
            </m:sSub>
          </m:e>
        </m:d>
      </m:oMath>
      <w:ins w:id="1108" w:author="David Linan Romero" w:date="2021-03-09T14:53:00Z">
        <w:r>
          <w:rPr>
            <w:rFonts w:eastAsiaTheme="minorEastAsia"/>
          </w:rPr>
          <w:t>.</w:t>
        </w:r>
      </w:ins>
    </w:p>
    <w:p w14:paraId="1E7D0CE3" w14:textId="6F329A67" w:rsidR="005670D7" w:rsidRDefault="005670D7" w:rsidP="005670D7">
      <w:pPr>
        <w:pStyle w:val="ListParagraph"/>
        <w:ind w:left="1440"/>
        <w:jc w:val="both"/>
        <w:rPr>
          <w:ins w:id="1109" w:author="David Linan Romero" w:date="2021-03-09T14:53:00Z"/>
          <w:rFonts w:eastAsiaTheme="minorEastAsia"/>
        </w:rPr>
      </w:pPr>
    </w:p>
    <w:p w14:paraId="6E6CEA7F" w14:textId="6BD3B570" w:rsidR="00D7468B" w:rsidRPr="00D7468B" w:rsidRDefault="005670D7" w:rsidP="00D7468B">
      <w:pPr>
        <w:pStyle w:val="ListParagraph"/>
        <w:numPr>
          <w:ilvl w:val="0"/>
          <w:numId w:val="13"/>
        </w:numPr>
        <w:jc w:val="both"/>
        <w:rPr>
          <w:ins w:id="1110" w:author="David Linan Romero" w:date="2021-03-09T14:54:00Z"/>
          <w:rFonts w:eastAsiaTheme="minorEastAsia"/>
          <w:rPrChange w:id="1111" w:author="David Linan Romero" w:date="2021-03-09T14:54:00Z">
            <w:rPr>
              <w:ins w:id="1112" w:author="David Linan Romero" w:date="2021-03-09T14:54:00Z"/>
            </w:rPr>
          </w:rPrChange>
        </w:rPr>
        <w:pPrChange w:id="1113" w:author="David Linan Romero" w:date="2021-03-09T14:54:00Z">
          <w:pPr>
            <w:pStyle w:val="ListParagraph"/>
            <w:ind w:left="1440"/>
            <w:jc w:val="both"/>
          </w:pPr>
        </w:pPrChange>
      </w:pPr>
      <w:ins w:id="1114" w:author="David Linan Romero" w:date="2021-03-09T14:53:00Z">
        <w:r w:rsidRPr="00D7468B">
          <w:rPr>
            <w:rFonts w:eastAsiaTheme="minorEastAsia"/>
            <w:rPrChange w:id="1115" w:author="David Linan Romero" w:date="2021-03-09T14:54:00Z">
              <w:rPr/>
            </w:rPrChange>
          </w:rPr>
          <w:t>If both a. and b. are met</w:t>
        </w:r>
        <w:r w:rsidR="002D70C8" w:rsidRPr="00D7468B">
          <w:rPr>
            <w:rFonts w:eastAsiaTheme="minorEastAsia"/>
            <w:rPrChange w:id="1116" w:author="David Linan Romero" w:date="2021-03-09T14:54:00Z">
              <w:rPr/>
            </w:rPrChange>
          </w:rPr>
          <w:t xml:space="preserve"> for </w:t>
        </w:r>
      </w:ins>
      <m:oMath>
        <m:r>
          <w:ins w:id="1117" w:author="David Linan Romero" w:date="2021-03-09T14:53:00Z">
            <w:rPr>
              <w:rFonts w:ascii="Cambria Math" w:eastAsiaTheme="minorEastAsia" w:hAnsi="Cambria Math"/>
              <w:rPrChange w:id="1118" w:author="David Linan Romero" w:date="2021-03-09T14:54:00Z">
                <w:rPr>
                  <w:rFonts w:ascii="Cambria Math" w:hAnsi="Cambria Math"/>
                </w:rPr>
              </w:rPrChange>
            </w:rPr>
            <m:t>j</m:t>
          </w:ins>
        </m:r>
      </m:oMath>
      <w:ins w:id="1119" w:author="David Linan Romero" w:date="2021-03-09T14:53:00Z">
        <w:r w:rsidRPr="00D7468B">
          <w:rPr>
            <w:rFonts w:eastAsiaTheme="minorEastAsia"/>
            <w:rPrChange w:id="1120" w:author="David Linan Romero" w:date="2021-03-09T14:54:00Z">
              <w:rPr/>
            </w:rPrChange>
          </w:rPr>
          <w:t>, then</w:t>
        </w:r>
        <w:r w:rsidR="002D70C8" w:rsidRPr="00D7468B">
          <w:rPr>
            <w:rFonts w:eastAsiaTheme="minorEastAsia"/>
            <w:rPrChange w:id="1121" w:author="David Linan Romero" w:date="2021-03-09T14:54:00Z">
              <w:rPr/>
            </w:rPrChange>
          </w:rPr>
          <w:t xml:space="preserve"> </w:t>
        </w:r>
      </w:ins>
      <m:oMath>
        <m:sSub>
          <m:sSubPr>
            <m:ctrlPr>
              <w:ins w:id="1122" w:author="David Linan Romero" w:date="2021-03-09T14:53:00Z">
                <w:rPr>
                  <w:rFonts w:ascii="Cambria Math" w:eastAsiaTheme="minorEastAsia" w:hAnsi="Cambria Math"/>
                  <w:b/>
                  <w:bCs/>
                  <w:i/>
                  <w:rPrChange w:id="1123" w:author="David Linan Romero" w:date="2021-03-09T14:54:00Z">
                    <w:rPr>
                      <w:rFonts w:ascii="Cambria Math" w:hAnsi="Cambria Math"/>
                      <w:b/>
                      <w:bCs/>
                      <w:i/>
                    </w:rPr>
                  </w:rPrChange>
                </w:rPr>
              </w:ins>
            </m:ctrlPr>
          </m:sSubPr>
          <m:e>
            <m:r>
              <w:ins w:id="1124" w:author="David Linan Romero" w:date="2021-03-09T14:53:00Z">
                <m:rPr>
                  <m:sty m:val="bi"/>
                </m:rPr>
                <w:rPr>
                  <w:rFonts w:ascii="Cambria Math" w:eastAsiaTheme="minorEastAsia" w:hAnsi="Cambria Math"/>
                  <w:rPrChange w:id="1125" w:author="David Linan Romero" w:date="2021-03-09T14:54:00Z">
                    <w:rPr>
                      <w:rFonts w:ascii="Cambria Math" w:hAnsi="Cambria Math"/>
                    </w:rPr>
                  </w:rPrChange>
                </w:rPr>
                <m:t>Y</m:t>
              </w:ins>
            </m:r>
            <m:ctrlPr>
              <w:ins w:id="1126" w:author="David Linan Romero" w:date="2021-03-09T14:53:00Z">
                <w:rPr>
                  <w:rFonts w:ascii="Cambria Math" w:eastAsiaTheme="minorEastAsia" w:hAnsi="Cambria Math"/>
                  <w:i/>
                  <w:rPrChange w:id="1127" w:author="David Linan Romero" w:date="2021-03-09T14:54:00Z">
                    <w:rPr>
                      <w:rFonts w:ascii="Cambria Math" w:hAnsi="Cambria Math"/>
                      <w:i/>
                    </w:rPr>
                  </w:rPrChange>
                </w:rPr>
              </w:ins>
            </m:ctrlPr>
          </m:e>
          <m:sub>
            <m:r>
              <w:ins w:id="1128" w:author="David Linan Romero" w:date="2021-03-09T14:53:00Z">
                <m:rPr>
                  <m:sty m:val="bi"/>
                </m:rPr>
                <w:rPr>
                  <w:rFonts w:ascii="Cambria Math" w:eastAsiaTheme="minorEastAsia" w:hAnsi="Cambria Math"/>
                  <w:rPrChange w:id="1129" w:author="David Linan Romero" w:date="2021-03-09T14:54:00Z">
                    <w:rPr>
                      <w:rFonts w:ascii="Cambria Math" w:hAnsi="Cambria Math"/>
                    </w:rPr>
                  </w:rPrChange>
                </w:rPr>
                <m:t>E,</m:t>
              </w:ins>
            </m:r>
            <m:r>
              <w:ins w:id="1130" w:author="David Linan Romero" w:date="2021-03-09T14:53:00Z">
                <w:rPr>
                  <w:rFonts w:ascii="Cambria Math" w:eastAsiaTheme="minorEastAsia" w:hAnsi="Cambria Math"/>
                  <w:rPrChange w:id="1131" w:author="David Linan Romero" w:date="2021-03-09T14:54:00Z">
                    <w:rPr>
                      <w:rFonts w:ascii="Cambria Math" w:hAnsi="Cambria Math"/>
                    </w:rPr>
                  </w:rPrChange>
                </w:rPr>
                <m:t>j</m:t>
              </w:ins>
            </m:r>
          </m:sub>
        </m:sSub>
        <m:r>
          <w:ins w:id="1132" w:author="David Linan Romero" w:date="2021-03-09T15:03:00Z">
            <m:rPr>
              <m:sty m:val="bi"/>
            </m:rPr>
            <w:rPr>
              <w:rFonts w:ascii="Cambria Math" w:eastAsiaTheme="minorEastAsia" w:hAnsi="Cambria Math"/>
            </w:rPr>
            <m:t>=</m:t>
          </w:ins>
        </m:r>
        <m:d>
          <m:dPr>
            <m:begChr m:val="["/>
            <m:endChr m:val="]"/>
            <m:ctrlPr>
              <w:ins w:id="1133" w:author="David Linan Romero" w:date="2021-03-09T15:03:00Z">
                <w:rPr>
                  <w:rFonts w:ascii="Cambria Math" w:eastAsiaTheme="minorEastAsia" w:hAnsi="Cambria Math"/>
                  <w:i/>
                </w:rPr>
              </w:ins>
            </m:ctrlPr>
          </m:dPr>
          <m:e>
            <m:sSub>
              <m:sSubPr>
                <m:ctrlPr>
                  <w:ins w:id="1134" w:author="David Linan Romero" w:date="2021-03-09T15:03:00Z">
                    <w:rPr>
                      <w:rFonts w:ascii="Cambria Math" w:eastAsiaTheme="minorEastAsia" w:hAnsi="Cambria Math"/>
                      <w:i/>
                    </w:rPr>
                  </w:ins>
                </m:ctrlPr>
              </m:sSubPr>
              <m:e>
                <m:r>
                  <w:ins w:id="1135" w:author="David Linan Romero" w:date="2021-03-09T15:03:00Z">
                    <w:rPr>
                      <w:rFonts w:ascii="Cambria Math" w:eastAsiaTheme="minorEastAsia" w:hAnsi="Cambria Math"/>
                    </w:rPr>
                    <m:t>Y</m:t>
                  </w:ins>
                </m:r>
                <m:ctrlPr>
                  <w:ins w:id="1136" w:author="David Linan Romero" w:date="2021-03-09T15:03:00Z">
                    <w:rPr>
                      <w:rFonts w:ascii="Cambria Math" w:eastAsiaTheme="minorEastAsia" w:hAnsi="Cambria Math"/>
                      <w:b/>
                      <w:bCs/>
                      <w:i/>
                    </w:rPr>
                  </w:ins>
                </m:ctrlPr>
              </m:e>
              <m:sub>
                <m:r>
                  <w:ins w:id="1137" w:author="David Linan Romero" w:date="2021-03-09T15:03:00Z">
                    <w:rPr>
                      <w:rFonts w:ascii="Cambria Math" w:eastAsiaTheme="minorEastAsia" w:hAnsi="Cambria Math"/>
                    </w:rPr>
                    <m:t>E,se</m:t>
                  </w:ins>
                </m:r>
                <m:sSub>
                  <m:sSubPr>
                    <m:ctrlPr>
                      <w:ins w:id="1138" w:author="David Linan Romero" w:date="2021-03-09T15:03:00Z">
                        <w:rPr>
                          <w:rFonts w:ascii="Cambria Math" w:eastAsiaTheme="minorEastAsia" w:hAnsi="Cambria Math"/>
                          <w:i/>
                        </w:rPr>
                      </w:ins>
                    </m:ctrlPr>
                  </m:sSubPr>
                  <m:e>
                    <m:r>
                      <w:ins w:id="1139" w:author="David Linan Romero" w:date="2021-03-09T15:03:00Z">
                        <w:rPr>
                          <w:rFonts w:ascii="Cambria Math" w:eastAsiaTheme="minorEastAsia" w:hAnsi="Cambria Math"/>
                        </w:rPr>
                        <m:t>t</m:t>
                      </w:ins>
                    </m:r>
                  </m:e>
                  <m:sub>
                    <m:r>
                      <w:ins w:id="1140" w:author="David Linan Romero" w:date="2021-03-09T15:03:00Z">
                        <w:rPr>
                          <w:rFonts w:ascii="Cambria Math" w:eastAsiaTheme="minorEastAsia" w:hAnsi="Cambria Math"/>
                        </w:rPr>
                        <m:t>j</m:t>
                      </w:ins>
                    </m:r>
                  </m:sub>
                </m:sSub>
                <m:d>
                  <m:dPr>
                    <m:ctrlPr>
                      <w:ins w:id="1141" w:author="David Linan Romero" w:date="2021-03-09T15:03:00Z">
                        <w:rPr>
                          <w:rFonts w:ascii="Cambria Math" w:eastAsiaTheme="minorEastAsia" w:hAnsi="Cambria Math"/>
                          <w:i/>
                        </w:rPr>
                      </w:ins>
                    </m:ctrlPr>
                  </m:dPr>
                  <m:e>
                    <m:sSub>
                      <m:sSubPr>
                        <m:ctrlPr>
                          <w:ins w:id="1142" w:author="David Linan Romero" w:date="2021-03-09T15:03:00Z">
                            <w:rPr>
                              <w:rFonts w:ascii="Cambria Math" w:eastAsiaTheme="minorEastAsia" w:hAnsi="Cambria Math"/>
                              <w:i/>
                            </w:rPr>
                          </w:ins>
                        </m:ctrlPr>
                      </m:sSubPr>
                      <m:e>
                        <m:r>
                          <w:ins w:id="1143" w:author="David Linan Romero" w:date="2021-03-09T15:03:00Z">
                            <w:rPr>
                              <w:rFonts w:ascii="Cambria Math" w:eastAsiaTheme="minorEastAsia" w:hAnsi="Cambria Math"/>
                            </w:rPr>
                            <m:t>q</m:t>
                          </w:ins>
                        </m:r>
                      </m:e>
                      <m:sub>
                        <m:r>
                          <w:ins w:id="1144" w:author="David Linan Romero" w:date="2021-03-09T15:03:00Z">
                            <w:rPr>
                              <w:rFonts w:ascii="Cambria Math" w:eastAsiaTheme="minorEastAsia" w:hAnsi="Cambria Math"/>
                            </w:rPr>
                            <m:t>1</m:t>
                          </w:ins>
                        </m:r>
                      </m:sub>
                    </m:sSub>
                  </m:e>
                </m:d>
              </m:sub>
            </m:sSub>
            <m:r>
              <w:ins w:id="1145" w:author="David Linan Romero" w:date="2021-03-09T15:03:00Z">
                <w:rPr>
                  <w:rFonts w:ascii="Cambria Math" w:eastAsiaTheme="minorEastAsia" w:hAnsi="Cambria Math"/>
                </w:rPr>
                <m:t>,</m:t>
              </w:ins>
            </m:r>
            <m:sSub>
              <m:sSubPr>
                <m:ctrlPr>
                  <w:ins w:id="1146" w:author="David Linan Romero" w:date="2021-03-09T15:03:00Z">
                    <w:rPr>
                      <w:rFonts w:ascii="Cambria Math" w:eastAsiaTheme="minorEastAsia" w:hAnsi="Cambria Math"/>
                      <w:i/>
                    </w:rPr>
                  </w:ins>
                </m:ctrlPr>
              </m:sSubPr>
              <m:e>
                <m:r>
                  <w:ins w:id="1147" w:author="David Linan Romero" w:date="2021-03-09T15:03:00Z">
                    <w:rPr>
                      <w:rFonts w:ascii="Cambria Math" w:eastAsiaTheme="minorEastAsia" w:hAnsi="Cambria Math"/>
                    </w:rPr>
                    <m:t>Y</m:t>
                  </w:ins>
                </m:r>
                <m:ctrlPr>
                  <w:ins w:id="1148" w:author="David Linan Romero" w:date="2021-03-09T15:03:00Z">
                    <w:rPr>
                      <w:rFonts w:ascii="Cambria Math" w:eastAsiaTheme="minorEastAsia" w:hAnsi="Cambria Math"/>
                      <w:b/>
                      <w:bCs/>
                      <w:i/>
                    </w:rPr>
                  </w:ins>
                </m:ctrlPr>
              </m:e>
              <m:sub>
                <m:r>
                  <w:ins w:id="1149" w:author="David Linan Romero" w:date="2021-03-09T15:03:00Z">
                    <w:rPr>
                      <w:rFonts w:ascii="Cambria Math" w:eastAsiaTheme="minorEastAsia" w:hAnsi="Cambria Math"/>
                    </w:rPr>
                    <m:t>E,se</m:t>
                  </w:ins>
                </m:r>
                <m:sSub>
                  <m:sSubPr>
                    <m:ctrlPr>
                      <w:ins w:id="1150" w:author="David Linan Romero" w:date="2021-03-09T15:03:00Z">
                        <w:rPr>
                          <w:rFonts w:ascii="Cambria Math" w:eastAsiaTheme="minorEastAsia" w:hAnsi="Cambria Math"/>
                          <w:i/>
                        </w:rPr>
                      </w:ins>
                    </m:ctrlPr>
                  </m:sSubPr>
                  <m:e>
                    <m:r>
                      <w:ins w:id="1151" w:author="David Linan Romero" w:date="2021-03-09T15:03:00Z">
                        <w:rPr>
                          <w:rFonts w:ascii="Cambria Math" w:eastAsiaTheme="minorEastAsia" w:hAnsi="Cambria Math"/>
                        </w:rPr>
                        <m:t>t</m:t>
                      </w:ins>
                    </m:r>
                  </m:e>
                  <m:sub>
                    <m:r>
                      <w:ins w:id="1152" w:author="David Linan Romero" w:date="2021-03-09T15:03:00Z">
                        <w:rPr>
                          <w:rFonts w:ascii="Cambria Math" w:eastAsiaTheme="minorEastAsia" w:hAnsi="Cambria Math"/>
                        </w:rPr>
                        <m:t>j</m:t>
                      </w:ins>
                    </m:r>
                  </m:sub>
                </m:sSub>
                <m:d>
                  <m:dPr>
                    <m:ctrlPr>
                      <w:ins w:id="1153" w:author="David Linan Romero" w:date="2021-03-09T15:03:00Z">
                        <w:rPr>
                          <w:rFonts w:ascii="Cambria Math" w:eastAsiaTheme="minorEastAsia" w:hAnsi="Cambria Math"/>
                          <w:i/>
                        </w:rPr>
                      </w:ins>
                    </m:ctrlPr>
                  </m:dPr>
                  <m:e>
                    <m:sSub>
                      <m:sSubPr>
                        <m:ctrlPr>
                          <w:ins w:id="1154" w:author="David Linan Romero" w:date="2021-03-09T15:03:00Z">
                            <w:rPr>
                              <w:rFonts w:ascii="Cambria Math" w:eastAsiaTheme="minorEastAsia" w:hAnsi="Cambria Math"/>
                              <w:i/>
                            </w:rPr>
                          </w:ins>
                        </m:ctrlPr>
                      </m:sSubPr>
                      <m:e>
                        <m:r>
                          <w:ins w:id="1155" w:author="David Linan Romero" w:date="2021-03-09T15:03:00Z">
                            <w:rPr>
                              <w:rFonts w:ascii="Cambria Math" w:eastAsiaTheme="minorEastAsia" w:hAnsi="Cambria Math"/>
                            </w:rPr>
                            <m:t>q</m:t>
                          </w:ins>
                        </m:r>
                      </m:e>
                      <m:sub>
                        <m:r>
                          <w:ins w:id="1156" w:author="David Linan Romero" w:date="2021-03-09T15:03:00Z">
                            <w:rPr>
                              <w:rFonts w:ascii="Cambria Math" w:eastAsiaTheme="minorEastAsia" w:hAnsi="Cambria Math"/>
                            </w:rPr>
                            <m:t>2</m:t>
                          </w:ins>
                        </m:r>
                      </m:sub>
                    </m:sSub>
                  </m:e>
                </m:d>
              </m:sub>
            </m:sSub>
            <m:r>
              <w:ins w:id="1157" w:author="David Linan Romero" w:date="2021-03-09T15:03:00Z">
                <w:rPr>
                  <w:rFonts w:ascii="Cambria Math" w:eastAsiaTheme="minorEastAsia" w:hAnsi="Cambria Math"/>
                </w:rPr>
                <m:t>,</m:t>
              </w:ins>
            </m:r>
            <m:sSub>
              <m:sSubPr>
                <m:ctrlPr>
                  <w:ins w:id="1158" w:author="David Linan Romero" w:date="2021-03-09T15:03:00Z">
                    <w:rPr>
                      <w:rFonts w:ascii="Cambria Math" w:eastAsiaTheme="minorEastAsia" w:hAnsi="Cambria Math"/>
                      <w:i/>
                    </w:rPr>
                  </w:ins>
                </m:ctrlPr>
              </m:sSubPr>
              <m:e>
                <m:r>
                  <w:ins w:id="1159" w:author="David Linan Romero" w:date="2021-03-09T15:03:00Z">
                    <w:rPr>
                      <w:rFonts w:ascii="Cambria Math" w:eastAsiaTheme="minorEastAsia" w:hAnsi="Cambria Math"/>
                    </w:rPr>
                    <m:t>Y</m:t>
                  </w:ins>
                </m:r>
                <m:ctrlPr>
                  <w:ins w:id="1160" w:author="David Linan Romero" w:date="2021-03-09T15:03:00Z">
                    <w:rPr>
                      <w:rFonts w:ascii="Cambria Math" w:eastAsiaTheme="minorEastAsia" w:hAnsi="Cambria Math"/>
                      <w:b/>
                      <w:bCs/>
                      <w:i/>
                    </w:rPr>
                  </w:ins>
                </m:ctrlPr>
              </m:e>
              <m:sub>
                <m:r>
                  <w:ins w:id="1161" w:author="David Linan Romero" w:date="2021-03-09T15:03:00Z">
                    <w:rPr>
                      <w:rFonts w:ascii="Cambria Math" w:eastAsiaTheme="minorEastAsia" w:hAnsi="Cambria Math"/>
                    </w:rPr>
                    <m:t>E,se</m:t>
                  </w:ins>
                </m:r>
                <m:sSub>
                  <m:sSubPr>
                    <m:ctrlPr>
                      <w:ins w:id="1162" w:author="David Linan Romero" w:date="2021-03-09T15:03:00Z">
                        <w:rPr>
                          <w:rFonts w:ascii="Cambria Math" w:eastAsiaTheme="minorEastAsia" w:hAnsi="Cambria Math"/>
                          <w:i/>
                        </w:rPr>
                      </w:ins>
                    </m:ctrlPr>
                  </m:sSubPr>
                  <m:e>
                    <m:r>
                      <w:ins w:id="1163" w:author="David Linan Romero" w:date="2021-03-09T15:03:00Z">
                        <w:rPr>
                          <w:rFonts w:ascii="Cambria Math" w:eastAsiaTheme="minorEastAsia" w:hAnsi="Cambria Math"/>
                        </w:rPr>
                        <m:t>t</m:t>
                      </w:ins>
                    </m:r>
                  </m:e>
                  <m:sub>
                    <m:r>
                      <w:ins w:id="1164" w:author="David Linan Romero" w:date="2021-03-09T15:03:00Z">
                        <w:rPr>
                          <w:rFonts w:ascii="Cambria Math" w:eastAsiaTheme="minorEastAsia" w:hAnsi="Cambria Math"/>
                        </w:rPr>
                        <m:t>j</m:t>
                      </w:ins>
                    </m:r>
                  </m:sub>
                </m:sSub>
                <m:d>
                  <m:dPr>
                    <m:ctrlPr>
                      <w:ins w:id="1165" w:author="David Linan Romero" w:date="2021-03-09T15:03:00Z">
                        <w:rPr>
                          <w:rFonts w:ascii="Cambria Math" w:eastAsiaTheme="minorEastAsia" w:hAnsi="Cambria Math"/>
                          <w:i/>
                        </w:rPr>
                      </w:ins>
                    </m:ctrlPr>
                  </m:dPr>
                  <m:e>
                    <m:sSub>
                      <m:sSubPr>
                        <m:ctrlPr>
                          <w:ins w:id="1166" w:author="David Linan Romero" w:date="2021-03-09T15:03:00Z">
                            <w:rPr>
                              <w:rFonts w:ascii="Cambria Math" w:eastAsiaTheme="minorEastAsia" w:hAnsi="Cambria Math"/>
                              <w:i/>
                            </w:rPr>
                          </w:ins>
                        </m:ctrlPr>
                      </m:sSubPr>
                      <m:e>
                        <m:r>
                          <w:ins w:id="1167" w:author="David Linan Romero" w:date="2021-03-09T15:03:00Z">
                            <w:rPr>
                              <w:rFonts w:ascii="Cambria Math" w:eastAsiaTheme="minorEastAsia" w:hAnsi="Cambria Math"/>
                            </w:rPr>
                            <m:t>q</m:t>
                          </w:ins>
                        </m:r>
                      </m:e>
                      <m:sub>
                        <m:r>
                          <w:ins w:id="1168" w:author="David Linan Romero" w:date="2021-03-09T15:03:00Z">
                            <w:rPr>
                              <w:rFonts w:ascii="Cambria Math" w:eastAsiaTheme="minorEastAsia" w:hAnsi="Cambria Math"/>
                            </w:rPr>
                            <m:t>3</m:t>
                          </w:ins>
                        </m:r>
                      </m:sub>
                    </m:sSub>
                  </m:e>
                </m:d>
              </m:sub>
            </m:sSub>
            <m:r>
              <w:ins w:id="1169" w:author="David Linan Romero" w:date="2021-03-09T15:03:00Z">
                <w:rPr>
                  <w:rFonts w:ascii="Cambria Math" w:eastAsiaTheme="minorEastAsia" w:hAnsi="Cambria Math"/>
                </w:rPr>
                <m:t>,….</m:t>
              </w:ins>
            </m:r>
          </m:e>
        </m:d>
      </m:oMath>
      <w:ins w:id="1170" w:author="David Linan Romero" w:date="2021-03-09T14:53:00Z">
        <w:r w:rsidR="002D70C8" w:rsidRPr="00D7468B">
          <w:rPr>
            <w:rFonts w:eastAsiaTheme="minorEastAsia"/>
            <w:b/>
            <w:bCs/>
            <w:rPrChange w:id="1171" w:author="David Linan Romero" w:date="2021-03-09T14:54:00Z">
              <w:rPr>
                <w:b/>
                <w:bCs/>
              </w:rPr>
            </w:rPrChange>
          </w:rPr>
          <w:t xml:space="preserve"> </w:t>
        </w:r>
      </w:ins>
      <w:ins w:id="1172" w:author="David Linan Romero" w:date="2021-03-09T15:13:00Z">
        <w:r w:rsidR="00413F7E">
          <w:rPr>
            <w:rFonts w:eastAsiaTheme="minorEastAsia"/>
          </w:rPr>
          <w:t xml:space="preserve">with </w:t>
        </w:r>
      </w:ins>
      <m:oMath>
        <m:r>
          <w:ins w:id="1173" w:author="David Linan Romero" w:date="2021-03-09T15:13:00Z">
            <w:rPr>
              <w:rFonts w:ascii="Cambria Math" w:eastAsiaTheme="minorEastAsia" w:hAnsi="Cambria Math"/>
            </w:rPr>
            <m:t>su</m:t>
          </w:ins>
        </m:r>
        <m:sSub>
          <m:sSubPr>
            <m:ctrlPr>
              <w:ins w:id="1174" w:author="David Linan Romero" w:date="2021-03-09T15:13:00Z">
                <w:rPr>
                  <w:rFonts w:ascii="Cambria Math" w:eastAsiaTheme="minorEastAsia" w:hAnsi="Cambria Math"/>
                  <w:i/>
                </w:rPr>
              </w:ins>
            </m:ctrlPr>
          </m:sSubPr>
          <m:e>
            <m:r>
              <w:ins w:id="1175" w:author="David Linan Romero" w:date="2021-03-09T15:13:00Z">
                <w:rPr>
                  <w:rFonts w:ascii="Cambria Math" w:eastAsiaTheme="minorEastAsia" w:hAnsi="Cambria Math"/>
                </w:rPr>
                <m:t>b</m:t>
              </w:ins>
            </m:r>
          </m:e>
          <m:sub>
            <m:r>
              <w:ins w:id="1176" w:author="David Linan Romero" w:date="2021-03-09T15:13:00Z">
                <w:rPr>
                  <w:rFonts w:ascii="Cambria Math" w:eastAsiaTheme="minorEastAsia" w:hAnsi="Cambria Math"/>
                </w:rPr>
                <m:t>j</m:t>
              </w:ins>
            </m:r>
          </m:sub>
        </m:sSub>
        <m:r>
          <w:ins w:id="1177" w:author="David Linan Romero" w:date="2021-03-09T15:13:00Z">
            <w:rPr>
              <w:rFonts w:ascii="Cambria Math" w:eastAsiaTheme="minorEastAsia" w:hAnsi="Cambria Math"/>
            </w:rPr>
            <m:t>=</m:t>
          </w:ins>
        </m:r>
      </m:oMath>
      <w:ins w:id="1178" w:author="David Linan Romero" w:date="2021-03-09T15:13:00Z">
        <w:r w:rsidR="00413F7E">
          <w:rPr>
            <w:rFonts w:eastAsiaTheme="minorEastAsia"/>
          </w:rPr>
          <w:t xml:space="preserve"> </w:t>
        </w:r>
      </w:ins>
      <m:oMath>
        <m:d>
          <m:dPr>
            <m:begChr m:val="{"/>
            <m:endChr m:val="}"/>
            <m:ctrlPr>
              <w:ins w:id="1179" w:author="David Linan Romero" w:date="2021-03-09T15:13:00Z">
                <w:rPr>
                  <w:rFonts w:ascii="Cambria Math" w:eastAsiaTheme="minorEastAsia" w:hAnsi="Cambria Math"/>
                  <w:i/>
                </w:rPr>
              </w:ins>
            </m:ctrlPr>
          </m:dPr>
          <m:e>
            <m:r>
              <w:ins w:id="1180" w:author="David Linan Romero" w:date="2021-03-09T15:13:00Z">
                <w:rPr>
                  <w:rFonts w:ascii="Cambria Math" w:eastAsiaTheme="minorEastAsia" w:hAnsi="Cambria Math"/>
                </w:rPr>
                <m:t>se</m:t>
              </w:ins>
            </m:r>
            <m:sSub>
              <m:sSubPr>
                <m:ctrlPr>
                  <w:ins w:id="1181" w:author="David Linan Romero" w:date="2021-03-09T15:13:00Z">
                    <w:rPr>
                      <w:rFonts w:ascii="Cambria Math" w:eastAsiaTheme="minorEastAsia" w:hAnsi="Cambria Math"/>
                      <w:i/>
                    </w:rPr>
                  </w:ins>
                </m:ctrlPr>
              </m:sSubPr>
              <m:e>
                <m:r>
                  <w:ins w:id="1182" w:author="David Linan Romero" w:date="2021-03-09T15:13:00Z">
                    <w:rPr>
                      <w:rFonts w:ascii="Cambria Math" w:eastAsiaTheme="minorEastAsia" w:hAnsi="Cambria Math"/>
                    </w:rPr>
                    <m:t>t</m:t>
                  </w:ins>
                </m:r>
              </m:e>
              <m:sub>
                <m:r>
                  <w:ins w:id="1183" w:author="David Linan Romero" w:date="2021-03-09T15:13:00Z">
                    <w:rPr>
                      <w:rFonts w:ascii="Cambria Math" w:eastAsiaTheme="minorEastAsia" w:hAnsi="Cambria Math"/>
                    </w:rPr>
                    <m:t>j</m:t>
                  </w:ins>
                </m:r>
              </m:sub>
            </m:sSub>
            <m:d>
              <m:dPr>
                <m:ctrlPr>
                  <w:ins w:id="1184" w:author="David Linan Romero" w:date="2021-03-09T15:13:00Z">
                    <w:rPr>
                      <w:rFonts w:ascii="Cambria Math" w:eastAsiaTheme="minorEastAsia" w:hAnsi="Cambria Math"/>
                      <w:i/>
                    </w:rPr>
                  </w:ins>
                </m:ctrlPr>
              </m:dPr>
              <m:e>
                <m:sSub>
                  <m:sSubPr>
                    <m:ctrlPr>
                      <w:ins w:id="1185" w:author="David Linan Romero" w:date="2021-03-09T15:13:00Z">
                        <w:rPr>
                          <w:rFonts w:ascii="Cambria Math" w:eastAsiaTheme="minorEastAsia" w:hAnsi="Cambria Math"/>
                          <w:i/>
                        </w:rPr>
                      </w:ins>
                    </m:ctrlPr>
                  </m:sSubPr>
                  <m:e>
                    <m:r>
                      <w:ins w:id="1186" w:author="David Linan Romero" w:date="2021-03-09T15:13:00Z">
                        <w:rPr>
                          <w:rFonts w:ascii="Cambria Math" w:eastAsiaTheme="minorEastAsia" w:hAnsi="Cambria Math"/>
                        </w:rPr>
                        <m:t>q</m:t>
                      </w:ins>
                    </m:r>
                  </m:e>
                  <m:sub>
                    <m:r>
                      <w:ins w:id="1187" w:author="David Linan Romero" w:date="2021-03-09T15:13:00Z">
                        <w:rPr>
                          <w:rFonts w:ascii="Cambria Math" w:eastAsiaTheme="minorEastAsia" w:hAnsi="Cambria Math"/>
                        </w:rPr>
                        <m:t>1</m:t>
                      </w:ins>
                    </m:r>
                  </m:sub>
                </m:sSub>
              </m:e>
            </m:d>
            <m:r>
              <w:ins w:id="1188" w:author="David Linan Romero" w:date="2021-03-09T15:13:00Z">
                <w:rPr>
                  <w:rFonts w:ascii="Cambria Math" w:eastAsiaTheme="minorEastAsia" w:hAnsi="Cambria Math"/>
                </w:rPr>
                <m:t>,se</m:t>
              </w:ins>
            </m:r>
            <m:sSub>
              <m:sSubPr>
                <m:ctrlPr>
                  <w:ins w:id="1189" w:author="David Linan Romero" w:date="2021-03-09T15:13:00Z">
                    <w:rPr>
                      <w:rFonts w:ascii="Cambria Math" w:eastAsiaTheme="minorEastAsia" w:hAnsi="Cambria Math"/>
                      <w:i/>
                    </w:rPr>
                  </w:ins>
                </m:ctrlPr>
              </m:sSubPr>
              <m:e>
                <m:r>
                  <w:ins w:id="1190" w:author="David Linan Romero" w:date="2021-03-09T15:13:00Z">
                    <w:rPr>
                      <w:rFonts w:ascii="Cambria Math" w:eastAsiaTheme="minorEastAsia" w:hAnsi="Cambria Math"/>
                    </w:rPr>
                    <m:t>t</m:t>
                  </w:ins>
                </m:r>
              </m:e>
              <m:sub>
                <m:r>
                  <w:ins w:id="1191" w:author="David Linan Romero" w:date="2021-03-09T15:13:00Z">
                    <w:rPr>
                      <w:rFonts w:ascii="Cambria Math" w:eastAsiaTheme="minorEastAsia" w:hAnsi="Cambria Math"/>
                    </w:rPr>
                    <m:t>j</m:t>
                  </w:ins>
                </m:r>
              </m:sub>
            </m:sSub>
            <m:d>
              <m:dPr>
                <m:ctrlPr>
                  <w:ins w:id="1192" w:author="David Linan Romero" w:date="2021-03-09T15:13:00Z">
                    <w:rPr>
                      <w:rFonts w:ascii="Cambria Math" w:eastAsiaTheme="minorEastAsia" w:hAnsi="Cambria Math"/>
                      <w:i/>
                    </w:rPr>
                  </w:ins>
                </m:ctrlPr>
              </m:dPr>
              <m:e>
                <m:sSub>
                  <m:sSubPr>
                    <m:ctrlPr>
                      <w:ins w:id="1193" w:author="David Linan Romero" w:date="2021-03-09T15:13:00Z">
                        <w:rPr>
                          <w:rFonts w:ascii="Cambria Math" w:eastAsiaTheme="minorEastAsia" w:hAnsi="Cambria Math"/>
                          <w:i/>
                        </w:rPr>
                      </w:ins>
                    </m:ctrlPr>
                  </m:sSubPr>
                  <m:e>
                    <m:r>
                      <w:ins w:id="1194" w:author="David Linan Romero" w:date="2021-03-09T15:13:00Z">
                        <w:rPr>
                          <w:rFonts w:ascii="Cambria Math" w:eastAsiaTheme="minorEastAsia" w:hAnsi="Cambria Math"/>
                        </w:rPr>
                        <m:t>q</m:t>
                      </w:ins>
                    </m:r>
                  </m:e>
                  <m:sub>
                    <m:r>
                      <w:ins w:id="1195" w:author="David Linan Romero" w:date="2021-03-09T15:13:00Z">
                        <w:rPr>
                          <w:rFonts w:ascii="Cambria Math" w:eastAsiaTheme="minorEastAsia" w:hAnsi="Cambria Math"/>
                        </w:rPr>
                        <m:t>2</m:t>
                      </w:ins>
                    </m:r>
                  </m:sub>
                </m:sSub>
              </m:e>
            </m:d>
            <m:r>
              <w:ins w:id="1196" w:author="David Linan Romero" w:date="2021-03-09T15:13:00Z">
                <w:rPr>
                  <w:rFonts w:ascii="Cambria Math" w:eastAsiaTheme="minorEastAsia" w:hAnsi="Cambria Math"/>
                </w:rPr>
                <m:t>,se</m:t>
              </w:ins>
            </m:r>
            <m:sSub>
              <m:sSubPr>
                <m:ctrlPr>
                  <w:ins w:id="1197" w:author="David Linan Romero" w:date="2021-03-09T15:13:00Z">
                    <w:rPr>
                      <w:rFonts w:ascii="Cambria Math" w:eastAsiaTheme="minorEastAsia" w:hAnsi="Cambria Math"/>
                      <w:i/>
                    </w:rPr>
                  </w:ins>
                </m:ctrlPr>
              </m:sSubPr>
              <m:e>
                <m:r>
                  <w:ins w:id="1198" w:author="David Linan Romero" w:date="2021-03-09T15:13:00Z">
                    <w:rPr>
                      <w:rFonts w:ascii="Cambria Math" w:eastAsiaTheme="minorEastAsia" w:hAnsi="Cambria Math"/>
                    </w:rPr>
                    <m:t>t</m:t>
                  </w:ins>
                </m:r>
              </m:e>
              <m:sub>
                <m:r>
                  <w:ins w:id="1199" w:author="David Linan Romero" w:date="2021-03-09T15:13:00Z">
                    <w:rPr>
                      <w:rFonts w:ascii="Cambria Math" w:eastAsiaTheme="minorEastAsia" w:hAnsi="Cambria Math"/>
                    </w:rPr>
                    <m:t>j</m:t>
                  </w:ins>
                </m:r>
              </m:sub>
            </m:sSub>
            <m:d>
              <m:dPr>
                <m:ctrlPr>
                  <w:ins w:id="1200" w:author="David Linan Romero" w:date="2021-03-09T15:13:00Z">
                    <w:rPr>
                      <w:rFonts w:ascii="Cambria Math" w:eastAsiaTheme="minorEastAsia" w:hAnsi="Cambria Math"/>
                      <w:i/>
                    </w:rPr>
                  </w:ins>
                </m:ctrlPr>
              </m:dPr>
              <m:e>
                <m:sSub>
                  <m:sSubPr>
                    <m:ctrlPr>
                      <w:ins w:id="1201" w:author="David Linan Romero" w:date="2021-03-09T15:13:00Z">
                        <w:rPr>
                          <w:rFonts w:ascii="Cambria Math" w:eastAsiaTheme="minorEastAsia" w:hAnsi="Cambria Math"/>
                          <w:i/>
                        </w:rPr>
                      </w:ins>
                    </m:ctrlPr>
                  </m:sSubPr>
                  <m:e>
                    <m:r>
                      <w:ins w:id="1202" w:author="David Linan Romero" w:date="2021-03-09T15:13:00Z">
                        <w:rPr>
                          <w:rFonts w:ascii="Cambria Math" w:eastAsiaTheme="minorEastAsia" w:hAnsi="Cambria Math"/>
                        </w:rPr>
                        <m:t>q</m:t>
                      </w:ins>
                    </m:r>
                  </m:e>
                  <m:sub>
                    <m:r>
                      <w:ins w:id="1203" w:author="David Linan Romero" w:date="2021-03-09T15:13:00Z">
                        <w:rPr>
                          <w:rFonts w:ascii="Cambria Math" w:eastAsiaTheme="minorEastAsia" w:hAnsi="Cambria Math"/>
                        </w:rPr>
                        <m:t>3</m:t>
                      </w:ins>
                    </m:r>
                  </m:sub>
                </m:sSub>
              </m:e>
            </m:d>
            <m:r>
              <w:ins w:id="1204" w:author="David Linan Romero" w:date="2021-03-09T15:13:00Z">
                <w:rPr>
                  <w:rFonts w:ascii="Cambria Math" w:eastAsiaTheme="minorEastAsia" w:hAnsi="Cambria Math"/>
                </w:rPr>
                <m:t>,…</m:t>
              </w:ins>
            </m:r>
          </m:e>
        </m:d>
      </m:oMath>
      <w:ins w:id="1205" w:author="David Linan Romero" w:date="2021-03-09T15:13:00Z">
        <w:r w:rsidR="00413F7E">
          <w:rPr>
            <w:rFonts w:eastAsiaTheme="minorEastAsia"/>
          </w:rPr>
          <w:t xml:space="preserve"> </w:t>
        </w:r>
      </w:ins>
      <w:ins w:id="1206" w:author="David Linan Romero" w:date="2021-03-09T14:53:00Z">
        <w:r w:rsidR="002D70C8" w:rsidRPr="00D7468B">
          <w:rPr>
            <w:rFonts w:eastAsiaTheme="minorEastAsia"/>
            <w:rPrChange w:id="1207" w:author="David Linan Romero" w:date="2021-03-09T14:54:00Z">
              <w:rPr/>
            </w:rPrChange>
          </w:rPr>
          <w:t xml:space="preserve">must be included in </w:t>
        </w:r>
      </w:ins>
      <m:oMath>
        <m:sSub>
          <m:sSubPr>
            <m:ctrlPr>
              <w:ins w:id="1208" w:author="David Linan Romero" w:date="2021-03-09T14:54:00Z">
                <w:rPr>
                  <w:rFonts w:ascii="Cambria Math" w:eastAsiaTheme="minorEastAsia" w:hAnsi="Cambria Math"/>
                  <w:b/>
                  <w:bCs/>
                  <w:i/>
                  <w:rPrChange w:id="1209" w:author="David Linan Romero" w:date="2021-03-09T14:54:00Z">
                    <w:rPr>
                      <w:rFonts w:ascii="Cambria Math" w:hAnsi="Cambria Math"/>
                      <w:b/>
                      <w:bCs/>
                      <w:i/>
                    </w:rPr>
                  </w:rPrChange>
                </w:rPr>
              </w:ins>
            </m:ctrlPr>
          </m:sSubPr>
          <m:e>
            <m:r>
              <w:ins w:id="1210" w:author="David Linan Romero" w:date="2021-03-09T14:54:00Z">
                <m:rPr>
                  <m:sty m:val="bi"/>
                </m:rPr>
                <w:rPr>
                  <w:rFonts w:ascii="Cambria Math" w:eastAsiaTheme="minorEastAsia" w:hAnsi="Cambria Math"/>
                  <w:rPrChange w:id="1211" w:author="David Linan Romero" w:date="2021-03-09T14:54:00Z">
                    <w:rPr>
                      <w:rFonts w:ascii="Cambria Math" w:hAnsi="Cambria Math"/>
                    </w:rPr>
                  </w:rPrChange>
                </w:rPr>
                <m:t>Y</m:t>
              </w:ins>
            </m:r>
          </m:e>
          <m:sub>
            <m:r>
              <w:ins w:id="1212" w:author="David Linan Romero" w:date="2021-03-09T14:54:00Z">
                <m:rPr>
                  <m:sty m:val="bi"/>
                </m:rPr>
                <w:rPr>
                  <w:rFonts w:ascii="Cambria Math" w:eastAsiaTheme="minorEastAsia" w:hAnsi="Cambria Math"/>
                  <w:rPrChange w:id="1213" w:author="David Linan Romero" w:date="2021-03-09T14:54:00Z">
                    <w:rPr>
                      <w:rFonts w:ascii="Cambria Math" w:hAnsi="Cambria Math"/>
                    </w:rPr>
                  </w:rPrChange>
                </w:rPr>
                <m:t>E</m:t>
              </w:ins>
            </m:r>
          </m:sub>
        </m:sSub>
      </m:oMath>
      <w:ins w:id="1214" w:author="David Linan Romero" w:date="2021-03-09T14:54:00Z">
        <w:r w:rsidR="00D7468B" w:rsidRPr="00D7468B">
          <w:rPr>
            <w:rFonts w:eastAsiaTheme="minorEastAsia"/>
            <w:rPrChange w:id="1215" w:author="David Linan Romero" w:date="2021-03-09T14:54:00Z">
              <w:rPr>
                <w:rFonts w:eastAsiaTheme="minorEastAsia"/>
                <w:b/>
                <w:bCs/>
              </w:rPr>
            </w:rPrChange>
          </w:rPr>
          <w:t>.</w:t>
        </w:r>
      </w:ins>
      <w:ins w:id="1216" w:author="David Linan Romero" w:date="2021-03-09T15:41:00Z">
        <w:r w:rsidR="00327CEC">
          <w:rPr>
            <w:rFonts w:eastAsiaTheme="minorEastAsia"/>
          </w:rPr>
          <w:t xml:space="preserve"> The remaining variables in </w:t>
        </w:r>
      </w:ins>
      <w:ins w:id="1217" w:author="David Linan Romero" w:date="2021-03-09T14:54:00Z">
        <w:r w:rsidR="00D7468B" w:rsidRPr="00D7468B">
          <w:rPr>
            <w:rFonts w:eastAsiaTheme="minorEastAsia"/>
            <w:rPrChange w:id="1218" w:author="David Linan Romero" w:date="2021-03-09T14:54:00Z">
              <w:rPr/>
            </w:rPrChange>
          </w:rPr>
          <w:t xml:space="preserve"> </w:t>
        </w:r>
      </w:ins>
      <m:oMath>
        <m:sSub>
          <m:sSubPr>
            <m:ctrlPr>
              <w:ins w:id="1219" w:author="David Linan Romero" w:date="2021-03-09T15:41:00Z">
                <w:rPr>
                  <w:rFonts w:ascii="Cambria Math" w:eastAsiaTheme="minorEastAsia" w:hAnsi="Cambria Math"/>
                  <w:b/>
                  <w:bCs/>
                  <w:i/>
                </w:rPr>
              </w:ins>
            </m:ctrlPr>
          </m:sSubPr>
          <m:e>
            <m:r>
              <w:ins w:id="1220" w:author="David Linan Romero" w:date="2021-03-09T15:41:00Z">
                <m:rPr>
                  <m:sty m:val="bi"/>
                </m:rPr>
                <w:rPr>
                  <w:rFonts w:ascii="Cambria Math" w:eastAsiaTheme="minorEastAsia" w:hAnsi="Cambria Math"/>
                </w:rPr>
                <m:t>Y</m:t>
              </w:ins>
            </m:r>
            <m:r>
              <w:ins w:id="1221" w:author="David Linan Romero" w:date="2021-03-09T15:41:00Z">
                <m:rPr>
                  <m:sty m:val="bi"/>
                </m:rPr>
                <w:rPr>
                  <w:rFonts w:ascii="Cambria Math" w:eastAsiaTheme="minorEastAsia" w:hAnsi="Cambria Math"/>
                </w:rPr>
                <m:t>'</m:t>
              </w:ins>
            </m:r>
          </m:e>
          <m:sub>
            <m:r>
              <w:ins w:id="1222" w:author="David Linan Romero" w:date="2021-03-09T15:41:00Z">
                <m:rPr>
                  <m:sty m:val="bi"/>
                </m:rPr>
                <w:rPr>
                  <w:rFonts w:ascii="Cambria Math" w:eastAsiaTheme="minorEastAsia" w:hAnsi="Cambria Math"/>
                </w:rPr>
                <m:t>E</m:t>
              </w:ins>
            </m:r>
          </m:sub>
        </m:sSub>
      </m:oMath>
      <w:ins w:id="1223" w:author="David Linan Romero" w:date="2021-03-09T15:41:00Z">
        <w:r w:rsidR="00327CEC">
          <w:rPr>
            <w:rFonts w:eastAsiaTheme="minorEastAsia"/>
            <w:b/>
            <w:bCs/>
          </w:rPr>
          <w:t xml:space="preserve"> </w:t>
        </w:r>
        <w:r w:rsidR="00327CEC">
          <w:rPr>
            <w:rFonts w:eastAsiaTheme="minorEastAsia"/>
          </w:rPr>
          <w:t xml:space="preserve">must be moved to </w:t>
        </w:r>
      </w:ins>
      <m:oMath>
        <m:sSub>
          <m:sSubPr>
            <m:ctrlPr>
              <w:ins w:id="1224" w:author="David Linan Romero" w:date="2021-03-09T15:41:00Z">
                <w:rPr>
                  <w:rFonts w:ascii="Cambria Math" w:eastAsiaTheme="minorEastAsia" w:hAnsi="Cambria Math"/>
                  <w:b/>
                  <w:bCs/>
                  <w:i/>
                  <w:rPrChange w:id="1225" w:author="David Linan Romero" w:date="2021-03-09T15:41:00Z">
                    <w:rPr>
                      <w:rFonts w:ascii="Cambria Math" w:eastAsiaTheme="minorEastAsia" w:hAnsi="Cambria Math"/>
                      <w:i/>
                    </w:rPr>
                  </w:rPrChange>
                </w:rPr>
              </w:ins>
            </m:ctrlPr>
          </m:sSubPr>
          <m:e>
            <m:r>
              <w:ins w:id="1226" w:author="David Linan Romero" w:date="2021-03-09T15:41:00Z">
                <m:rPr>
                  <m:sty m:val="bi"/>
                </m:rPr>
                <w:rPr>
                  <w:rFonts w:ascii="Cambria Math" w:eastAsiaTheme="minorEastAsia" w:hAnsi="Cambria Math"/>
                  <w:rPrChange w:id="1227" w:author="David Linan Romero" w:date="2021-03-09T15:41:00Z">
                    <w:rPr>
                      <w:rFonts w:ascii="Cambria Math" w:eastAsiaTheme="minorEastAsia" w:hAnsi="Cambria Math"/>
                    </w:rPr>
                  </w:rPrChange>
                </w:rPr>
                <m:t>Y</m:t>
              </w:ins>
            </m:r>
          </m:e>
          <m:sub>
            <m:r>
              <w:ins w:id="1228" w:author="David Linan Romero" w:date="2021-03-09T15:41:00Z">
                <m:rPr>
                  <m:sty m:val="bi"/>
                </m:rPr>
                <w:rPr>
                  <w:rFonts w:ascii="Cambria Math" w:eastAsiaTheme="minorEastAsia" w:hAnsi="Cambria Math"/>
                  <w:rPrChange w:id="1229" w:author="David Linan Romero" w:date="2021-03-09T15:41:00Z">
                    <w:rPr>
                      <w:rFonts w:ascii="Cambria Math" w:eastAsiaTheme="minorEastAsia" w:hAnsi="Cambria Math"/>
                    </w:rPr>
                  </w:rPrChange>
                </w:rPr>
                <m:t>N</m:t>
              </w:ins>
            </m:r>
          </m:sub>
        </m:sSub>
      </m:oMath>
      <w:ins w:id="1230" w:author="David Linan Romero" w:date="2021-03-09T15:41:00Z">
        <w:r w:rsidR="00327CEC">
          <w:rPr>
            <w:rFonts w:eastAsiaTheme="minorEastAsia"/>
          </w:rPr>
          <w:t>.</w:t>
        </w:r>
      </w:ins>
    </w:p>
    <w:p w14:paraId="6F7EA7A2" w14:textId="39985816" w:rsidR="00A977A4" w:rsidRPr="00593C5F" w:rsidRDefault="004878F8" w:rsidP="00A977A4">
      <w:pPr>
        <w:pStyle w:val="ListParagraph"/>
        <w:numPr>
          <w:ilvl w:val="0"/>
          <w:numId w:val="13"/>
        </w:numPr>
        <w:jc w:val="both"/>
        <w:rPr>
          <w:ins w:id="1231" w:author="David Linan Romero" w:date="2021-03-09T15:27:00Z"/>
          <w:rFonts w:eastAsiaTheme="minorEastAsia"/>
          <w:rPrChange w:id="1232" w:author="David Linan Romero" w:date="2021-03-09T15:46:00Z">
            <w:rPr>
              <w:ins w:id="1233" w:author="David Linan Romero" w:date="2021-03-09T15:27:00Z"/>
            </w:rPr>
          </w:rPrChange>
        </w:rPr>
        <w:pPrChange w:id="1234" w:author="David Linan Romero" w:date="2021-03-09T15:27:00Z">
          <w:pPr>
            <w:jc w:val="both"/>
          </w:pPr>
        </w:pPrChange>
      </w:pPr>
      <w:ins w:id="1235" w:author="David Linan Romero" w:date="2021-03-09T14:57:00Z">
        <w:r>
          <w:rPr>
            <w:rFonts w:eastAsiaTheme="minorEastAsia"/>
          </w:rPr>
          <w:t xml:space="preserve">If </w:t>
        </w:r>
        <w:r w:rsidR="00ED779C">
          <w:rPr>
            <w:rFonts w:eastAsiaTheme="minorEastAsia"/>
          </w:rPr>
          <w:t>(</w:t>
        </w:r>
        <w:r>
          <w:rPr>
            <w:rFonts w:eastAsiaTheme="minorEastAsia"/>
          </w:rPr>
          <w:t>a. is not satisfied</w:t>
        </w:r>
        <w:r w:rsidR="00ED779C">
          <w:rPr>
            <w:rFonts w:eastAsiaTheme="minorEastAsia"/>
          </w:rPr>
          <w:t xml:space="preserve"> for </w:t>
        </w:r>
      </w:ins>
      <m:oMath>
        <m:r>
          <w:ins w:id="1236" w:author="David Linan Romero" w:date="2021-03-09T14:57:00Z">
            <w:rPr>
              <w:rFonts w:ascii="Cambria Math" w:eastAsiaTheme="minorEastAsia" w:hAnsi="Cambria Math"/>
            </w:rPr>
            <m:t>j</m:t>
          </w:ins>
        </m:r>
      </m:oMath>
      <w:ins w:id="1237" w:author="David Linan Romero" w:date="2021-03-09T14:57:00Z">
        <w:r w:rsidR="00ED779C">
          <w:rPr>
            <w:rFonts w:eastAsiaTheme="minorEastAsia"/>
          </w:rPr>
          <w:t>) or</w:t>
        </w:r>
        <w:r>
          <w:rPr>
            <w:rFonts w:eastAsiaTheme="minorEastAsia"/>
          </w:rPr>
          <w:t xml:space="preserve"> </w:t>
        </w:r>
        <w:r w:rsidR="00ED779C">
          <w:rPr>
            <w:rFonts w:eastAsiaTheme="minorEastAsia"/>
          </w:rPr>
          <w:t>(</w:t>
        </w:r>
      </w:ins>
      <w:ins w:id="1238" w:author="David Linan Romero" w:date="2021-03-09T14:54:00Z">
        <w:r w:rsidR="00D7468B" w:rsidRPr="00D7468B">
          <w:rPr>
            <w:rFonts w:eastAsiaTheme="minorEastAsia"/>
            <w:rPrChange w:id="1239" w:author="David Linan Romero" w:date="2021-03-09T14:54:00Z">
              <w:rPr/>
            </w:rPrChange>
          </w:rPr>
          <w:t>If</w:t>
        </w:r>
        <w:r w:rsidR="004832C2">
          <w:rPr>
            <w:rFonts w:eastAsiaTheme="minorEastAsia"/>
          </w:rPr>
          <w:t xml:space="preserve"> a. is </w:t>
        </w:r>
      </w:ins>
      <w:ins w:id="1240" w:author="David Linan Romero" w:date="2021-03-09T14:55:00Z">
        <w:r w:rsidR="004832C2">
          <w:rPr>
            <w:rFonts w:eastAsiaTheme="minorEastAsia"/>
          </w:rPr>
          <w:t xml:space="preserve">satisfied but b. is not satisfied for </w:t>
        </w:r>
      </w:ins>
      <m:oMath>
        <m:r>
          <w:ins w:id="1241" w:author="David Linan Romero" w:date="2021-03-09T14:55:00Z">
            <w:rPr>
              <w:rFonts w:ascii="Cambria Math" w:eastAsiaTheme="minorEastAsia" w:hAnsi="Cambria Math"/>
            </w:rPr>
            <m:t>j</m:t>
          </w:ins>
        </m:r>
      </m:oMath>
      <w:ins w:id="1242" w:author="David Linan Romero" w:date="2021-03-09T14:57:00Z">
        <w:r w:rsidR="00ED779C">
          <w:rPr>
            <w:rFonts w:eastAsiaTheme="minorEastAsia"/>
          </w:rPr>
          <w:t>)</w:t>
        </w:r>
      </w:ins>
      <w:ins w:id="1243" w:author="David Linan Romero" w:date="2021-03-09T14:55:00Z">
        <w:r w:rsidR="004832C2">
          <w:rPr>
            <w:rFonts w:eastAsiaTheme="minorEastAsia"/>
          </w:rPr>
          <w:t xml:space="preserve">, </w:t>
        </w:r>
      </w:ins>
      <w:ins w:id="1244" w:author="David Linan Romero" w:date="2021-03-09T15:34:00Z">
        <w:r w:rsidR="006C3F3B">
          <w:rPr>
            <w:rFonts w:eastAsiaTheme="minorEastAsia"/>
          </w:rPr>
          <w:t>abort: “</w:t>
        </w:r>
        <w:r w:rsidR="00E06011">
          <w:rPr>
            <w:rFonts w:eastAsiaTheme="minorEastAsia"/>
          </w:rPr>
          <w:t>The set of variables XX cannot be reformu</w:t>
        </w:r>
      </w:ins>
      <w:ins w:id="1245" w:author="David Linan Romero" w:date="2021-03-09T15:35:00Z">
        <w:r w:rsidR="00E06011">
          <w:rPr>
            <w:rFonts w:eastAsiaTheme="minorEastAsia"/>
          </w:rPr>
          <w:t>lated</w:t>
        </w:r>
      </w:ins>
      <w:ins w:id="1246" w:author="David Linan Romero" w:date="2021-03-09T15:40:00Z">
        <w:r w:rsidR="0093722C">
          <w:rPr>
            <w:rFonts w:eastAsiaTheme="minorEastAsia"/>
          </w:rPr>
          <w:t xml:space="preserve"> with external variables</w:t>
        </w:r>
      </w:ins>
      <w:ins w:id="1247" w:author="David Linan Romero" w:date="2021-03-09T15:35:00Z">
        <w:r w:rsidR="00E06011">
          <w:rPr>
            <w:rFonts w:eastAsiaTheme="minorEastAsia"/>
          </w:rPr>
          <w:t xml:space="preserve"> because………</w:t>
        </w:r>
      </w:ins>
      <w:ins w:id="1248" w:author="David Linan Romero" w:date="2021-03-09T15:34:00Z">
        <w:r w:rsidR="006C3F3B">
          <w:rPr>
            <w:rFonts w:eastAsiaTheme="minorEastAsia"/>
          </w:rPr>
          <w:t>”</w:t>
        </w:r>
      </w:ins>
    </w:p>
    <w:p w14:paraId="3C668B4F" w14:textId="77777777" w:rsidR="00A977A4" w:rsidRPr="00A977A4" w:rsidRDefault="00A977A4" w:rsidP="00A977A4">
      <w:pPr>
        <w:jc w:val="both"/>
        <w:rPr>
          <w:ins w:id="1249" w:author="David Linan Romero" w:date="2021-03-09T15:05:00Z"/>
          <w:rFonts w:eastAsiaTheme="minorEastAsia"/>
          <w:rPrChange w:id="1250" w:author="David Linan Romero" w:date="2021-03-09T15:27:00Z">
            <w:rPr>
              <w:ins w:id="1251" w:author="David Linan Romero" w:date="2021-03-09T15:05:00Z"/>
            </w:rPr>
          </w:rPrChange>
        </w:rPr>
        <w:pPrChange w:id="1252" w:author="David Linan Romero" w:date="2021-03-09T15:27:00Z">
          <w:pPr>
            <w:pStyle w:val="ListParagraph"/>
            <w:numPr>
              <w:numId w:val="13"/>
            </w:numPr>
            <w:ind w:left="1440" w:hanging="360"/>
            <w:jc w:val="both"/>
          </w:pPr>
        </w:pPrChange>
      </w:pPr>
    </w:p>
    <w:p w14:paraId="2E86EE8F" w14:textId="44799BB3" w:rsidR="004878F8" w:rsidRPr="00D7468B" w:rsidRDefault="004878F8" w:rsidP="004878F8">
      <w:pPr>
        <w:pStyle w:val="ListParagraph"/>
        <w:ind w:left="1440"/>
        <w:jc w:val="both"/>
        <w:rPr>
          <w:ins w:id="1253" w:author="David Linan Romero" w:date="2021-03-09T14:53:00Z"/>
          <w:rFonts w:eastAsiaTheme="minorEastAsia"/>
          <w:rPrChange w:id="1254" w:author="David Linan Romero" w:date="2021-03-09T14:54:00Z">
            <w:rPr>
              <w:ins w:id="1255" w:author="David Linan Romero" w:date="2021-03-09T14:53:00Z"/>
            </w:rPr>
          </w:rPrChange>
        </w:rPr>
        <w:pPrChange w:id="1256" w:author="David Linan Romero" w:date="2021-03-09T14:57:00Z">
          <w:pPr>
            <w:pStyle w:val="ListParagraph"/>
            <w:ind w:left="1440"/>
            <w:jc w:val="both"/>
          </w:pPr>
        </w:pPrChange>
      </w:pPr>
    </w:p>
    <w:p w14:paraId="2FFDB761" w14:textId="3745083E" w:rsidR="000A0E44" w:rsidRDefault="002B5231" w:rsidP="00904617">
      <w:pPr>
        <w:pStyle w:val="ListParagraph"/>
        <w:numPr>
          <w:ilvl w:val="0"/>
          <w:numId w:val="6"/>
        </w:numPr>
        <w:jc w:val="both"/>
        <w:rPr>
          <w:ins w:id="1257" w:author="David Linan Romero" w:date="2021-03-09T15:12:00Z"/>
          <w:rFonts w:eastAsiaTheme="minorEastAsia"/>
        </w:rPr>
      </w:pPr>
      <w:ins w:id="1258" w:author="David Linan Romero" w:date="2021-03-09T15:12:00Z">
        <w:r w:rsidRPr="002B5231">
          <w:rPr>
            <w:rFonts w:eastAsiaTheme="minorEastAsia"/>
            <w:b/>
            <w:bCs/>
            <w:rPrChange w:id="1259" w:author="David Linan Romero" w:date="2021-03-09T15:12:00Z">
              <w:rPr>
                <w:rFonts w:eastAsiaTheme="minorEastAsia"/>
              </w:rPr>
            </w:rPrChange>
          </w:rPr>
          <w:t>Verify if the problem can be solved</w:t>
        </w:r>
        <w:r>
          <w:rPr>
            <w:rFonts w:eastAsiaTheme="minorEastAsia"/>
          </w:rPr>
          <w:t xml:space="preserve">: </w:t>
        </w:r>
      </w:ins>
      <w:ins w:id="1260" w:author="David Linan Romero" w:date="2021-03-09T14:47:00Z">
        <w:r w:rsidR="00AC356A">
          <w:rPr>
            <w:rFonts w:eastAsiaTheme="minorEastAsia"/>
          </w:rPr>
          <w:t>T</w:t>
        </w:r>
      </w:ins>
      <w:ins w:id="1261" w:author="David Linan Romero" w:date="2021-03-09T11:03:00Z">
        <w:r w:rsidR="005678BF">
          <w:rPr>
            <w:rFonts w:eastAsiaTheme="minorEastAsia"/>
          </w:rPr>
          <w:t xml:space="preserve">he Boolean variables that appear in </w:t>
        </w:r>
      </w:ins>
      <m:oMath>
        <m:sSub>
          <m:sSubPr>
            <m:ctrlPr>
              <w:ins w:id="1262" w:author="David Linan Romero" w:date="2021-03-09T11:03:00Z">
                <w:rPr>
                  <w:rFonts w:ascii="Cambria Math" w:hAnsi="Cambria Math"/>
                  <w:b/>
                  <w:bCs/>
                  <w:i/>
                </w:rPr>
              </w:ins>
            </m:ctrlPr>
          </m:sSubPr>
          <m:e>
            <m:r>
              <w:ins w:id="1263" w:author="David Linan Romero" w:date="2021-03-09T11:03:00Z">
                <m:rPr>
                  <m:sty m:val="bi"/>
                </m:rPr>
                <w:rPr>
                  <w:rFonts w:ascii="Cambria Math" w:hAnsi="Cambria Math"/>
                </w:rPr>
                <m:t>Y</m:t>
              </w:ins>
            </m:r>
          </m:e>
          <m:sub>
            <m:r>
              <w:ins w:id="1264" w:author="David Linan Romero" w:date="2021-03-09T11:03:00Z">
                <m:rPr>
                  <m:sty m:val="bi"/>
                </m:rPr>
                <w:rPr>
                  <w:rFonts w:ascii="Cambria Math" w:hAnsi="Cambria Math"/>
                </w:rPr>
                <m:t>E</m:t>
              </w:ins>
            </m:r>
          </m:sub>
        </m:sSub>
      </m:oMath>
      <w:ins w:id="1265" w:author="David Linan Romero" w:date="2021-03-09T11:03:00Z">
        <w:r w:rsidR="005678BF">
          <w:rPr>
            <w:rFonts w:eastAsiaTheme="minorEastAsia"/>
            <w:b/>
            <w:bCs/>
          </w:rPr>
          <w:t xml:space="preserve"> </w:t>
        </w:r>
        <w:r w:rsidR="005678BF">
          <w:rPr>
            <w:rFonts w:eastAsiaTheme="minorEastAsia"/>
          </w:rPr>
          <w:t xml:space="preserve">must not be in </w:t>
        </w:r>
      </w:ins>
      <m:oMath>
        <m:sSub>
          <m:sSubPr>
            <m:ctrlPr>
              <w:ins w:id="1266" w:author="David Linan Romero" w:date="2021-03-09T11:03:00Z">
                <w:rPr>
                  <w:rFonts w:ascii="Cambria Math" w:eastAsiaTheme="minorEastAsia" w:hAnsi="Cambria Math"/>
                  <w:b/>
                  <w:bCs/>
                  <w:i/>
                  <w:rPrChange w:id="1267" w:author="David Linan Romero" w:date="2021-03-09T11:03:00Z">
                    <w:rPr>
                      <w:rFonts w:ascii="Cambria Math" w:eastAsiaTheme="minorEastAsia" w:hAnsi="Cambria Math"/>
                      <w:i/>
                    </w:rPr>
                  </w:rPrChange>
                </w:rPr>
              </w:ins>
            </m:ctrlPr>
          </m:sSubPr>
          <m:e>
            <m:r>
              <w:ins w:id="1268" w:author="David Linan Romero" w:date="2021-03-09T11:03:00Z">
                <m:rPr>
                  <m:sty m:val="bi"/>
                </m:rPr>
                <w:rPr>
                  <w:rFonts w:ascii="Cambria Math" w:eastAsiaTheme="minorEastAsia" w:hAnsi="Cambria Math"/>
                  <w:rPrChange w:id="1269" w:author="David Linan Romero" w:date="2021-03-09T11:03:00Z">
                    <w:rPr>
                      <w:rFonts w:ascii="Cambria Math" w:eastAsiaTheme="minorEastAsia" w:hAnsi="Cambria Math"/>
                    </w:rPr>
                  </w:rPrChange>
                </w:rPr>
                <m:t>z</m:t>
              </w:ins>
            </m:r>
          </m:e>
          <m:sub>
            <m:r>
              <w:ins w:id="1270" w:author="David Linan Romero" w:date="2021-03-09T11:03:00Z">
                <m:rPr>
                  <m:sty m:val="bi"/>
                </m:rPr>
                <w:rPr>
                  <w:rFonts w:ascii="Cambria Math" w:eastAsiaTheme="minorEastAsia" w:hAnsi="Cambria Math"/>
                  <w:rPrChange w:id="1271" w:author="David Linan Romero" w:date="2021-03-09T11:03:00Z">
                    <w:rPr>
                      <w:rFonts w:ascii="Cambria Math" w:eastAsiaTheme="minorEastAsia" w:hAnsi="Cambria Math"/>
                    </w:rPr>
                  </w:rPrChange>
                </w:rPr>
                <m:t>E</m:t>
              </w:ins>
            </m:r>
          </m:sub>
        </m:sSub>
      </m:oMath>
      <w:ins w:id="1272" w:author="David Linan Romero" w:date="2021-03-09T11:03:00Z">
        <w:r w:rsidR="00A61BB0">
          <w:rPr>
            <w:rFonts w:eastAsiaTheme="minorEastAsia"/>
            <w:b/>
            <w:bCs/>
          </w:rPr>
          <w:t xml:space="preserve"> </w:t>
        </w:r>
        <w:r w:rsidR="00A61BB0">
          <w:rPr>
            <w:rFonts w:eastAsiaTheme="minorEastAsia"/>
          </w:rPr>
          <w:t>and vice versa.</w:t>
        </w:r>
      </w:ins>
      <w:ins w:id="1273" w:author="David Linan Romero" w:date="2021-03-09T14:48:00Z">
        <w:r w:rsidR="002572C7">
          <w:rPr>
            <w:rFonts w:eastAsiaTheme="minorEastAsia"/>
          </w:rPr>
          <w:t xml:space="preserve"> </w:t>
        </w:r>
        <w:r w:rsidR="0056608E">
          <w:rPr>
            <w:rFonts w:eastAsiaTheme="minorEastAsia"/>
          </w:rPr>
          <w:t>If not, an error message must be shown</w:t>
        </w:r>
      </w:ins>
      <w:ins w:id="1274" w:author="David Linan Romero" w:date="2021-03-09T15:46:00Z">
        <w:r w:rsidR="00D27A60">
          <w:rPr>
            <w:rFonts w:eastAsiaTheme="minorEastAsia"/>
          </w:rPr>
          <w:t>: Abort:</w:t>
        </w:r>
      </w:ins>
      <w:ins w:id="1275" w:author="David Linan Romero" w:date="2021-03-09T14:48:00Z">
        <w:r w:rsidR="0056608E">
          <w:rPr>
            <w:rFonts w:eastAsiaTheme="minorEastAsia"/>
          </w:rPr>
          <w:t xml:space="preserve"> “One </w:t>
        </w:r>
        <w:r w:rsidR="00CC09F5">
          <w:rPr>
            <w:rFonts w:eastAsiaTheme="minorEastAsia"/>
          </w:rPr>
          <w:t>or more Boole</w:t>
        </w:r>
      </w:ins>
      <w:ins w:id="1276" w:author="David Linan Romero" w:date="2021-03-09T14:49:00Z">
        <w:r w:rsidR="00CC09F5">
          <w:rPr>
            <w:rFonts w:eastAsiaTheme="minorEastAsia"/>
          </w:rPr>
          <w:t>an variables are being reformulated with both the trivial and the external variables reformulation</w:t>
        </w:r>
      </w:ins>
      <w:ins w:id="1277" w:author="David Linan Romero" w:date="2021-03-09T14:48:00Z">
        <w:r w:rsidR="0056608E">
          <w:rPr>
            <w:rFonts w:eastAsiaTheme="minorEastAsia"/>
          </w:rPr>
          <w:t xml:space="preserve">”. </w:t>
        </w:r>
      </w:ins>
    </w:p>
    <w:p w14:paraId="4BBA674B" w14:textId="5470379B" w:rsidR="0047654C" w:rsidRDefault="00B93212" w:rsidP="00904617">
      <w:pPr>
        <w:pStyle w:val="ListParagraph"/>
        <w:numPr>
          <w:ilvl w:val="0"/>
          <w:numId w:val="6"/>
        </w:numPr>
        <w:jc w:val="both"/>
        <w:rPr>
          <w:ins w:id="1278" w:author="David Linan Romero" w:date="2021-03-09T15:48:00Z"/>
          <w:rFonts w:eastAsiaTheme="minorEastAsia"/>
        </w:rPr>
      </w:pPr>
      <w:ins w:id="1279" w:author="David Linan Romero" w:date="2021-03-09T15:47:00Z">
        <w:r>
          <w:rPr>
            <w:rFonts w:eastAsiaTheme="minorEastAsia"/>
            <w:b/>
            <w:bCs/>
          </w:rPr>
          <w:t xml:space="preserve">Count the number of external variables to be defined: </w:t>
        </w:r>
        <w:r w:rsidR="0052260A">
          <w:rPr>
            <w:rFonts w:eastAsiaTheme="minorEastAsia"/>
          </w:rPr>
          <w:t>The tota</w:t>
        </w:r>
      </w:ins>
      <w:ins w:id="1280" w:author="David Linan Romero" w:date="2021-03-09T15:48:00Z">
        <w:r w:rsidR="0052260A">
          <w:rPr>
            <w:rFonts w:eastAsiaTheme="minorEastAsia"/>
          </w:rPr>
          <w:t xml:space="preserve">l number of external variables </w:t>
        </w:r>
        <w:r w:rsidR="00A27083">
          <w:rPr>
            <w:rFonts w:eastAsiaTheme="minorEastAsia"/>
          </w:rPr>
          <w:t xml:space="preserve">is </w:t>
        </w:r>
      </w:ins>
      <m:oMath>
        <m:sSub>
          <m:sSubPr>
            <m:ctrlPr>
              <w:ins w:id="1281" w:author="David Linan Romero" w:date="2021-03-09T15:48:00Z">
                <w:rPr>
                  <w:rFonts w:ascii="Cambria Math" w:eastAsiaTheme="minorEastAsia" w:hAnsi="Cambria Math"/>
                  <w:i/>
                </w:rPr>
              </w:ins>
            </m:ctrlPr>
          </m:sSubPr>
          <m:e>
            <m:r>
              <w:ins w:id="1282" w:author="David Linan Romero" w:date="2021-03-09T15:48:00Z">
                <w:rPr>
                  <w:rFonts w:ascii="Cambria Math" w:eastAsiaTheme="minorEastAsia" w:hAnsi="Cambria Math"/>
                </w:rPr>
                <m:t>n</m:t>
              </w:ins>
            </m:r>
          </m:e>
          <m:sub>
            <m:r>
              <w:ins w:id="1283" w:author="David Linan Romero" w:date="2021-03-09T15:48:00Z">
                <w:rPr>
                  <w:rFonts w:ascii="Cambria Math" w:eastAsiaTheme="minorEastAsia" w:hAnsi="Cambria Math"/>
                </w:rPr>
                <m:t>E</m:t>
              </w:ins>
            </m:r>
          </m:sub>
        </m:sSub>
        <m:r>
          <w:ins w:id="1284" w:author="David Linan Romero" w:date="2021-03-09T15:48:00Z">
            <w:rPr>
              <w:rFonts w:ascii="Cambria Math" w:eastAsiaTheme="minorEastAsia" w:hAnsi="Cambria Math"/>
            </w:rPr>
            <m:t>=</m:t>
          </w:ins>
        </m:r>
        <m:nary>
          <m:naryPr>
            <m:chr m:val="∑"/>
            <m:limLoc m:val="undOvr"/>
            <m:supHide m:val="1"/>
            <m:ctrlPr>
              <w:ins w:id="1285" w:author="David Linan Romero" w:date="2021-03-09T15:48:00Z">
                <w:rPr>
                  <w:rFonts w:ascii="Cambria Math" w:eastAsiaTheme="minorEastAsia" w:hAnsi="Cambria Math"/>
                  <w:i/>
                </w:rPr>
              </w:ins>
            </m:ctrlPr>
          </m:naryPr>
          <m:sub>
            <m:r>
              <w:ins w:id="1286" w:author="David Linan Romero" w:date="2021-03-09T15:48:00Z">
                <w:rPr>
                  <w:rFonts w:ascii="Cambria Math" w:eastAsiaTheme="minorEastAsia" w:hAnsi="Cambria Math"/>
                </w:rPr>
                <m:t>j∈</m:t>
              </w:ins>
            </m:r>
            <m:d>
              <m:dPr>
                <m:begChr m:val="{"/>
                <m:endChr m:val="}"/>
                <m:ctrlPr>
                  <w:ins w:id="1287" w:author="David Linan Romero" w:date="2021-03-09T15:48:00Z">
                    <w:rPr>
                      <w:rFonts w:ascii="Cambria Math" w:eastAsiaTheme="minorEastAsia" w:hAnsi="Cambria Math"/>
                      <w:i/>
                    </w:rPr>
                  </w:ins>
                </m:ctrlPr>
              </m:dPr>
              <m:e>
                <m:r>
                  <w:ins w:id="1288" w:author="David Linan Romero" w:date="2021-03-09T15:48:00Z">
                    <w:rPr>
                      <w:rFonts w:ascii="Cambria Math" w:eastAsiaTheme="minorEastAsia" w:hAnsi="Cambria Math"/>
                    </w:rPr>
                    <m:t>1,2,3,…,</m:t>
                  </w:ins>
                </m:r>
                <m:sSub>
                  <m:sSubPr>
                    <m:ctrlPr>
                      <w:ins w:id="1289" w:author="David Linan Romero" w:date="2021-03-09T15:48:00Z">
                        <w:rPr>
                          <w:rFonts w:ascii="Cambria Math" w:eastAsiaTheme="minorEastAsia" w:hAnsi="Cambria Math"/>
                          <w:i/>
                        </w:rPr>
                      </w:ins>
                    </m:ctrlPr>
                  </m:sSubPr>
                  <m:e>
                    <m:r>
                      <w:ins w:id="1290" w:author="David Linan Romero" w:date="2021-03-09T15:48:00Z">
                        <w:rPr>
                          <w:rFonts w:ascii="Cambria Math" w:eastAsiaTheme="minorEastAsia" w:hAnsi="Cambria Math"/>
                        </w:rPr>
                        <m:t>n</m:t>
                      </w:ins>
                    </m:r>
                  </m:e>
                  <m:sub>
                    <m:r>
                      <w:ins w:id="1291" w:author="David Linan Romero" w:date="2021-03-09T15:48:00Z">
                        <w:rPr>
                          <w:rFonts w:ascii="Cambria Math" w:eastAsiaTheme="minorEastAsia" w:hAnsi="Cambria Math"/>
                        </w:rPr>
                        <m:t>Y</m:t>
                      </w:ins>
                    </m:r>
                  </m:sub>
                </m:sSub>
              </m:e>
            </m:d>
          </m:sub>
          <m:sup/>
          <m:e>
            <m:sSub>
              <m:sSubPr>
                <m:ctrlPr>
                  <w:ins w:id="1292" w:author="David Linan Romero" w:date="2021-03-09T15:48:00Z">
                    <w:rPr>
                      <w:rFonts w:ascii="Cambria Math" w:eastAsiaTheme="minorEastAsia" w:hAnsi="Cambria Math"/>
                      <w:i/>
                    </w:rPr>
                  </w:ins>
                </m:ctrlPr>
              </m:sSubPr>
              <m:e>
                <m:r>
                  <w:ins w:id="1293" w:author="David Linan Romero" w:date="2021-03-09T15:48:00Z">
                    <w:rPr>
                      <w:rFonts w:ascii="Cambria Math" w:eastAsiaTheme="minorEastAsia" w:hAnsi="Cambria Math"/>
                    </w:rPr>
                    <m:t>θ</m:t>
                  </w:ins>
                </m:r>
              </m:e>
              <m:sub>
                <m:r>
                  <w:ins w:id="1294" w:author="David Linan Romero" w:date="2021-03-09T15:48:00Z">
                    <w:rPr>
                      <w:rFonts w:ascii="Cambria Math" w:eastAsiaTheme="minorEastAsia" w:hAnsi="Cambria Math"/>
                    </w:rPr>
                    <m:t>j</m:t>
                  </w:ins>
                </m:r>
              </m:sub>
            </m:sSub>
          </m:e>
        </m:nary>
        <m:r>
          <w:ins w:id="1295" w:author="David Linan Romero" w:date="2021-03-09T15:48:00Z">
            <w:rPr>
              <w:rFonts w:ascii="Cambria Math" w:eastAsiaTheme="minorEastAsia" w:hAnsi="Cambria Math"/>
            </w:rPr>
            <m:t>+</m:t>
          </w:ins>
        </m:r>
        <m:sSub>
          <m:sSubPr>
            <m:ctrlPr>
              <w:ins w:id="1296" w:author="David Linan Romero" w:date="2021-03-09T15:48:00Z">
                <w:rPr>
                  <w:rFonts w:ascii="Cambria Math" w:eastAsiaTheme="minorEastAsia" w:hAnsi="Cambria Math"/>
                  <w:i/>
                </w:rPr>
              </w:ins>
            </m:ctrlPr>
          </m:sSubPr>
          <m:e>
            <m:r>
              <w:ins w:id="1297" w:author="David Linan Romero" w:date="2021-03-09T15:48:00Z">
                <w:rPr>
                  <w:rFonts w:ascii="Cambria Math" w:eastAsiaTheme="minorEastAsia" w:hAnsi="Cambria Math"/>
                </w:rPr>
                <m:t>n</m:t>
              </w:ins>
            </m:r>
          </m:e>
          <m:sub>
            <m:r>
              <w:ins w:id="1298" w:author="David Linan Romero" w:date="2021-03-09T15:48:00Z">
                <w:rPr>
                  <w:rFonts w:ascii="Cambria Math" w:eastAsiaTheme="minorEastAsia" w:hAnsi="Cambria Math"/>
                </w:rPr>
                <m:t>z</m:t>
              </w:ins>
            </m:r>
          </m:sub>
        </m:sSub>
      </m:oMath>
      <w:ins w:id="1299" w:author="David Linan Romero" w:date="2021-03-09T15:48:00Z">
        <w:r w:rsidR="00A27083">
          <w:rPr>
            <w:rFonts w:eastAsiaTheme="minorEastAsia"/>
          </w:rPr>
          <w:t>.</w:t>
        </w:r>
      </w:ins>
    </w:p>
    <w:p w14:paraId="467D47FB" w14:textId="68BDF587" w:rsidR="00643BF5" w:rsidRDefault="00F90BAE" w:rsidP="00446568">
      <w:pPr>
        <w:pStyle w:val="ListParagraph"/>
        <w:numPr>
          <w:ilvl w:val="0"/>
          <w:numId w:val="6"/>
        </w:numPr>
        <w:jc w:val="both"/>
        <w:rPr>
          <w:ins w:id="1300" w:author="David Linan Romero" w:date="2021-03-09T15:55:00Z"/>
          <w:rFonts w:eastAsiaTheme="minorEastAsia"/>
        </w:rPr>
      </w:pPr>
      <w:ins w:id="1301" w:author="David Linan Romero" w:date="2021-03-09T15:53:00Z">
        <w:r>
          <w:rPr>
            <w:rFonts w:eastAsiaTheme="minorEastAsia"/>
            <w:b/>
            <w:bCs/>
          </w:rPr>
          <w:lastRenderedPageBreak/>
          <w:t>Declare</w:t>
        </w:r>
      </w:ins>
      <w:ins w:id="1302" w:author="David Linan Romero" w:date="2021-03-09T15:52:00Z">
        <w:r w:rsidR="00CD1D80">
          <w:rPr>
            <w:rFonts w:eastAsiaTheme="minorEastAsia"/>
            <w:b/>
            <w:bCs/>
          </w:rPr>
          <w:t xml:space="preserve"> </w:t>
        </w:r>
        <w:r w:rsidR="005B6CF7">
          <w:rPr>
            <w:rFonts w:eastAsiaTheme="minorEastAsia"/>
            <w:b/>
            <w:bCs/>
          </w:rPr>
          <w:t xml:space="preserve">the external variables </w:t>
        </w:r>
      </w:ins>
      <w:ins w:id="1303" w:author="David Linan Romero" w:date="2021-03-09T15:53:00Z">
        <w:r>
          <w:rPr>
            <w:rFonts w:eastAsiaTheme="minorEastAsia"/>
            <w:b/>
            <w:bCs/>
          </w:rPr>
          <w:t>of the problem</w:t>
        </w:r>
        <w:r w:rsidR="005A27F2">
          <w:rPr>
            <w:rFonts w:eastAsiaTheme="minorEastAsia"/>
            <w:b/>
            <w:bCs/>
          </w:rPr>
          <w:t>:</w:t>
        </w:r>
      </w:ins>
      <w:ins w:id="1304" w:author="David Linan Romero" w:date="2021-03-09T15:54:00Z">
        <w:r w:rsidR="005A27F2">
          <w:rPr>
            <w:rFonts w:eastAsiaTheme="minorEastAsia"/>
            <w:b/>
            <w:bCs/>
          </w:rPr>
          <w:t xml:space="preserve"> </w:t>
        </w:r>
        <w:r w:rsidR="00297A1A">
          <w:rPr>
            <w:rFonts w:eastAsiaTheme="minorEastAsia"/>
          </w:rPr>
          <w:t xml:space="preserve">Now, we can declare the external variables of the problem and specify how </w:t>
        </w:r>
      </w:ins>
      <w:ins w:id="1305" w:author="David Linan Romero" w:date="2021-03-09T15:55:00Z">
        <w:r w:rsidR="00643BF5">
          <w:rPr>
            <w:rFonts w:eastAsiaTheme="minorEastAsia"/>
          </w:rPr>
          <w:t>each external variable is associated to a variable or a set of variables of the problem</w:t>
        </w:r>
        <w:r w:rsidR="00446568">
          <w:rPr>
            <w:rFonts w:eastAsiaTheme="minorEastAsia"/>
          </w:rPr>
          <w:t>.</w:t>
        </w:r>
      </w:ins>
    </w:p>
    <w:p w14:paraId="36FC8FFD" w14:textId="40A86A27" w:rsidR="00CC4889" w:rsidRPr="00CC4889" w:rsidRDefault="00446568" w:rsidP="00CC4889">
      <w:pPr>
        <w:pStyle w:val="ListParagraph"/>
        <w:jc w:val="both"/>
        <w:rPr>
          <w:ins w:id="1306" w:author="David Linan Romero" w:date="2021-03-09T15:54:00Z"/>
          <w:rFonts w:eastAsiaTheme="minorEastAsia"/>
          <w:rPrChange w:id="1307" w:author="David Linan Romero" w:date="2021-03-09T15:56:00Z">
            <w:rPr>
              <w:ins w:id="1308" w:author="David Linan Romero" w:date="2021-03-09T15:54:00Z"/>
              <w:rFonts w:eastAsiaTheme="minorEastAsia"/>
              <w:b/>
              <w:bCs/>
            </w:rPr>
          </w:rPrChange>
        </w:rPr>
        <w:pPrChange w:id="1309" w:author="David Linan Romero" w:date="2021-03-09T15:56:00Z">
          <w:pPr>
            <w:pStyle w:val="ListParagraph"/>
            <w:numPr>
              <w:numId w:val="6"/>
            </w:numPr>
            <w:ind w:hanging="360"/>
            <w:jc w:val="both"/>
          </w:pPr>
        </w:pPrChange>
      </w:pPr>
      <w:ins w:id="1310" w:author="David Linan Romero" w:date="2021-03-09T15:55:00Z">
        <w:r>
          <w:rPr>
            <w:rFonts w:eastAsiaTheme="minorEastAsia"/>
          </w:rPr>
          <w:t xml:space="preserve">For each set </w:t>
        </w:r>
      </w:ins>
      <m:oMath>
        <m:sSub>
          <m:sSubPr>
            <m:ctrlPr>
              <w:ins w:id="1311" w:author="David Linan Romero" w:date="2021-03-09T15:56:00Z">
                <w:rPr>
                  <w:rFonts w:ascii="Cambria Math" w:eastAsiaTheme="minorEastAsia" w:hAnsi="Cambria Math"/>
                  <w:i/>
                </w:rPr>
              </w:ins>
            </m:ctrlPr>
          </m:sSubPr>
          <m:e>
            <m:r>
              <w:ins w:id="1312" w:author="David Linan Romero" w:date="2021-03-09T15:56:00Z">
                <w:rPr>
                  <w:rFonts w:ascii="Cambria Math" w:eastAsiaTheme="minorEastAsia" w:hAnsi="Cambria Math"/>
                </w:rPr>
                <m:t>se</m:t>
              </w:ins>
            </m:r>
            <m:r>
              <w:ins w:id="1313" w:author="David Linan Romero" w:date="2021-03-09T15:55:00Z">
                <w:rPr>
                  <w:rFonts w:ascii="Cambria Math" w:eastAsiaTheme="minorEastAsia" w:hAnsi="Cambria Math"/>
                </w:rPr>
                <m:t>t</m:t>
              </w:ins>
            </m:r>
          </m:e>
          <m:sub>
            <m:r>
              <w:ins w:id="1314" w:author="David Linan Romero" w:date="2021-03-09T15:56:00Z">
                <w:rPr>
                  <w:rFonts w:ascii="Cambria Math" w:eastAsiaTheme="minorEastAsia" w:hAnsi="Cambria Math"/>
                </w:rPr>
                <m:t>j</m:t>
              </w:ins>
            </m:r>
          </m:sub>
        </m:sSub>
      </m:oMath>
      <w:ins w:id="1315" w:author="David Linan Romero" w:date="2021-03-09T15:56:00Z">
        <w:r>
          <w:rPr>
            <w:rFonts w:eastAsiaTheme="minorEastAsia"/>
          </w:rPr>
          <w:t xml:space="preserve"> </w:t>
        </w:r>
        <w:r w:rsidR="00CC4889">
          <w:rPr>
            <w:rFonts w:eastAsiaTheme="minorEastAsia"/>
          </w:rPr>
          <w:t xml:space="preserve">we declare </w:t>
        </w:r>
      </w:ins>
      <m:oMath>
        <m:sSub>
          <m:sSubPr>
            <m:ctrlPr>
              <w:ins w:id="1316" w:author="David Linan Romero" w:date="2021-03-09T15:56:00Z">
                <w:rPr>
                  <w:rFonts w:ascii="Cambria Math" w:eastAsiaTheme="minorEastAsia" w:hAnsi="Cambria Math"/>
                  <w:i/>
                </w:rPr>
              </w:ins>
            </m:ctrlPr>
          </m:sSubPr>
          <m:e>
            <m:r>
              <w:ins w:id="1317" w:author="David Linan Romero" w:date="2021-03-09T15:56:00Z">
                <w:rPr>
                  <w:rFonts w:ascii="Cambria Math" w:eastAsiaTheme="minorEastAsia" w:hAnsi="Cambria Math"/>
                </w:rPr>
                <m:t>θ</m:t>
              </w:ins>
            </m:r>
          </m:e>
          <m:sub>
            <m:r>
              <w:ins w:id="1318" w:author="David Linan Romero" w:date="2021-03-09T15:56:00Z">
                <w:rPr>
                  <w:rFonts w:ascii="Cambria Math" w:eastAsiaTheme="minorEastAsia" w:hAnsi="Cambria Math"/>
                </w:rPr>
                <m:t>j</m:t>
              </w:ins>
            </m:r>
          </m:sub>
        </m:sSub>
      </m:oMath>
      <w:ins w:id="1319" w:author="David Linan Romero" w:date="2021-03-09T15:56:00Z">
        <w:r w:rsidR="00CC4889">
          <w:rPr>
            <w:rFonts w:eastAsiaTheme="minorEastAsia"/>
          </w:rPr>
          <w:t xml:space="preserve"> external variables</w:t>
        </w:r>
      </w:ins>
      <w:ins w:id="1320" w:author="David Linan Romero" w:date="2021-03-09T15:59:00Z">
        <w:r w:rsidR="00CD46F5">
          <w:rPr>
            <w:rFonts w:eastAsiaTheme="minorEastAsia"/>
          </w:rPr>
          <w:t xml:space="preserve">, and those external variables </w:t>
        </w:r>
        <w:r w:rsidR="00F85E4A">
          <w:rPr>
            <w:rFonts w:eastAsiaTheme="minorEastAsia"/>
          </w:rPr>
          <w:t>are used to specify the value of some Boolean variables:</w:t>
        </w:r>
      </w:ins>
    </w:p>
    <w:p w14:paraId="55D6DE08" w14:textId="17FD295F" w:rsidR="005A27F2" w:rsidRPr="00F85E4A" w:rsidRDefault="005A27F2" w:rsidP="005A27F2">
      <w:pPr>
        <w:pStyle w:val="ListParagraph"/>
        <w:jc w:val="center"/>
        <w:rPr>
          <w:ins w:id="1321" w:author="David Linan Romero" w:date="2021-03-09T15:59:00Z"/>
          <w:rFonts w:eastAsiaTheme="minorEastAsia"/>
          <w:rPrChange w:id="1322" w:author="David Linan Romero" w:date="2021-03-09T15:59:00Z">
            <w:rPr>
              <w:ins w:id="1323" w:author="David Linan Romero" w:date="2021-03-09T15:59:00Z"/>
              <w:rFonts w:eastAsiaTheme="minorEastAsia"/>
            </w:rPr>
          </w:rPrChange>
        </w:rPr>
      </w:pPr>
      <m:oMathPara>
        <m:oMath>
          <m:sSub>
            <m:sSubPr>
              <m:ctrlPr>
                <w:ins w:id="1324" w:author="David Linan Romero" w:date="2021-03-09T15:54:00Z">
                  <w:rPr>
                    <w:rFonts w:ascii="Cambria Math" w:eastAsiaTheme="minorEastAsia" w:hAnsi="Cambria Math"/>
                    <w:b/>
                    <w:bCs/>
                    <w:i/>
                  </w:rPr>
                </w:ins>
              </m:ctrlPr>
            </m:sSubPr>
            <m:e>
              <m:r>
                <w:ins w:id="1325" w:author="David Linan Romero" w:date="2021-03-09T15:54:00Z">
                  <m:rPr>
                    <m:sty m:val="bi"/>
                  </m:rPr>
                  <w:rPr>
                    <w:rFonts w:ascii="Cambria Math" w:eastAsiaTheme="minorEastAsia" w:hAnsi="Cambria Math"/>
                  </w:rPr>
                  <m:t>ext</m:t>
                </w:ins>
              </m:r>
            </m:e>
            <m:sub>
              <m:r>
                <w:ins w:id="1326" w:author="David Linan Romero" w:date="2021-03-09T15:54:00Z">
                  <w:rPr>
                    <w:rFonts w:ascii="Cambria Math" w:eastAsiaTheme="minorEastAsia" w:hAnsi="Cambria Math"/>
                  </w:rPr>
                  <m:t>j</m:t>
                </w:ins>
              </m:r>
            </m:sub>
          </m:sSub>
          <m:r>
            <w:ins w:id="1327" w:author="David Linan Romero" w:date="2021-03-09T15:54:00Z">
              <m:rPr>
                <m:sty m:val="bi"/>
              </m:rPr>
              <w:rPr>
                <w:rFonts w:ascii="Cambria Math" w:eastAsiaTheme="minorEastAsia" w:hAnsi="Cambria Math"/>
              </w:rPr>
              <m:t>=[</m:t>
            </w:ins>
          </m:r>
          <m:sSub>
            <m:sSubPr>
              <m:ctrlPr>
                <w:ins w:id="1328" w:author="David Linan Romero" w:date="2021-03-09T15:54:00Z">
                  <w:rPr>
                    <w:rFonts w:ascii="Cambria Math" w:eastAsiaTheme="minorEastAsia" w:hAnsi="Cambria Math"/>
                    <w:i/>
                  </w:rPr>
                </w:ins>
              </m:ctrlPr>
            </m:sSubPr>
            <m:e>
              <m:r>
                <w:ins w:id="1329" w:author="David Linan Romero" w:date="2021-03-09T15:54:00Z">
                  <w:rPr>
                    <w:rFonts w:ascii="Cambria Math" w:eastAsiaTheme="minorEastAsia" w:hAnsi="Cambria Math"/>
                  </w:rPr>
                  <m:t>ext</m:t>
                </w:ins>
              </m:r>
              <m:ctrlPr>
                <w:ins w:id="1330" w:author="David Linan Romero" w:date="2021-03-09T15:54:00Z">
                  <w:rPr>
                    <w:rFonts w:ascii="Cambria Math" w:eastAsiaTheme="minorEastAsia" w:hAnsi="Cambria Math"/>
                    <w:b/>
                    <w:bCs/>
                    <w:i/>
                  </w:rPr>
                </w:ins>
              </m:ctrlPr>
            </m:e>
            <m:sub>
              <m:r>
                <w:ins w:id="1331" w:author="David Linan Romero" w:date="2021-03-09T15:54:00Z">
                  <w:rPr>
                    <w:rFonts w:ascii="Cambria Math" w:eastAsiaTheme="minorEastAsia" w:hAnsi="Cambria Math"/>
                  </w:rPr>
                  <m:t>j,1</m:t>
                </w:ins>
              </m:r>
            </m:sub>
          </m:sSub>
          <m:r>
            <w:ins w:id="1332" w:author="David Linan Romero" w:date="2021-03-09T15:54:00Z">
              <m:rPr>
                <m:sty m:val="bi"/>
              </m:rPr>
              <w:rPr>
                <w:rFonts w:ascii="Cambria Math" w:eastAsiaTheme="minorEastAsia" w:hAnsi="Cambria Math"/>
              </w:rPr>
              <m:t>,</m:t>
            </w:ins>
          </m:r>
          <m:sSub>
            <m:sSubPr>
              <m:ctrlPr>
                <w:ins w:id="1333" w:author="David Linan Romero" w:date="2021-03-09T15:54:00Z">
                  <w:rPr>
                    <w:rFonts w:ascii="Cambria Math" w:eastAsiaTheme="minorEastAsia" w:hAnsi="Cambria Math"/>
                    <w:i/>
                  </w:rPr>
                </w:ins>
              </m:ctrlPr>
            </m:sSubPr>
            <m:e>
              <m:r>
                <w:ins w:id="1334" w:author="David Linan Romero" w:date="2021-03-09T15:54:00Z">
                  <w:rPr>
                    <w:rFonts w:ascii="Cambria Math" w:eastAsiaTheme="minorEastAsia" w:hAnsi="Cambria Math"/>
                  </w:rPr>
                  <m:t>ext</m:t>
                </w:ins>
              </m:r>
              <m:ctrlPr>
                <w:ins w:id="1335" w:author="David Linan Romero" w:date="2021-03-09T15:54:00Z">
                  <w:rPr>
                    <w:rFonts w:ascii="Cambria Math" w:eastAsiaTheme="minorEastAsia" w:hAnsi="Cambria Math"/>
                    <w:b/>
                    <w:bCs/>
                    <w:i/>
                  </w:rPr>
                </w:ins>
              </m:ctrlPr>
            </m:e>
            <m:sub>
              <m:r>
                <w:ins w:id="1336" w:author="David Linan Romero" w:date="2021-03-09T15:54:00Z">
                  <w:rPr>
                    <w:rFonts w:ascii="Cambria Math" w:eastAsiaTheme="minorEastAsia" w:hAnsi="Cambria Math"/>
                  </w:rPr>
                  <m:t>j,2</m:t>
                </w:ins>
              </m:r>
            </m:sub>
          </m:sSub>
          <m:r>
            <w:ins w:id="1337" w:author="David Linan Romero" w:date="2021-03-09T15:54:00Z">
              <m:rPr>
                <m:sty m:val="bi"/>
              </m:rPr>
              <w:rPr>
                <w:rFonts w:ascii="Cambria Math" w:eastAsiaTheme="minorEastAsia" w:hAnsi="Cambria Math"/>
              </w:rPr>
              <m:t>,…,</m:t>
            </w:ins>
          </m:r>
          <m:sSub>
            <m:sSubPr>
              <m:ctrlPr>
                <w:ins w:id="1338" w:author="David Linan Romero" w:date="2021-03-09T15:54:00Z">
                  <w:rPr>
                    <w:rFonts w:ascii="Cambria Math" w:eastAsiaTheme="minorEastAsia" w:hAnsi="Cambria Math"/>
                    <w:i/>
                  </w:rPr>
                </w:ins>
              </m:ctrlPr>
            </m:sSubPr>
            <m:e>
              <m:r>
                <w:ins w:id="1339" w:author="David Linan Romero" w:date="2021-03-09T15:54:00Z">
                  <w:rPr>
                    <w:rFonts w:ascii="Cambria Math" w:eastAsiaTheme="minorEastAsia" w:hAnsi="Cambria Math"/>
                  </w:rPr>
                  <m:t>ext</m:t>
                </w:ins>
              </m:r>
              <m:ctrlPr>
                <w:ins w:id="1340" w:author="David Linan Romero" w:date="2021-03-09T15:54:00Z">
                  <w:rPr>
                    <w:rFonts w:ascii="Cambria Math" w:eastAsiaTheme="minorEastAsia" w:hAnsi="Cambria Math"/>
                    <w:b/>
                    <w:bCs/>
                    <w:i/>
                  </w:rPr>
                </w:ins>
              </m:ctrlPr>
            </m:e>
            <m:sub>
              <m:r>
                <w:ins w:id="1341" w:author="David Linan Romero" w:date="2021-03-09T15:54:00Z">
                  <w:rPr>
                    <w:rFonts w:ascii="Cambria Math" w:eastAsiaTheme="minorEastAsia" w:hAnsi="Cambria Math"/>
                  </w:rPr>
                  <m:t>j,</m:t>
                </w:ins>
              </m:r>
              <m:sSub>
                <m:sSubPr>
                  <m:ctrlPr>
                    <w:ins w:id="1342" w:author="David Linan Romero" w:date="2021-03-09T15:54:00Z">
                      <w:rPr>
                        <w:rFonts w:ascii="Cambria Math" w:eastAsiaTheme="minorEastAsia" w:hAnsi="Cambria Math"/>
                        <w:i/>
                      </w:rPr>
                    </w:ins>
                  </m:ctrlPr>
                </m:sSubPr>
                <m:e>
                  <m:r>
                    <w:ins w:id="1343" w:author="David Linan Romero" w:date="2021-03-09T15:54:00Z">
                      <w:rPr>
                        <w:rFonts w:ascii="Cambria Math" w:eastAsiaTheme="minorEastAsia" w:hAnsi="Cambria Math"/>
                      </w:rPr>
                      <m:t>θ</m:t>
                    </w:ins>
                  </m:r>
                </m:e>
                <m:sub>
                  <m:r>
                    <w:ins w:id="1344" w:author="David Linan Romero" w:date="2021-03-09T15:54:00Z">
                      <w:rPr>
                        <w:rFonts w:ascii="Cambria Math" w:eastAsiaTheme="minorEastAsia" w:hAnsi="Cambria Math"/>
                      </w:rPr>
                      <m:t>j</m:t>
                    </w:ins>
                  </m:r>
                </m:sub>
              </m:sSub>
            </m:sub>
          </m:sSub>
          <m:r>
            <w:ins w:id="1345" w:author="David Linan Romero" w:date="2021-03-09T15:54:00Z">
              <m:rPr>
                <m:sty m:val="bi"/>
              </m:rPr>
              <w:rPr>
                <w:rFonts w:ascii="Cambria Math" w:eastAsiaTheme="minorEastAsia" w:hAnsi="Cambria Math"/>
              </w:rPr>
              <m:t xml:space="preserve">],      </m:t>
            </w:ins>
          </m:r>
          <m:r>
            <w:ins w:id="1346" w:author="David Linan Romero" w:date="2021-03-09T15:54:00Z">
              <w:rPr>
                <w:rFonts w:ascii="Cambria Math" w:eastAsiaTheme="minorEastAsia" w:hAnsi="Cambria Math"/>
              </w:rPr>
              <m:t>∀j∈{1,2,3,…,</m:t>
            </w:ins>
          </m:r>
          <m:sSub>
            <m:sSubPr>
              <m:ctrlPr>
                <w:ins w:id="1347" w:author="David Linan Romero" w:date="2021-03-09T15:54:00Z">
                  <w:rPr>
                    <w:rFonts w:ascii="Cambria Math" w:eastAsiaTheme="minorEastAsia" w:hAnsi="Cambria Math"/>
                    <w:i/>
                  </w:rPr>
                </w:ins>
              </m:ctrlPr>
            </m:sSubPr>
            <m:e>
              <m:r>
                <w:ins w:id="1348" w:author="David Linan Romero" w:date="2021-03-09T15:54:00Z">
                  <w:rPr>
                    <w:rFonts w:ascii="Cambria Math" w:eastAsiaTheme="minorEastAsia" w:hAnsi="Cambria Math"/>
                  </w:rPr>
                  <m:t>n</m:t>
                </w:ins>
              </m:r>
            </m:e>
            <m:sub>
              <m:r>
                <w:ins w:id="1349" w:author="David Linan Romero" w:date="2021-03-09T15:54:00Z">
                  <w:rPr>
                    <w:rFonts w:ascii="Cambria Math" w:eastAsiaTheme="minorEastAsia" w:hAnsi="Cambria Math"/>
                  </w:rPr>
                  <m:t>Y</m:t>
                </w:ins>
              </m:r>
            </m:sub>
          </m:sSub>
          <m:r>
            <w:ins w:id="1350" w:author="David Linan Romero" w:date="2021-03-09T15:54:00Z">
              <w:rPr>
                <w:rFonts w:ascii="Cambria Math" w:eastAsiaTheme="minorEastAsia" w:hAnsi="Cambria Math"/>
              </w:rPr>
              <m:t>}</m:t>
            </w:ins>
          </m:r>
        </m:oMath>
      </m:oMathPara>
    </w:p>
    <w:p w14:paraId="6628D4C3" w14:textId="43726AED" w:rsidR="00F85E4A" w:rsidRPr="0053074C" w:rsidRDefault="00F85E4A" w:rsidP="0053074C">
      <w:pPr>
        <w:rPr>
          <w:ins w:id="1351" w:author="David Linan Romero" w:date="2021-03-09T15:56:00Z"/>
          <w:rFonts w:eastAsiaTheme="minorEastAsia"/>
          <w:rPrChange w:id="1352" w:author="David Linan Romero" w:date="2021-03-09T16:00:00Z">
            <w:rPr>
              <w:ins w:id="1353" w:author="David Linan Romero" w:date="2021-03-09T15:56:00Z"/>
              <w:rFonts w:eastAsiaTheme="minorEastAsia"/>
            </w:rPr>
          </w:rPrChange>
        </w:rPr>
        <w:pPrChange w:id="1354" w:author="David Linan Romero" w:date="2021-03-09T16:00:00Z">
          <w:pPr>
            <w:pStyle w:val="ListParagraph"/>
            <w:jc w:val="center"/>
          </w:pPr>
        </w:pPrChange>
      </w:pPr>
      <m:oMathPara>
        <m:oMath>
          <m:sSub>
            <m:sSubPr>
              <m:ctrlPr>
                <w:ins w:id="1355" w:author="David Linan Romero" w:date="2021-03-09T16:00:00Z">
                  <w:rPr>
                    <w:rFonts w:ascii="Cambria Math" w:eastAsiaTheme="minorEastAsia" w:hAnsi="Cambria Math"/>
                    <w:i/>
                  </w:rPr>
                </w:ins>
              </m:ctrlPr>
            </m:sSubPr>
            <m:e>
              <m:r>
                <w:ins w:id="1356" w:author="David Linan Romero" w:date="2021-03-09T16:00:00Z">
                  <w:rPr>
                    <w:rFonts w:ascii="Cambria Math" w:eastAsiaTheme="minorEastAsia" w:hAnsi="Cambria Math"/>
                  </w:rPr>
                  <m:t>Y</m:t>
                </w:ins>
              </m:r>
              <m:ctrlPr>
                <w:ins w:id="1357" w:author="David Linan Romero" w:date="2021-03-09T16:00:00Z">
                  <w:rPr>
                    <w:rFonts w:ascii="Cambria Math" w:eastAsiaTheme="minorEastAsia" w:hAnsi="Cambria Math"/>
                    <w:b/>
                    <w:bCs/>
                    <w:i/>
                  </w:rPr>
                </w:ins>
              </m:ctrlPr>
            </m:e>
            <m:sub>
              <m:r>
                <w:ins w:id="1358" w:author="David Linan Romero" w:date="2021-03-09T16:00:00Z">
                  <w:rPr>
                    <w:rFonts w:ascii="Cambria Math" w:eastAsiaTheme="minorEastAsia" w:hAnsi="Cambria Math"/>
                  </w:rPr>
                  <m:t>E,</m:t>
                </w:ins>
              </m:r>
              <m:sSub>
                <m:sSubPr>
                  <m:ctrlPr>
                    <w:ins w:id="1359" w:author="David Linan Romero" w:date="2021-03-09T16:00:00Z">
                      <w:rPr>
                        <w:rFonts w:ascii="Cambria Math" w:eastAsiaTheme="minorEastAsia" w:hAnsi="Cambria Math"/>
                        <w:i/>
                      </w:rPr>
                    </w:ins>
                  </m:ctrlPr>
                </m:sSubPr>
                <m:e>
                  <m:r>
                    <w:ins w:id="1360" w:author="David Linan Romero" w:date="2021-03-09T16:00:00Z">
                      <w:rPr>
                        <w:rFonts w:ascii="Cambria Math" w:eastAsiaTheme="minorEastAsia" w:hAnsi="Cambria Math"/>
                      </w:rPr>
                      <m:t>sub</m:t>
                    </w:ins>
                  </m:r>
                </m:e>
                <m:sub>
                  <m:r>
                    <w:ins w:id="1361" w:author="David Linan Romero" w:date="2021-03-09T16:00:00Z">
                      <w:rPr>
                        <w:rFonts w:ascii="Cambria Math" w:eastAsiaTheme="minorEastAsia" w:hAnsi="Cambria Math"/>
                      </w:rPr>
                      <m:t>j</m:t>
                    </w:ins>
                  </m:r>
                </m:sub>
              </m:sSub>
              <m:r>
                <w:ins w:id="1362" w:author="David Linan Romero" w:date="2021-03-09T16:00:00Z">
                  <w:rPr>
                    <w:rFonts w:ascii="Cambria Math" w:eastAsiaTheme="minorEastAsia" w:hAnsi="Cambria Math"/>
                  </w:rPr>
                  <m:t>(a)</m:t>
                </w:ins>
              </m:r>
            </m:sub>
          </m:sSub>
          <m:r>
            <w:ins w:id="1363" w:author="David Linan Romero" w:date="2021-03-09T16:00:00Z">
              <w:rPr>
                <w:rFonts w:ascii="Cambria Math" w:eastAsiaTheme="minorEastAsia" w:hAnsi="Cambria Math"/>
              </w:rPr>
              <m:t>=</m:t>
            </w:ins>
          </m:r>
          <m:d>
            <m:dPr>
              <m:begChr m:val="{"/>
              <m:endChr m:val=""/>
              <m:ctrlPr>
                <w:ins w:id="1364" w:author="David Linan Romero" w:date="2021-03-09T16:00:00Z">
                  <w:rPr>
                    <w:rFonts w:ascii="Cambria Math" w:eastAsiaTheme="minorEastAsia" w:hAnsi="Cambria Math"/>
                    <w:i/>
                  </w:rPr>
                </w:ins>
              </m:ctrlPr>
            </m:dPr>
            <m:e>
              <m:eqArr>
                <m:eqArrPr>
                  <m:ctrlPr>
                    <w:ins w:id="1365" w:author="David Linan Romero" w:date="2021-03-09T16:00:00Z">
                      <w:rPr>
                        <w:rFonts w:ascii="Cambria Math" w:eastAsiaTheme="minorEastAsia" w:hAnsi="Cambria Math"/>
                        <w:i/>
                      </w:rPr>
                    </w:ins>
                  </m:ctrlPr>
                </m:eqArrPr>
                <m:e>
                  <m:r>
                    <w:ins w:id="1366" w:author="David Linan Romero" w:date="2021-03-09T16:00:00Z">
                      <w:rPr>
                        <w:rFonts w:ascii="Cambria Math" w:eastAsiaTheme="minorEastAsia" w:hAnsi="Cambria Math"/>
                      </w:rPr>
                      <m:t>True,     a=</m:t>
                    </w:ins>
                  </m:r>
                  <m:sSub>
                    <m:sSubPr>
                      <m:ctrlPr>
                        <w:ins w:id="1367" w:author="David Linan Romero" w:date="2021-03-09T16:00:00Z">
                          <w:rPr>
                            <w:rFonts w:ascii="Cambria Math" w:eastAsiaTheme="minorEastAsia" w:hAnsi="Cambria Math"/>
                            <w:i/>
                          </w:rPr>
                        </w:ins>
                      </m:ctrlPr>
                    </m:sSubPr>
                    <m:e>
                      <m:r>
                        <w:ins w:id="1368" w:author="David Linan Romero" w:date="2021-03-09T16:00:00Z">
                          <w:rPr>
                            <w:rFonts w:ascii="Cambria Math" w:eastAsiaTheme="minorEastAsia" w:hAnsi="Cambria Math"/>
                          </w:rPr>
                          <m:t>ext</m:t>
                        </w:ins>
                      </m:r>
                      <m:ctrlPr>
                        <w:ins w:id="1369" w:author="David Linan Romero" w:date="2021-03-09T16:00:00Z">
                          <w:rPr>
                            <w:rFonts w:ascii="Cambria Math" w:eastAsiaTheme="minorEastAsia" w:hAnsi="Cambria Math"/>
                            <w:b/>
                            <w:bCs/>
                            <w:i/>
                          </w:rPr>
                        </w:ins>
                      </m:ctrlPr>
                    </m:e>
                    <m:sub>
                      <m:r>
                        <w:ins w:id="1370" w:author="David Linan Romero" w:date="2021-03-09T16:00:00Z">
                          <w:rPr>
                            <w:rFonts w:ascii="Cambria Math" w:eastAsiaTheme="minorEastAsia" w:hAnsi="Cambria Math"/>
                          </w:rPr>
                          <m:t>j,1</m:t>
                        </w:ins>
                      </m:r>
                    </m:sub>
                  </m:sSub>
                </m:e>
                <m:e>
                  <m:r>
                    <w:ins w:id="1371" w:author="David Linan Romero" w:date="2021-03-09T16:00:00Z">
                      <w:rPr>
                        <w:rFonts w:ascii="Cambria Math" w:eastAsiaTheme="minorEastAsia" w:hAnsi="Cambria Math"/>
                      </w:rPr>
                      <m:t>True,     a=</m:t>
                    </w:ins>
                  </m:r>
                  <m:sSub>
                    <m:sSubPr>
                      <m:ctrlPr>
                        <w:ins w:id="1372" w:author="David Linan Romero" w:date="2021-03-09T16:00:00Z">
                          <w:rPr>
                            <w:rFonts w:ascii="Cambria Math" w:eastAsiaTheme="minorEastAsia" w:hAnsi="Cambria Math"/>
                            <w:i/>
                          </w:rPr>
                        </w:ins>
                      </m:ctrlPr>
                    </m:sSubPr>
                    <m:e>
                      <m:r>
                        <w:ins w:id="1373" w:author="David Linan Romero" w:date="2021-03-09T16:00:00Z">
                          <w:rPr>
                            <w:rFonts w:ascii="Cambria Math" w:eastAsiaTheme="minorEastAsia" w:hAnsi="Cambria Math"/>
                          </w:rPr>
                          <m:t>ext</m:t>
                        </w:ins>
                      </m:r>
                      <m:ctrlPr>
                        <w:ins w:id="1374" w:author="David Linan Romero" w:date="2021-03-09T16:00:00Z">
                          <w:rPr>
                            <w:rFonts w:ascii="Cambria Math" w:eastAsiaTheme="minorEastAsia" w:hAnsi="Cambria Math"/>
                            <w:b/>
                            <w:bCs/>
                            <w:i/>
                          </w:rPr>
                        </w:ins>
                      </m:ctrlPr>
                    </m:e>
                    <m:sub>
                      <m:r>
                        <w:ins w:id="1375" w:author="David Linan Romero" w:date="2021-03-09T16:00:00Z">
                          <w:rPr>
                            <w:rFonts w:ascii="Cambria Math" w:eastAsiaTheme="minorEastAsia" w:hAnsi="Cambria Math"/>
                          </w:rPr>
                          <m:t>j,2</m:t>
                        </w:ins>
                      </m:r>
                    </m:sub>
                  </m:sSub>
                </m:e>
                <m:e>
                  <m:r>
                    <w:ins w:id="1376" w:author="David Linan Romero" w:date="2021-03-09T16:00:00Z">
                      <w:rPr>
                        <w:rFonts w:ascii="Cambria Math" w:eastAsiaTheme="minorEastAsia" w:hAnsi="Cambria Math"/>
                      </w:rPr>
                      <m:t>⋮</m:t>
                    </w:ins>
                  </m:r>
                  <m:ctrlPr>
                    <w:ins w:id="1377" w:author="David Linan Romero" w:date="2021-03-09T16:00:00Z">
                      <w:rPr>
                        <w:rFonts w:ascii="Cambria Math" w:eastAsia="Cambria Math" w:hAnsi="Cambria Math" w:cs="Cambria Math"/>
                        <w:i/>
                      </w:rPr>
                    </w:ins>
                  </m:ctrlPr>
                </m:e>
                <m:e>
                  <m:r>
                    <w:ins w:id="1378" w:author="David Linan Romero" w:date="2021-03-09T16:00:00Z">
                      <w:rPr>
                        <w:rFonts w:ascii="Cambria Math" w:eastAsia="Cambria Math" w:hAnsi="Cambria Math" w:cs="Cambria Math"/>
                      </w:rPr>
                      <m:t>True,    a=</m:t>
                    </w:ins>
                  </m:r>
                  <m:sSub>
                    <m:sSubPr>
                      <m:ctrlPr>
                        <w:ins w:id="1379" w:author="David Linan Romero" w:date="2021-03-09T16:00:00Z">
                          <w:rPr>
                            <w:rFonts w:ascii="Cambria Math" w:eastAsiaTheme="minorEastAsia" w:hAnsi="Cambria Math"/>
                            <w:i/>
                          </w:rPr>
                        </w:ins>
                      </m:ctrlPr>
                    </m:sSubPr>
                    <m:e>
                      <m:r>
                        <w:ins w:id="1380" w:author="David Linan Romero" w:date="2021-03-09T16:00:00Z">
                          <w:rPr>
                            <w:rFonts w:ascii="Cambria Math" w:eastAsiaTheme="minorEastAsia" w:hAnsi="Cambria Math"/>
                          </w:rPr>
                          <m:t>ext</m:t>
                        </w:ins>
                      </m:r>
                      <m:ctrlPr>
                        <w:ins w:id="1381" w:author="David Linan Romero" w:date="2021-03-09T16:00:00Z">
                          <w:rPr>
                            <w:rFonts w:ascii="Cambria Math" w:eastAsiaTheme="minorEastAsia" w:hAnsi="Cambria Math"/>
                            <w:b/>
                            <w:bCs/>
                            <w:i/>
                          </w:rPr>
                        </w:ins>
                      </m:ctrlPr>
                    </m:e>
                    <m:sub>
                      <m:r>
                        <w:ins w:id="1382" w:author="David Linan Romero" w:date="2021-03-09T16:00:00Z">
                          <w:rPr>
                            <w:rFonts w:ascii="Cambria Math" w:eastAsiaTheme="minorEastAsia" w:hAnsi="Cambria Math"/>
                          </w:rPr>
                          <m:t>j,</m:t>
                        </w:ins>
                      </m:r>
                      <m:sSub>
                        <m:sSubPr>
                          <m:ctrlPr>
                            <w:ins w:id="1383" w:author="David Linan Romero" w:date="2021-03-09T16:00:00Z">
                              <w:rPr>
                                <w:rFonts w:ascii="Cambria Math" w:eastAsiaTheme="minorEastAsia" w:hAnsi="Cambria Math"/>
                                <w:i/>
                              </w:rPr>
                            </w:ins>
                          </m:ctrlPr>
                        </m:sSubPr>
                        <m:e>
                          <m:r>
                            <w:ins w:id="1384" w:author="David Linan Romero" w:date="2021-03-09T16:00:00Z">
                              <w:rPr>
                                <w:rFonts w:ascii="Cambria Math" w:eastAsiaTheme="minorEastAsia" w:hAnsi="Cambria Math"/>
                              </w:rPr>
                              <m:t>θ</m:t>
                            </w:ins>
                          </m:r>
                        </m:e>
                        <m:sub>
                          <m:r>
                            <w:ins w:id="1385" w:author="David Linan Romero" w:date="2021-03-09T16:00:00Z">
                              <w:rPr>
                                <w:rFonts w:ascii="Cambria Math" w:eastAsiaTheme="minorEastAsia" w:hAnsi="Cambria Math"/>
                              </w:rPr>
                              <m:t>j</m:t>
                            </w:ins>
                          </m:r>
                        </m:sub>
                      </m:sSub>
                    </m:sub>
                  </m:sSub>
                  <m:r>
                    <w:ins w:id="1386" w:author="David Linan Romero" w:date="2021-03-09T16:00:00Z">
                      <w:rPr>
                        <w:rFonts w:ascii="Cambria Math" w:eastAsia="Cambria Math" w:hAnsi="Cambria Math" w:cs="Cambria Math"/>
                      </w:rPr>
                      <m:t xml:space="preserve"> </m:t>
                    </w:ins>
                  </m:r>
                  <m:ctrlPr>
                    <w:ins w:id="1387" w:author="David Linan Romero" w:date="2021-03-09T16:00:00Z">
                      <w:rPr>
                        <w:rFonts w:ascii="Cambria Math" w:eastAsia="Cambria Math" w:hAnsi="Cambria Math" w:cs="Cambria Math"/>
                        <w:i/>
                      </w:rPr>
                    </w:ins>
                  </m:ctrlPr>
                </m:e>
                <m:e>
                  <m:r>
                    <w:ins w:id="1388" w:author="David Linan Romero" w:date="2021-03-09T16:00:00Z">
                      <w:rPr>
                        <w:rFonts w:ascii="Cambria Math" w:eastAsia="Cambria Math" w:hAnsi="Cambria Math" w:cs="Cambria Math"/>
                      </w:rPr>
                      <m:t>False,     Otherwise</m:t>
                    </w:ins>
                  </m:r>
                </m:e>
              </m:eqArr>
            </m:e>
          </m:d>
          <m:r>
            <w:ins w:id="1389" w:author="David Linan Romero" w:date="2021-03-09T16:00:00Z">
              <w:rPr>
                <w:rFonts w:ascii="Cambria Math" w:eastAsiaTheme="minorEastAsia" w:hAnsi="Cambria Math"/>
              </w:rPr>
              <m:t>, ∀j∈</m:t>
            </w:ins>
          </m:r>
          <m:d>
            <m:dPr>
              <m:begChr m:val="{"/>
              <m:endChr m:val="}"/>
              <m:ctrlPr>
                <w:ins w:id="1390" w:author="David Linan Romero" w:date="2021-03-09T16:00:00Z">
                  <w:rPr>
                    <w:rFonts w:ascii="Cambria Math" w:eastAsiaTheme="minorEastAsia" w:hAnsi="Cambria Math"/>
                    <w:i/>
                  </w:rPr>
                </w:ins>
              </m:ctrlPr>
            </m:dPr>
            <m:e>
              <m:r>
                <w:ins w:id="1391" w:author="David Linan Romero" w:date="2021-03-09T16:00:00Z">
                  <w:rPr>
                    <w:rFonts w:ascii="Cambria Math" w:eastAsiaTheme="minorEastAsia" w:hAnsi="Cambria Math"/>
                  </w:rPr>
                  <m:t>1,2,3,…,</m:t>
                </w:ins>
              </m:r>
              <m:sSub>
                <m:sSubPr>
                  <m:ctrlPr>
                    <w:ins w:id="1392" w:author="David Linan Romero" w:date="2021-03-09T16:00:00Z">
                      <w:rPr>
                        <w:rFonts w:ascii="Cambria Math" w:eastAsiaTheme="minorEastAsia" w:hAnsi="Cambria Math"/>
                        <w:i/>
                      </w:rPr>
                    </w:ins>
                  </m:ctrlPr>
                </m:sSubPr>
                <m:e>
                  <m:r>
                    <w:ins w:id="1393" w:author="David Linan Romero" w:date="2021-03-09T16:00:00Z">
                      <w:rPr>
                        <w:rFonts w:ascii="Cambria Math" w:eastAsiaTheme="minorEastAsia" w:hAnsi="Cambria Math"/>
                      </w:rPr>
                      <m:t>n</m:t>
                    </w:ins>
                  </m:r>
                </m:e>
                <m:sub>
                  <m:r>
                    <w:ins w:id="1394" w:author="David Linan Romero" w:date="2021-03-09T16:00:00Z">
                      <w:rPr>
                        <w:rFonts w:ascii="Cambria Math" w:eastAsiaTheme="minorEastAsia" w:hAnsi="Cambria Math"/>
                      </w:rPr>
                      <m:t>Y</m:t>
                    </w:ins>
                  </m:r>
                </m:sub>
              </m:sSub>
            </m:e>
          </m:d>
          <m:r>
            <w:ins w:id="1395" w:author="David Linan Romero" w:date="2021-03-09T16:00:00Z">
              <w:rPr>
                <w:rFonts w:ascii="Cambria Math" w:eastAsiaTheme="minorEastAsia" w:hAnsi="Cambria Math"/>
              </w:rPr>
              <m:t>,∀ a∈</m:t>
            </w:ins>
          </m:r>
          <m:d>
            <m:dPr>
              <m:begChr m:val="{"/>
              <m:endChr m:val="}"/>
              <m:ctrlPr>
                <w:ins w:id="1396" w:author="David Linan Romero" w:date="2021-03-09T16:00:00Z">
                  <w:rPr>
                    <w:rFonts w:ascii="Cambria Math" w:eastAsiaTheme="minorEastAsia" w:hAnsi="Cambria Math"/>
                    <w:i/>
                  </w:rPr>
                </w:ins>
              </m:ctrlPr>
            </m:dPr>
            <m:e>
              <m:r>
                <w:ins w:id="1397" w:author="David Linan Romero" w:date="2021-03-09T16:00:00Z">
                  <w:rPr>
                    <w:rFonts w:ascii="Cambria Math" w:eastAsiaTheme="minorEastAsia" w:hAnsi="Cambria Math"/>
                  </w:rPr>
                  <m:t>1,2,…,|</m:t>
                </w:ins>
              </m:r>
              <m:sSub>
                <m:sSubPr>
                  <m:ctrlPr>
                    <w:ins w:id="1398" w:author="David Linan Romero" w:date="2021-03-09T16:00:00Z">
                      <w:rPr>
                        <w:rFonts w:ascii="Cambria Math" w:eastAsiaTheme="minorEastAsia" w:hAnsi="Cambria Math"/>
                        <w:i/>
                      </w:rPr>
                    </w:ins>
                  </m:ctrlPr>
                </m:sSubPr>
                <m:e>
                  <m:r>
                    <w:ins w:id="1399" w:author="David Linan Romero" w:date="2021-03-09T16:00:00Z">
                      <w:rPr>
                        <w:rFonts w:ascii="Cambria Math" w:eastAsiaTheme="minorEastAsia" w:hAnsi="Cambria Math"/>
                      </w:rPr>
                      <m:t>sub</m:t>
                    </w:ins>
                  </m:r>
                </m:e>
                <m:sub>
                  <m:r>
                    <w:ins w:id="1400" w:author="David Linan Romero" w:date="2021-03-09T16:00:00Z">
                      <w:rPr>
                        <w:rFonts w:ascii="Cambria Math" w:eastAsiaTheme="minorEastAsia" w:hAnsi="Cambria Math"/>
                      </w:rPr>
                      <m:t>j</m:t>
                    </w:ins>
                  </m:r>
                </m:sub>
              </m:sSub>
              <m:r>
                <w:ins w:id="1401" w:author="David Linan Romero" w:date="2021-03-09T16:00:00Z">
                  <w:rPr>
                    <w:rFonts w:ascii="Cambria Math" w:eastAsiaTheme="minorEastAsia" w:hAnsi="Cambria Math"/>
                  </w:rPr>
                  <m:t>|</m:t>
                </w:ins>
              </m:r>
            </m:e>
          </m:d>
        </m:oMath>
      </m:oMathPara>
    </w:p>
    <w:p w14:paraId="09132F68" w14:textId="49F38505" w:rsidR="00CC4889" w:rsidRDefault="00CC4889" w:rsidP="00CC4889">
      <w:pPr>
        <w:pStyle w:val="ListParagraph"/>
        <w:jc w:val="both"/>
        <w:rPr>
          <w:ins w:id="1402" w:author="David Linan Romero" w:date="2021-03-09T15:57:00Z"/>
          <w:rFonts w:eastAsiaTheme="minorEastAsia"/>
        </w:rPr>
      </w:pPr>
      <w:ins w:id="1403" w:author="David Linan Romero" w:date="2021-03-09T15:56:00Z">
        <w:r>
          <w:rPr>
            <w:rFonts w:eastAsiaTheme="minorEastAsia"/>
          </w:rPr>
          <w:t xml:space="preserve">And for each </w:t>
        </w:r>
      </w:ins>
      <w:ins w:id="1404" w:author="David Linan Romero" w:date="2021-03-09T15:57:00Z">
        <w:r w:rsidR="00BA42B9">
          <w:rPr>
            <w:rFonts w:eastAsiaTheme="minorEastAsia"/>
          </w:rPr>
          <w:t xml:space="preserve">variable in </w:t>
        </w:r>
      </w:ins>
      <m:oMath>
        <m:sSub>
          <m:sSubPr>
            <m:ctrlPr>
              <w:ins w:id="1405" w:author="David Linan Romero" w:date="2021-03-09T15:57:00Z">
                <w:rPr>
                  <w:rFonts w:ascii="Cambria Math" w:eastAsiaTheme="minorEastAsia" w:hAnsi="Cambria Math"/>
                  <w:b/>
                  <w:bCs/>
                  <w:i/>
                  <w:rPrChange w:id="1406" w:author="David Linan Romero" w:date="2021-03-09T15:57:00Z">
                    <w:rPr>
                      <w:rFonts w:ascii="Cambria Math" w:eastAsiaTheme="minorEastAsia" w:hAnsi="Cambria Math"/>
                      <w:i/>
                    </w:rPr>
                  </w:rPrChange>
                </w:rPr>
              </w:ins>
            </m:ctrlPr>
          </m:sSubPr>
          <m:e>
            <m:r>
              <w:ins w:id="1407" w:author="David Linan Romero" w:date="2021-03-09T15:57:00Z">
                <m:rPr>
                  <m:sty m:val="bi"/>
                </m:rPr>
                <w:rPr>
                  <w:rFonts w:ascii="Cambria Math" w:eastAsiaTheme="minorEastAsia" w:hAnsi="Cambria Math"/>
                  <w:rPrChange w:id="1408" w:author="David Linan Romero" w:date="2021-03-09T15:57:00Z">
                    <w:rPr>
                      <w:rFonts w:ascii="Cambria Math" w:eastAsiaTheme="minorEastAsia" w:hAnsi="Cambria Math"/>
                    </w:rPr>
                  </w:rPrChange>
                </w:rPr>
                <m:t>z</m:t>
              </w:ins>
            </m:r>
          </m:e>
          <m:sub>
            <m:r>
              <w:ins w:id="1409" w:author="David Linan Romero" w:date="2021-03-09T15:57:00Z">
                <m:rPr>
                  <m:sty m:val="bi"/>
                </m:rPr>
                <w:rPr>
                  <w:rFonts w:ascii="Cambria Math" w:eastAsiaTheme="minorEastAsia" w:hAnsi="Cambria Math"/>
                  <w:rPrChange w:id="1410" w:author="David Linan Romero" w:date="2021-03-09T15:57:00Z">
                    <w:rPr>
                      <w:rFonts w:ascii="Cambria Math" w:eastAsiaTheme="minorEastAsia" w:hAnsi="Cambria Math"/>
                    </w:rPr>
                  </w:rPrChange>
                </w:rPr>
                <m:t>E</m:t>
              </w:ins>
            </m:r>
          </m:sub>
        </m:sSub>
      </m:oMath>
      <w:ins w:id="1411" w:author="David Linan Romero" w:date="2021-03-09T15:57:00Z">
        <w:r w:rsidR="00886EE7">
          <w:rPr>
            <w:rFonts w:eastAsiaTheme="minorEastAsia"/>
            <w:b/>
            <w:bCs/>
          </w:rPr>
          <w:t xml:space="preserve"> </w:t>
        </w:r>
        <w:r w:rsidR="00886EE7">
          <w:rPr>
            <w:rFonts w:eastAsiaTheme="minorEastAsia"/>
          </w:rPr>
          <w:t>we specify one external variable:</w:t>
        </w:r>
      </w:ins>
    </w:p>
    <w:p w14:paraId="0B404D6E" w14:textId="11D3D68E" w:rsidR="00886EE7" w:rsidRPr="0053074C" w:rsidRDefault="004A75D7" w:rsidP="00886EE7">
      <w:pPr>
        <w:jc w:val="both"/>
        <w:rPr>
          <w:ins w:id="1412" w:author="David Linan Romero" w:date="2021-03-09T16:00:00Z"/>
          <w:rFonts w:eastAsiaTheme="minorEastAsia"/>
          <w:b/>
          <w:rPrChange w:id="1413" w:author="David Linan Romero" w:date="2021-03-09T16:00:00Z">
            <w:rPr>
              <w:ins w:id="1414" w:author="David Linan Romero" w:date="2021-03-09T16:00:00Z"/>
              <w:rFonts w:eastAsiaTheme="minorEastAsia"/>
              <w:b/>
            </w:rPr>
          </w:rPrChange>
        </w:rPr>
      </w:pPr>
      <m:oMathPara>
        <m:oMath>
          <m:sSub>
            <m:sSubPr>
              <m:ctrlPr>
                <w:ins w:id="1415" w:author="David Linan Romero" w:date="2021-03-09T16:03:00Z">
                  <w:rPr>
                    <w:rFonts w:ascii="Cambria Math" w:hAnsi="Cambria Math"/>
                    <w:b/>
                    <w:bCs/>
                    <w:i/>
                  </w:rPr>
                </w:ins>
              </m:ctrlPr>
            </m:sSubPr>
            <m:e>
              <m:r>
                <w:ins w:id="1416" w:author="David Linan Romero" w:date="2021-03-09T16:03:00Z">
                  <m:rPr>
                    <m:sty m:val="bi"/>
                  </m:rPr>
                  <w:rPr>
                    <w:rFonts w:ascii="Cambria Math" w:hAnsi="Cambria Math"/>
                  </w:rPr>
                  <m:t>z</m:t>
                </w:ins>
              </m:r>
            </m:e>
            <m:sub>
              <m:r>
                <w:ins w:id="1417" w:author="David Linan Romero" w:date="2021-03-09T16:03:00Z">
                  <m:rPr>
                    <m:sty m:val="bi"/>
                  </m:rPr>
                  <w:rPr>
                    <w:rFonts w:ascii="Cambria Math" w:hAnsi="Cambria Math"/>
                  </w:rPr>
                  <m:t>E</m:t>
                </w:ins>
              </m:r>
            </m:sub>
          </m:sSub>
          <m:r>
            <w:ins w:id="1418" w:author="David Linan Romero" w:date="2021-03-09T16:03:00Z">
              <m:rPr>
                <m:sty m:val="bi"/>
              </m:rPr>
              <w:rPr>
                <w:rFonts w:ascii="Cambria Math" w:hAnsi="Cambria Math"/>
              </w:rPr>
              <m:t>=</m:t>
            </w:ins>
          </m:r>
          <m:r>
            <w:ins w:id="1419" w:author="David Linan Romero" w:date="2021-03-09T15:57:00Z">
              <m:rPr>
                <m:sty m:val="bi"/>
              </m:rPr>
              <w:rPr>
                <w:rFonts w:ascii="Cambria Math" w:hAnsi="Cambria Math"/>
              </w:rPr>
              <m:t>ex</m:t>
            </w:ins>
          </m:r>
          <m:sSub>
            <m:sSubPr>
              <m:ctrlPr>
                <w:ins w:id="1420" w:author="David Linan Romero" w:date="2021-03-09T15:57:00Z">
                  <w:rPr>
                    <w:rFonts w:ascii="Cambria Math" w:hAnsi="Cambria Math"/>
                    <w:b/>
                    <w:bCs/>
                    <w:i/>
                  </w:rPr>
                </w:ins>
              </m:ctrlPr>
            </m:sSubPr>
            <m:e>
              <m:r>
                <w:ins w:id="1421" w:author="David Linan Romero" w:date="2021-03-09T15:57:00Z">
                  <m:rPr>
                    <m:sty m:val="bi"/>
                  </m:rPr>
                  <w:rPr>
                    <w:rFonts w:ascii="Cambria Math" w:hAnsi="Cambria Math"/>
                  </w:rPr>
                  <m:t>t</m:t>
                </w:ins>
              </m:r>
            </m:e>
            <m:sub>
              <m:r>
                <w:ins w:id="1422" w:author="David Linan Romero" w:date="2021-03-09T15:57:00Z">
                  <m:rPr>
                    <m:sty m:val="bi"/>
                  </m:rPr>
                  <w:rPr>
                    <w:rFonts w:ascii="Cambria Math" w:hAnsi="Cambria Math"/>
                  </w:rPr>
                  <m:t>z</m:t>
                </w:ins>
              </m:r>
            </m:sub>
          </m:sSub>
          <m:r>
            <w:ins w:id="1423" w:author="David Linan Romero" w:date="2021-03-09T15:57:00Z">
              <m:rPr>
                <m:sty m:val="bi"/>
              </m:rPr>
              <w:rPr>
                <w:rFonts w:ascii="Cambria Math" w:hAnsi="Cambria Math"/>
              </w:rPr>
              <m:t>=[</m:t>
            </w:ins>
          </m:r>
          <m:sSub>
            <m:sSubPr>
              <m:ctrlPr>
                <w:ins w:id="1424" w:author="David Linan Romero" w:date="2021-03-09T15:57:00Z">
                  <w:rPr>
                    <w:rFonts w:ascii="Cambria Math" w:hAnsi="Cambria Math"/>
                    <w:i/>
                  </w:rPr>
                </w:ins>
              </m:ctrlPr>
            </m:sSubPr>
            <m:e>
              <m:r>
                <w:ins w:id="1425" w:author="David Linan Romero" w:date="2021-03-09T15:57:00Z">
                  <w:rPr>
                    <w:rFonts w:ascii="Cambria Math" w:hAnsi="Cambria Math"/>
                  </w:rPr>
                  <m:t>z</m:t>
                </w:ins>
              </m:r>
              <m:ctrlPr>
                <w:ins w:id="1426" w:author="David Linan Romero" w:date="2021-03-09T15:57:00Z">
                  <w:rPr>
                    <w:rFonts w:ascii="Cambria Math" w:hAnsi="Cambria Math"/>
                    <w:b/>
                    <w:bCs/>
                    <w:i/>
                  </w:rPr>
                </w:ins>
              </m:ctrlPr>
            </m:e>
            <m:sub>
              <m:r>
                <w:ins w:id="1427" w:author="David Linan Romero" w:date="2021-03-09T15:57:00Z">
                  <w:rPr>
                    <w:rFonts w:ascii="Cambria Math" w:hAnsi="Cambria Math"/>
                  </w:rPr>
                  <m:t>E,1</m:t>
                </w:ins>
              </m:r>
            </m:sub>
          </m:sSub>
          <m:r>
            <w:ins w:id="1428" w:author="David Linan Romero" w:date="2021-03-09T15:57:00Z">
              <m:rPr>
                <m:sty m:val="bi"/>
              </m:rPr>
              <w:rPr>
                <w:rFonts w:ascii="Cambria Math" w:hAnsi="Cambria Math"/>
              </w:rPr>
              <m:t>,</m:t>
            </w:ins>
          </m:r>
          <m:sSub>
            <m:sSubPr>
              <m:ctrlPr>
                <w:ins w:id="1429" w:author="David Linan Romero" w:date="2021-03-09T15:57:00Z">
                  <w:rPr>
                    <w:rFonts w:ascii="Cambria Math" w:hAnsi="Cambria Math"/>
                    <w:i/>
                  </w:rPr>
                </w:ins>
              </m:ctrlPr>
            </m:sSubPr>
            <m:e>
              <m:r>
                <w:ins w:id="1430" w:author="David Linan Romero" w:date="2021-03-09T15:57:00Z">
                  <w:rPr>
                    <w:rFonts w:ascii="Cambria Math" w:hAnsi="Cambria Math"/>
                  </w:rPr>
                  <m:t>z</m:t>
                </w:ins>
              </m:r>
              <m:ctrlPr>
                <w:ins w:id="1431" w:author="David Linan Romero" w:date="2021-03-09T15:57:00Z">
                  <w:rPr>
                    <w:rFonts w:ascii="Cambria Math" w:hAnsi="Cambria Math"/>
                    <w:b/>
                    <w:bCs/>
                    <w:i/>
                  </w:rPr>
                </w:ins>
              </m:ctrlPr>
            </m:e>
            <m:sub>
              <m:r>
                <w:ins w:id="1432" w:author="David Linan Romero" w:date="2021-03-09T15:57:00Z">
                  <w:rPr>
                    <w:rFonts w:ascii="Cambria Math" w:hAnsi="Cambria Math"/>
                  </w:rPr>
                  <m:t>E,2</m:t>
                </w:ins>
              </m:r>
            </m:sub>
          </m:sSub>
          <m:r>
            <w:ins w:id="1433" w:author="David Linan Romero" w:date="2021-03-09T15:57:00Z">
              <m:rPr>
                <m:sty m:val="bi"/>
              </m:rPr>
              <w:rPr>
                <w:rFonts w:ascii="Cambria Math" w:hAnsi="Cambria Math"/>
              </w:rPr>
              <m:t>,…,</m:t>
            </w:ins>
          </m:r>
          <m:sSub>
            <m:sSubPr>
              <m:ctrlPr>
                <w:ins w:id="1434" w:author="David Linan Romero" w:date="2021-03-09T15:57:00Z">
                  <w:rPr>
                    <w:rFonts w:ascii="Cambria Math" w:hAnsi="Cambria Math"/>
                    <w:i/>
                  </w:rPr>
                </w:ins>
              </m:ctrlPr>
            </m:sSubPr>
            <m:e>
              <m:r>
                <w:ins w:id="1435" w:author="David Linan Romero" w:date="2021-03-09T15:57:00Z">
                  <w:rPr>
                    <w:rFonts w:ascii="Cambria Math" w:hAnsi="Cambria Math"/>
                  </w:rPr>
                  <m:t>z</m:t>
                </w:ins>
              </m:r>
            </m:e>
            <m:sub>
              <m:r>
                <w:ins w:id="1436" w:author="David Linan Romero" w:date="2021-03-09T15:57:00Z">
                  <w:rPr>
                    <w:rFonts w:ascii="Cambria Math" w:hAnsi="Cambria Math"/>
                  </w:rPr>
                  <m:t>E,</m:t>
                </w:ins>
              </m:r>
              <m:sSub>
                <m:sSubPr>
                  <m:ctrlPr>
                    <w:ins w:id="1437" w:author="David Linan Romero" w:date="2021-03-09T15:57:00Z">
                      <w:rPr>
                        <w:rFonts w:ascii="Cambria Math" w:hAnsi="Cambria Math"/>
                        <w:i/>
                      </w:rPr>
                    </w:ins>
                  </m:ctrlPr>
                </m:sSubPr>
                <m:e>
                  <m:r>
                    <w:ins w:id="1438" w:author="David Linan Romero" w:date="2021-03-09T15:57:00Z">
                      <w:rPr>
                        <w:rFonts w:ascii="Cambria Math" w:hAnsi="Cambria Math"/>
                      </w:rPr>
                      <m:t>n</m:t>
                    </w:ins>
                  </m:r>
                </m:e>
                <m:sub>
                  <m:r>
                    <w:ins w:id="1439" w:author="David Linan Romero" w:date="2021-03-09T15:57:00Z">
                      <w:rPr>
                        <w:rFonts w:ascii="Cambria Math" w:hAnsi="Cambria Math"/>
                      </w:rPr>
                      <m:t>z</m:t>
                    </w:ins>
                  </m:r>
                </m:sub>
              </m:sSub>
            </m:sub>
          </m:sSub>
          <m:r>
            <w:ins w:id="1440" w:author="David Linan Romero" w:date="2021-03-09T15:57:00Z">
              <m:rPr>
                <m:sty m:val="bi"/>
              </m:rPr>
              <w:rPr>
                <w:rFonts w:ascii="Cambria Math" w:hAnsi="Cambria Math"/>
              </w:rPr>
              <m:t>]</m:t>
            </w:ins>
          </m:r>
        </m:oMath>
      </m:oMathPara>
    </w:p>
    <w:p w14:paraId="2CCA4A4F" w14:textId="6E093762" w:rsidR="0053074C" w:rsidRPr="00051F50" w:rsidRDefault="00051F50" w:rsidP="00051F50">
      <w:pPr>
        <w:pStyle w:val="ListParagraph"/>
        <w:numPr>
          <w:ilvl w:val="0"/>
          <w:numId w:val="6"/>
        </w:numPr>
        <w:jc w:val="both"/>
        <w:rPr>
          <w:ins w:id="1441" w:author="David Linan Romero" w:date="2021-03-09T15:57:00Z"/>
          <w:rFonts w:eastAsiaTheme="minorEastAsia"/>
          <w:bCs/>
          <w:rPrChange w:id="1442" w:author="David Linan Romero" w:date="2021-03-09T16:01:00Z">
            <w:rPr>
              <w:ins w:id="1443" w:author="David Linan Romero" w:date="2021-03-09T15:57:00Z"/>
              <w:rFonts w:eastAsiaTheme="minorEastAsia"/>
              <w:b/>
              <w:bCs/>
            </w:rPr>
          </w:rPrChange>
        </w:rPr>
        <w:pPrChange w:id="1444" w:author="David Linan Romero" w:date="2021-03-09T16:01:00Z">
          <w:pPr>
            <w:jc w:val="both"/>
          </w:pPr>
        </w:pPrChange>
      </w:pPr>
      <w:ins w:id="1445" w:author="David Linan Romero" w:date="2021-03-09T16:01:00Z">
        <w:r>
          <w:rPr>
            <w:rFonts w:eastAsiaTheme="minorEastAsia"/>
            <w:b/>
          </w:rPr>
          <w:t>Declare the inequality constraints for the external variables of the problem</w:t>
        </w:r>
      </w:ins>
      <w:ins w:id="1446" w:author="David Linan Romero" w:date="2021-03-09T16:02:00Z">
        <w:r w:rsidR="00AE102E">
          <w:rPr>
            <w:rFonts w:eastAsiaTheme="minorEastAsia"/>
            <w:b/>
          </w:rPr>
          <w:t xml:space="preserve">: </w:t>
        </w:r>
      </w:ins>
      <w:ins w:id="1447" w:author="David Linan Romero" w:date="2021-03-09T16:04:00Z">
        <w:r w:rsidR="00731B9B">
          <w:rPr>
            <w:rFonts w:eastAsiaTheme="minorEastAsia"/>
            <w:bCs/>
          </w:rPr>
          <w:t>With the information we have collected, we can write the inequality constraints for the upper-layer problem.</w:t>
        </w:r>
      </w:ins>
    </w:p>
    <w:p w14:paraId="1E42FF13" w14:textId="77777777" w:rsidR="00886EE7" w:rsidRPr="00886EE7" w:rsidRDefault="00886EE7" w:rsidP="00CC4889">
      <w:pPr>
        <w:pStyle w:val="ListParagraph"/>
        <w:jc w:val="both"/>
        <w:rPr>
          <w:ins w:id="1448" w:author="David Linan Romero" w:date="2021-03-09T10:54:00Z"/>
          <w:rFonts w:eastAsiaTheme="minorEastAsia"/>
          <w:rPrChange w:id="1449" w:author="David Linan Romero" w:date="2021-03-09T15:57:00Z">
            <w:rPr>
              <w:ins w:id="1450" w:author="David Linan Romero" w:date="2021-03-09T10:54:00Z"/>
            </w:rPr>
          </w:rPrChange>
        </w:rPr>
        <w:pPrChange w:id="1451" w:author="David Linan Romero" w:date="2021-03-09T15:56:00Z">
          <w:pPr>
            <w:jc w:val="both"/>
          </w:pPr>
        </w:pPrChange>
      </w:pPr>
    </w:p>
    <w:p w14:paraId="1064A373" w14:textId="77777777" w:rsidR="004A75D7" w:rsidRPr="00B774B4" w:rsidRDefault="004A75D7" w:rsidP="004A75D7">
      <w:pPr>
        <w:rPr>
          <w:ins w:id="1452" w:author="David Linan Romero" w:date="2021-03-09T16:03:00Z"/>
          <w:rFonts w:eastAsiaTheme="minorEastAsia"/>
          <w:color w:val="000000" w:themeColor="text1"/>
        </w:rPr>
      </w:pPr>
      <m:oMathPara>
        <m:oMath>
          <m:r>
            <w:ins w:id="1453" w:author="David Linan Romero" w:date="2021-03-09T16:03:00Z">
              <w:rPr>
                <w:rFonts w:ascii="Cambria Math" w:eastAsiaTheme="minorEastAsia" w:hAnsi="Cambria Math"/>
                <w:color w:val="000000" w:themeColor="text1"/>
              </w:rPr>
              <m:t>1</m:t>
            </w:ins>
          </m:r>
          <m:r>
            <w:ins w:id="1454" w:author="David Linan Romero" w:date="2021-03-09T16:03:00Z">
              <m:rPr>
                <m:sty m:val="bi"/>
              </m:rPr>
              <w:rPr>
                <w:rFonts w:ascii="Cambria Math" w:eastAsiaTheme="minorEastAsia" w:hAnsi="Cambria Math"/>
                <w:color w:val="000000" w:themeColor="text1"/>
              </w:rPr>
              <m:t>≤</m:t>
            </w:ins>
          </m:r>
          <m:sSub>
            <m:sSubPr>
              <m:ctrlPr>
                <w:ins w:id="1455" w:author="David Linan Romero" w:date="2021-03-09T16:03:00Z">
                  <w:rPr>
                    <w:rFonts w:ascii="Cambria Math" w:eastAsiaTheme="minorEastAsia" w:hAnsi="Cambria Math"/>
                    <w:i/>
                    <w:color w:val="000000" w:themeColor="text1"/>
                  </w:rPr>
                </w:ins>
              </m:ctrlPr>
            </m:sSubPr>
            <m:e>
              <m:r>
                <w:ins w:id="1456" w:author="David Linan Romero" w:date="2021-03-09T16:03:00Z">
                  <w:rPr>
                    <w:rFonts w:ascii="Cambria Math" w:eastAsiaTheme="minorEastAsia" w:hAnsi="Cambria Math"/>
                    <w:color w:val="000000" w:themeColor="text1"/>
                  </w:rPr>
                  <m:t>ext</m:t>
                </w:ins>
              </m:r>
              <m:ctrlPr>
                <w:ins w:id="1457" w:author="David Linan Romero" w:date="2021-03-09T16:03:00Z">
                  <w:rPr>
                    <w:rFonts w:ascii="Cambria Math" w:eastAsiaTheme="minorEastAsia" w:hAnsi="Cambria Math"/>
                    <w:b/>
                    <w:bCs/>
                    <w:i/>
                    <w:color w:val="000000" w:themeColor="text1"/>
                  </w:rPr>
                </w:ins>
              </m:ctrlPr>
            </m:e>
            <m:sub>
              <m:r>
                <w:ins w:id="1458" w:author="David Linan Romero" w:date="2021-03-09T16:03:00Z">
                  <w:rPr>
                    <w:rFonts w:ascii="Cambria Math" w:eastAsiaTheme="minorEastAsia" w:hAnsi="Cambria Math"/>
                    <w:color w:val="000000" w:themeColor="text1"/>
                  </w:rPr>
                  <m:t>j,c</m:t>
                </w:ins>
              </m:r>
            </m:sub>
          </m:sSub>
          <m:r>
            <w:ins w:id="1459" w:author="David Linan Romero" w:date="2021-03-09T16:03:00Z">
              <m:rPr>
                <m:sty m:val="bi"/>
              </m:rPr>
              <w:rPr>
                <w:rFonts w:ascii="Cambria Math" w:eastAsiaTheme="minorEastAsia" w:hAnsi="Cambria Math"/>
                <w:color w:val="000000" w:themeColor="text1"/>
              </w:rPr>
              <m:t>≤</m:t>
            </w:ins>
          </m:r>
          <m:r>
            <w:ins w:id="1460" w:author="David Linan Romero" w:date="2021-03-09T16:03:00Z">
              <m:rPr>
                <m:sty m:val="bi"/>
              </m:rPr>
              <w:rPr>
                <w:rFonts w:ascii="Cambria Math" w:eastAsiaTheme="minorEastAsia" w:hAnsi="Cambria Math"/>
              </w:rPr>
              <m:t>|</m:t>
            </w:ins>
          </m:r>
          <m:r>
            <w:ins w:id="1461" w:author="David Linan Romero" w:date="2021-03-09T16:03:00Z">
              <w:rPr>
                <w:rFonts w:ascii="Cambria Math" w:eastAsiaTheme="minorEastAsia" w:hAnsi="Cambria Math"/>
              </w:rPr>
              <m:t>su</m:t>
            </w:ins>
          </m:r>
          <m:sSub>
            <m:sSubPr>
              <m:ctrlPr>
                <w:ins w:id="1462" w:author="David Linan Romero" w:date="2021-03-09T16:03:00Z">
                  <w:rPr>
                    <w:rFonts w:ascii="Cambria Math" w:eastAsiaTheme="minorEastAsia" w:hAnsi="Cambria Math"/>
                    <w:bCs/>
                    <w:i/>
                  </w:rPr>
                </w:ins>
              </m:ctrlPr>
            </m:sSubPr>
            <m:e>
              <m:r>
                <w:ins w:id="1463" w:author="David Linan Romero" w:date="2021-03-09T16:03:00Z">
                  <w:rPr>
                    <w:rFonts w:ascii="Cambria Math" w:eastAsiaTheme="minorEastAsia" w:hAnsi="Cambria Math"/>
                  </w:rPr>
                  <m:t>b</m:t>
                </w:ins>
              </m:r>
            </m:e>
            <m:sub>
              <m:r>
                <w:ins w:id="1464" w:author="David Linan Romero" w:date="2021-03-09T16:03:00Z">
                  <w:rPr>
                    <w:rFonts w:ascii="Cambria Math" w:eastAsiaTheme="minorEastAsia" w:hAnsi="Cambria Math"/>
                  </w:rPr>
                  <m:t>j</m:t>
                </w:ins>
              </m:r>
            </m:sub>
          </m:sSub>
          <m:r>
            <w:ins w:id="1465" w:author="David Linan Romero" w:date="2021-03-09T16:03:00Z">
              <m:rPr>
                <m:sty m:val="bi"/>
              </m:rPr>
              <w:rPr>
                <w:rFonts w:ascii="Cambria Math" w:eastAsiaTheme="minorEastAsia" w:hAnsi="Cambria Math"/>
              </w:rPr>
              <m:t>|</m:t>
            </w:ins>
          </m:r>
          <m:r>
            <w:ins w:id="1466" w:author="David Linan Romero" w:date="2021-03-09T16:03:00Z">
              <w:rPr>
                <w:rFonts w:ascii="Cambria Math" w:eastAsiaTheme="minorEastAsia" w:hAnsi="Cambria Math"/>
                <w:color w:val="000000" w:themeColor="text1"/>
              </w:rPr>
              <m:t>,  ∀j∈</m:t>
            </w:ins>
          </m:r>
          <m:d>
            <m:dPr>
              <m:begChr m:val="{"/>
              <m:endChr m:val="}"/>
              <m:ctrlPr>
                <w:ins w:id="1467" w:author="David Linan Romero" w:date="2021-03-09T16:03:00Z">
                  <w:rPr>
                    <w:rFonts w:ascii="Cambria Math" w:eastAsiaTheme="minorEastAsia" w:hAnsi="Cambria Math"/>
                    <w:i/>
                    <w:color w:val="000000" w:themeColor="text1"/>
                  </w:rPr>
                </w:ins>
              </m:ctrlPr>
            </m:dPr>
            <m:e>
              <m:r>
                <w:ins w:id="1468" w:author="David Linan Romero" w:date="2021-03-09T16:03:00Z">
                  <w:rPr>
                    <w:rFonts w:ascii="Cambria Math" w:eastAsiaTheme="minorEastAsia" w:hAnsi="Cambria Math"/>
                    <w:color w:val="000000" w:themeColor="text1"/>
                  </w:rPr>
                  <m:t>1,2,3,…,</m:t>
                </w:ins>
              </m:r>
              <m:sSub>
                <m:sSubPr>
                  <m:ctrlPr>
                    <w:ins w:id="1469" w:author="David Linan Romero" w:date="2021-03-09T16:03:00Z">
                      <w:rPr>
                        <w:rFonts w:ascii="Cambria Math" w:eastAsiaTheme="minorEastAsia" w:hAnsi="Cambria Math"/>
                        <w:i/>
                        <w:color w:val="000000" w:themeColor="text1"/>
                      </w:rPr>
                    </w:ins>
                  </m:ctrlPr>
                </m:sSubPr>
                <m:e>
                  <m:r>
                    <w:ins w:id="1470" w:author="David Linan Romero" w:date="2021-03-09T16:03:00Z">
                      <w:rPr>
                        <w:rFonts w:ascii="Cambria Math" w:eastAsiaTheme="minorEastAsia" w:hAnsi="Cambria Math"/>
                        <w:color w:val="000000" w:themeColor="text1"/>
                      </w:rPr>
                      <m:t>n</m:t>
                    </w:ins>
                  </m:r>
                </m:e>
                <m:sub>
                  <m:r>
                    <w:ins w:id="1471" w:author="David Linan Romero" w:date="2021-03-09T16:03:00Z">
                      <w:rPr>
                        <w:rFonts w:ascii="Cambria Math" w:eastAsiaTheme="minorEastAsia" w:hAnsi="Cambria Math"/>
                        <w:color w:val="000000" w:themeColor="text1"/>
                      </w:rPr>
                      <m:t>Y</m:t>
                    </w:ins>
                  </m:r>
                </m:sub>
              </m:sSub>
            </m:e>
          </m:d>
          <m:r>
            <w:ins w:id="1472" w:author="David Linan Romero" w:date="2021-03-09T16:03:00Z">
              <w:rPr>
                <w:rFonts w:ascii="Cambria Math" w:eastAsiaTheme="minorEastAsia" w:hAnsi="Cambria Math"/>
                <w:color w:val="000000" w:themeColor="text1"/>
              </w:rPr>
              <m:t>, ∀c∈{1,2,3,…,</m:t>
            </w:ins>
          </m:r>
          <m:sSub>
            <m:sSubPr>
              <m:ctrlPr>
                <w:ins w:id="1473" w:author="David Linan Romero" w:date="2021-03-09T16:03:00Z">
                  <w:rPr>
                    <w:rFonts w:ascii="Cambria Math" w:eastAsiaTheme="minorEastAsia" w:hAnsi="Cambria Math"/>
                    <w:i/>
                    <w:color w:val="000000" w:themeColor="text1"/>
                  </w:rPr>
                </w:ins>
              </m:ctrlPr>
            </m:sSubPr>
            <m:e>
              <m:r>
                <w:ins w:id="1474" w:author="David Linan Romero" w:date="2021-03-09T16:03:00Z">
                  <w:rPr>
                    <w:rFonts w:ascii="Cambria Math" w:eastAsiaTheme="minorEastAsia" w:hAnsi="Cambria Math"/>
                    <w:color w:val="000000" w:themeColor="text1"/>
                  </w:rPr>
                  <m:t>θ</m:t>
                </w:ins>
              </m:r>
            </m:e>
            <m:sub>
              <m:r>
                <w:ins w:id="1475" w:author="David Linan Romero" w:date="2021-03-09T16:03:00Z">
                  <w:rPr>
                    <w:rFonts w:ascii="Cambria Math" w:eastAsiaTheme="minorEastAsia" w:hAnsi="Cambria Math"/>
                    <w:color w:val="000000" w:themeColor="text1"/>
                  </w:rPr>
                  <m:t>j</m:t>
                </w:ins>
              </m:r>
            </m:sub>
          </m:sSub>
          <m:r>
            <w:ins w:id="1476" w:author="David Linan Romero" w:date="2021-03-09T16:03:00Z">
              <w:rPr>
                <w:rFonts w:ascii="Cambria Math" w:eastAsiaTheme="minorEastAsia" w:hAnsi="Cambria Math"/>
                <w:color w:val="000000" w:themeColor="text1"/>
              </w:rPr>
              <m:t>}</m:t>
            </w:ins>
          </m:r>
        </m:oMath>
      </m:oMathPara>
    </w:p>
    <w:p w14:paraId="7FDF29D9" w14:textId="77777777" w:rsidR="004A75D7" w:rsidRPr="00B774B4" w:rsidRDefault="004A75D7" w:rsidP="004A75D7">
      <w:pPr>
        <w:rPr>
          <w:ins w:id="1477" w:author="David Linan Romero" w:date="2021-03-09T16:03:00Z"/>
          <w:rFonts w:eastAsiaTheme="minorEastAsia"/>
          <w:b/>
          <w:bCs/>
          <w:color w:val="000000" w:themeColor="text1"/>
        </w:rPr>
      </w:pPr>
      <m:oMathPara>
        <m:oMath>
          <m:sSub>
            <m:sSubPr>
              <m:ctrlPr>
                <w:ins w:id="1478" w:author="David Linan Romero" w:date="2021-03-09T16:03:00Z">
                  <w:rPr>
                    <w:rFonts w:ascii="Cambria Math" w:eastAsiaTheme="minorEastAsia" w:hAnsi="Cambria Math"/>
                    <w:i/>
                    <w:color w:val="000000" w:themeColor="text1"/>
                  </w:rPr>
                </w:ins>
              </m:ctrlPr>
            </m:sSubPr>
            <m:e>
              <m:r>
                <w:ins w:id="1479" w:author="David Linan Romero" w:date="2021-03-09T16:03:00Z">
                  <w:rPr>
                    <w:rFonts w:ascii="Cambria Math" w:eastAsiaTheme="minorEastAsia" w:hAnsi="Cambria Math"/>
                    <w:color w:val="000000" w:themeColor="text1"/>
                  </w:rPr>
                  <m:t>ext</m:t>
                </w:ins>
              </m:r>
            </m:e>
            <m:sub>
              <m:r>
                <w:ins w:id="1480" w:author="David Linan Romero" w:date="2021-03-09T16:03:00Z">
                  <w:rPr>
                    <w:rFonts w:ascii="Cambria Math" w:eastAsiaTheme="minorEastAsia" w:hAnsi="Cambria Math"/>
                    <w:color w:val="000000" w:themeColor="text1"/>
                  </w:rPr>
                  <m:t>j,c</m:t>
                </w:ins>
              </m:r>
            </m:sub>
          </m:sSub>
          <m:r>
            <w:ins w:id="1481" w:author="David Linan Romero" w:date="2021-03-09T16:03:00Z">
              <w:rPr>
                <w:rFonts w:ascii="Cambria Math" w:eastAsiaTheme="minorEastAsia" w:hAnsi="Cambria Math"/>
                <w:color w:val="000000" w:themeColor="text1"/>
              </w:rPr>
              <m:t>≥</m:t>
            </w:ins>
          </m:r>
          <m:sSub>
            <m:sSubPr>
              <m:ctrlPr>
                <w:ins w:id="1482" w:author="David Linan Romero" w:date="2021-03-09T16:03:00Z">
                  <w:rPr>
                    <w:rFonts w:ascii="Cambria Math" w:eastAsiaTheme="minorEastAsia" w:hAnsi="Cambria Math"/>
                    <w:i/>
                    <w:color w:val="000000" w:themeColor="text1"/>
                  </w:rPr>
                </w:ins>
              </m:ctrlPr>
            </m:sSubPr>
            <m:e>
              <m:r>
                <w:ins w:id="1483" w:author="David Linan Romero" w:date="2021-03-09T16:03:00Z">
                  <w:rPr>
                    <w:rFonts w:ascii="Cambria Math" w:eastAsiaTheme="minorEastAsia" w:hAnsi="Cambria Math"/>
                    <w:color w:val="000000" w:themeColor="text1"/>
                  </w:rPr>
                  <m:t>ext</m:t>
                </w:ins>
              </m:r>
            </m:e>
            <m:sub>
              <m:r>
                <w:ins w:id="1484" w:author="David Linan Romero" w:date="2021-03-09T16:03:00Z">
                  <w:rPr>
                    <w:rFonts w:ascii="Cambria Math" w:eastAsiaTheme="minorEastAsia" w:hAnsi="Cambria Math"/>
                    <w:color w:val="000000" w:themeColor="text1"/>
                  </w:rPr>
                  <m:t>j,c-1</m:t>
                </w:ins>
              </m:r>
            </m:sub>
          </m:sSub>
          <m:r>
            <w:ins w:id="1485" w:author="David Linan Romero" w:date="2021-03-09T16:03:00Z">
              <w:rPr>
                <w:rFonts w:ascii="Cambria Math" w:eastAsiaTheme="minorEastAsia" w:hAnsi="Cambria Math"/>
                <w:color w:val="000000" w:themeColor="text1"/>
              </w:rPr>
              <m:t>+1, ∀j∈</m:t>
            </w:ins>
          </m:r>
          <m:d>
            <m:dPr>
              <m:begChr m:val="{"/>
              <m:endChr m:val="}"/>
              <m:ctrlPr>
                <w:ins w:id="1486" w:author="David Linan Romero" w:date="2021-03-09T16:03:00Z">
                  <w:rPr>
                    <w:rFonts w:ascii="Cambria Math" w:eastAsiaTheme="minorEastAsia" w:hAnsi="Cambria Math"/>
                    <w:i/>
                    <w:color w:val="000000" w:themeColor="text1"/>
                  </w:rPr>
                </w:ins>
              </m:ctrlPr>
            </m:dPr>
            <m:e>
              <m:r>
                <w:ins w:id="1487" w:author="David Linan Romero" w:date="2021-03-09T16:03:00Z">
                  <w:rPr>
                    <w:rFonts w:ascii="Cambria Math" w:eastAsiaTheme="minorEastAsia" w:hAnsi="Cambria Math"/>
                    <w:color w:val="000000" w:themeColor="text1"/>
                  </w:rPr>
                  <m:t>1,2,3,…,</m:t>
                </w:ins>
              </m:r>
              <m:sSub>
                <m:sSubPr>
                  <m:ctrlPr>
                    <w:ins w:id="1488" w:author="David Linan Romero" w:date="2021-03-09T16:03:00Z">
                      <w:rPr>
                        <w:rFonts w:ascii="Cambria Math" w:eastAsiaTheme="minorEastAsia" w:hAnsi="Cambria Math"/>
                        <w:i/>
                        <w:color w:val="000000" w:themeColor="text1"/>
                      </w:rPr>
                    </w:ins>
                  </m:ctrlPr>
                </m:sSubPr>
                <m:e>
                  <m:r>
                    <w:ins w:id="1489" w:author="David Linan Romero" w:date="2021-03-09T16:03:00Z">
                      <w:rPr>
                        <w:rFonts w:ascii="Cambria Math" w:eastAsiaTheme="minorEastAsia" w:hAnsi="Cambria Math"/>
                        <w:color w:val="000000" w:themeColor="text1"/>
                      </w:rPr>
                      <m:t>n</m:t>
                    </w:ins>
                  </m:r>
                </m:e>
                <m:sub>
                  <m:r>
                    <w:ins w:id="1490" w:author="David Linan Romero" w:date="2021-03-09T16:03:00Z">
                      <w:rPr>
                        <w:rFonts w:ascii="Cambria Math" w:eastAsiaTheme="minorEastAsia" w:hAnsi="Cambria Math"/>
                        <w:color w:val="000000" w:themeColor="text1"/>
                      </w:rPr>
                      <m:t>Y</m:t>
                    </w:ins>
                  </m:r>
                </m:sub>
              </m:sSub>
            </m:e>
          </m:d>
          <m:r>
            <w:ins w:id="1491" w:author="David Linan Romero" w:date="2021-03-09T16:03:00Z">
              <w:rPr>
                <w:rFonts w:ascii="Cambria Math" w:eastAsiaTheme="minorEastAsia" w:hAnsi="Cambria Math"/>
                <w:color w:val="000000" w:themeColor="text1"/>
              </w:rPr>
              <m:t>,  ∀c∈{1,2,3,…,</m:t>
            </w:ins>
          </m:r>
          <m:sSub>
            <m:sSubPr>
              <m:ctrlPr>
                <w:ins w:id="1492" w:author="David Linan Romero" w:date="2021-03-09T16:03:00Z">
                  <w:rPr>
                    <w:rFonts w:ascii="Cambria Math" w:eastAsiaTheme="minorEastAsia" w:hAnsi="Cambria Math"/>
                    <w:i/>
                    <w:color w:val="000000" w:themeColor="text1"/>
                  </w:rPr>
                </w:ins>
              </m:ctrlPr>
            </m:sSubPr>
            <m:e>
              <m:r>
                <w:ins w:id="1493" w:author="David Linan Romero" w:date="2021-03-09T16:03:00Z">
                  <w:rPr>
                    <w:rFonts w:ascii="Cambria Math" w:eastAsiaTheme="minorEastAsia" w:hAnsi="Cambria Math"/>
                    <w:color w:val="000000" w:themeColor="text1"/>
                  </w:rPr>
                  <m:t>θ</m:t>
                </w:ins>
              </m:r>
            </m:e>
            <m:sub>
              <m:r>
                <w:ins w:id="1494" w:author="David Linan Romero" w:date="2021-03-09T16:03:00Z">
                  <w:rPr>
                    <w:rFonts w:ascii="Cambria Math" w:eastAsiaTheme="minorEastAsia" w:hAnsi="Cambria Math"/>
                    <w:color w:val="000000" w:themeColor="text1"/>
                  </w:rPr>
                  <m:t>j</m:t>
                </w:ins>
              </m:r>
            </m:sub>
          </m:sSub>
          <m:r>
            <w:ins w:id="1495" w:author="David Linan Romero" w:date="2021-03-09T16:03:00Z">
              <w:rPr>
                <w:rFonts w:ascii="Cambria Math" w:eastAsiaTheme="minorEastAsia" w:hAnsi="Cambria Math"/>
                <w:color w:val="000000" w:themeColor="text1"/>
              </w:rPr>
              <m:t>}\</m:t>
            </w:ins>
          </m:r>
          <m:r>
            <w:ins w:id="1496" w:author="David Linan Romero" w:date="2021-03-09T16:03:00Z">
              <m:rPr>
                <m:lit/>
              </m:rPr>
              <w:rPr>
                <w:rFonts w:ascii="Cambria Math" w:eastAsiaTheme="minorEastAsia" w:hAnsi="Cambria Math"/>
                <w:color w:val="000000" w:themeColor="text1"/>
              </w:rPr>
              <m:t>{</m:t>
            </w:ins>
          </m:r>
          <m:r>
            <w:ins w:id="1497" w:author="David Linan Romero" w:date="2021-03-09T16:03:00Z">
              <w:rPr>
                <w:rFonts w:ascii="Cambria Math" w:eastAsiaTheme="minorEastAsia" w:hAnsi="Cambria Math"/>
                <w:color w:val="000000" w:themeColor="text1"/>
              </w:rPr>
              <m:t>1}</m:t>
            </w:ins>
          </m:r>
        </m:oMath>
      </m:oMathPara>
    </w:p>
    <w:p w14:paraId="2F555714" w14:textId="77777777" w:rsidR="004A75D7" w:rsidRPr="001A4E33" w:rsidRDefault="004A75D7" w:rsidP="004A75D7">
      <w:pPr>
        <w:rPr>
          <w:ins w:id="1498" w:author="David Linan Romero" w:date="2021-03-09T16:03:00Z"/>
          <w:rFonts w:eastAsiaTheme="minorEastAsia"/>
          <w:b/>
          <w:bCs/>
        </w:rPr>
      </w:pPr>
      <m:oMathPara>
        <m:oMath>
          <m:sSubSup>
            <m:sSubSupPr>
              <m:ctrlPr>
                <w:ins w:id="1499" w:author="David Linan Romero" w:date="2021-03-09T16:03:00Z">
                  <w:rPr>
                    <w:rFonts w:ascii="Cambria Math" w:hAnsi="Cambria Math"/>
                    <w:b/>
                    <w:bCs/>
                    <w:i/>
                  </w:rPr>
                </w:ins>
              </m:ctrlPr>
            </m:sSubSupPr>
            <m:e>
              <m:r>
                <w:ins w:id="1500" w:author="David Linan Romero" w:date="2021-03-09T16:03:00Z">
                  <m:rPr>
                    <m:sty m:val="bi"/>
                  </m:rPr>
                  <w:rPr>
                    <w:rFonts w:ascii="Cambria Math" w:hAnsi="Cambria Math"/>
                  </w:rPr>
                  <m:t>ext</m:t>
                </w:ins>
              </m:r>
            </m:e>
            <m:sub>
              <m:r>
                <w:ins w:id="1501" w:author="David Linan Romero" w:date="2021-03-09T16:03:00Z">
                  <m:rPr>
                    <m:sty m:val="bi"/>
                  </m:rPr>
                  <w:rPr>
                    <w:rFonts w:ascii="Cambria Math" w:hAnsi="Cambria Math"/>
                  </w:rPr>
                  <m:t>z</m:t>
                </w:ins>
              </m:r>
            </m:sub>
            <m:sup>
              <m:r>
                <w:ins w:id="1502" w:author="David Linan Romero" w:date="2021-03-09T16:03:00Z">
                  <m:rPr>
                    <m:sty m:val="bi"/>
                  </m:rPr>
                  <w:rPr>
                    <w:rFonts w:ascii="Cambria Math" w:hAnsi="Cambria Math"/>
                  </w:rPr>
                  <m:t>LO</m:t>
                </w:ins>
              </m:r>
            </m:sup>
          </m:sSubSup>
          <m:r>
            <w:ins w:id="1503" w:author="David Linan Romero" w:date="2021-03-09T16:03:00Z">
              <m:rPr>
                <m:sty m:val="bi"/>
              </m:rPr>
              <w:rPr>
                <w:rFonts w:ascii="Cambria Math" w:hAnsi="Cambria Math"/>
              </w:rPr>
              <m:t>≤</m:t>
            </w:ins>
          </m:r>
          <m:sSub>
            <m:sSubPr>
              <m:ctrlPr>
                <w:ins w:id="1504" w:author="David Linan Romero" w:date="2021-03-09T16:03:00Z">
                  <w:rPr>
                    <w:rFonts w:ascii="Cambria Math" w:hAnsi="Cambria Math"/>
                    <w:b/>
                    <w:bCs/>
                    <w:i/>
                  </w:rPr>
                </w:ins>
              </m:ctrlPr>
            </m:sSubPr>
            <m:e>
              <m:r>
                <w:ins w:id="1505" w:author="David Linan Romero" w:date="2021-03-09T16:03:00Z">
                  <m:rPr>
                    <m:sty m:val="bi"/>
                  </m:rPr>
                  <w:rPr>
                    <w:rFonts w:ascii="Cambria Math" w:hAnsi="Cambria Math"/>
                  </w:rPr>
                  <m:t>ext</m:t>
                </w:ins>
              </m:r>
            </m:e>
            <m:sub>
              <m:r>
                <w:ins w:id="1506" w:author="David Linan Romero" w:date="2021-03-09T16:03:00Z">
                  <m:rPr>
                    <m:sty m:val="bi"/>
                  </m:rPr>
                  <w:rPr>
                    <w:rFonts w:ascii="Cambria Math" w:hAnsi="Cambria Math"/>
                  </w:rPr>
                  <m:t>z</m:t>
                </w:ins>
              </m:r>
            </m:sub>
          </m:sSub>
          <m:r>
            <w:ins w:id="1507" w:author="David Linan Romero" w:date="2021-03-09T16:03:00Z">
              <m:rPr>
                <m:sty m:val="bi"/>
              </m:rPr>
              <w:rPr>
                <w:rFonts w:ascii="Cambria Math" w:hAnsi="Cambria Math"/>
              </w:rPr>
              <m:t>≤</m:t>
            </w:ins>
          </m:r>
          <m:sSubSup>
            <m:sSubSupPr>
              <m:ctrlPr>
                <w:ins w:id="1508" w:author="David Linan Romero" w:date="2021-03-09T16:03:00Z">
                  <w:rPr>
                    <w:rFonts w:ascii="Cambria Math" w:hAnsi="Cambria Math"/>
                    <w:b/>
                    <w:bCs/>
                    <w:i/>
                  </w:rPr>
                </w:ins>
              </m:ctrlPr>
            </m:sSubSupPr>
            <m:e>
              <m:r>
                <w:ins w:id="1509" w:author="David Linan Romero" w:date="2021-03-09T16:03:00Z">
                  <m:rPr>
                    <m:sty m:val="bi"/>
                  </m:rPr>
                  <w:rPr>
                    <w:rFonts w:ascii="Cambria Math" w:hAnsi="Cambria Math"/>
                  </w:rPr>
                  <m:t>ext</m:t>
                </w:ins>
              </m:r>
            </m:e>
            <m:sub>
              <m:r>
                <w:ins w:id="1510" w:author="David Linan Romero" w:date="2021-03-09T16:03:00Z">
                  <m:rPr>
                    <m:sty m:val="bi"/>
                  </m:rPr>
                  <w:rPr>
                    <w:rFonts w:ascii="Cambria Math" w:hAnsi="Cambria Math"/>
                  </w:rPr>
                  <m:t>z</m:t>
                </w:ins>
              </m:r>
            </m:sub>
            <m:sup>
              <m:r>
                <w:ins w:id="1511" w:author="David Linan Romero" w:date="2021-03-09T16:03:00Z">
                  <m:rPr>
                    <m:sty m:val="bi"/>
                  </m:rPr>
                  <w:rPr>
                    <w:rFonts w:ascii="Cambria Math" w:hAnsi="Cambria Math"/>
                  </w:rPr>
                  <m:t>UP</m:t>
                </w:ins>
              </m:r>
            </m:sup>
          </m:sSubSup>
        </m:oMath>
      </m:oMathPara>
    </w:p>
    <w:p w14:paraId="1A5592B6" w14:textId="163C85E8" w:rsidR="004B72C5" w:rsidRPr="006D1BA1" w:rsidRDefault="004A75D7" w:rsidP="006D1BA1">
      <w:pPr>
        <w:rPr>
          <w:ins w:id="1512" w:author="David Linan Romero" w:date="2021-03-09T16:09:00Z"/>
          <w:rFonts w:eastAsiaTheme="minorEastAsia"/>
          <w:b/>
          <w:bCs/>
          <w:rPrChange w:id="1513" w:author="David Linan Romero" w:date="2021-03-09T16:09:00Z">
            <w:rPr>
              <w:ins w:id="1514" w:author="David Linan Romero" w:date="2021-03-09T16:09:00Z"/>
              <w:rFonts w:eastAsiaTheme="minorEastAsia"/>
              <w:b/>
              <w:bCs/>
            </w:rPr>
          </w:rPrChange>
        </w:rPr>
      </w:pPr>
      <m:oMathPara>
        <m:oMath>
          <m:r>
            <w:ins w:id="1515" w:author="David Linan Romero" w:date="2021-03-09T16:03:00Z">
              <m:rPr>
                <m:sty m:val="bi"/>
              </m:rPr>
              <w:rPr>
                <w:rFonts w:ascii="Cambria Math" w:hAnsi="Cambria Math"/>
              </w:rPr>
              <m:t>ext</m:t>
            </w:ins>
          </m:r>
          <m:r>
            <w:ins w:id="1516" w:author="David Linan Romero" w:date="2021-03-09T16:03:00Z">
              <m:rPr>
                <m:sty m:val="bi"/>
              </m:rPr>
              <w:rPr>
                <w:rFonts w:ascii="Cambria Math" w:hAnsi="Cambria Math"/>
              </w:rPr>
              <m:t>∈</m:t>
            </w:ins>
          </m:r>
          <m:sSup>
            <m:sSupPr>
              <m:ctrlPr>
                <w:ins w:id="1517" w:author="David Linan Romero" w:date="2021-03-09T16:03:00Z">
                  <w:rPr>
                    <w:rFonts w:ascii="Cambria Math" w:hAnsi="Cambria Math"/>
                    <w:b/>
                    <w:bCs/>
                    <w:i/>
                  </w:rPr>
                </w:ins>
              </m:ctrlPr>
            </m:sSupPr>
            <m:e>
              <m:r>
                <w:ins w:id="1518" w:author="David Linan Romero" w:date="2021-03-09T16:03:00Z">
                  <m:rPr>
                    <m:scr m:val="double-struck"/>
                    <m:sty m:val="bi"/>
                  </m:rPr>
                  <w:rPr>
                    <w:rFonts w:ascii="Cambria Math" w:hAnsi="Cambria Math"/>
                  </w:rPr>
                  <m:t>Z</m:t>
                </w:ins>
              </m:r>
            </m:e>
            <m:sup>
              <m:sSub>
                <m:sSubPr>
                  <m:ctrlPr>
                    <w:ins w:id="1519" w:author="David Linan Romero" w:date="2021-03-09T16:03:00Z">
                      <w:rPr>
                        <w:rFonts w:ascii="Cambria Math" w:hAnsi="Cambria Math"/>
                        <w:i/>
                      </w:rPr>
                    </w:ins>
                  </m:ctrlPr>
                </m:sSubPr>
                <m:e>
                  <m:r>
                    <w:ins w:id="1520" w:author="David Linan Romero" w:date="2021-03-09T16:03:00Z">
                      <w:rPr>
                        <w:rFonts w:ascii="Cambria Math" w:hAnsi="Cambria Math"/>
                      </w:rPr>
                      <m:t>n</m:t>
                    </w:ins>
                  </m:r>
                </m:e>
                <m:sub>
                  <m:r>
                    <w:ins w:id="1521" w:author="David Linan Romero" w:date="2021-03-09T16:03:00Z">
                      <w:rPr>
                        <w:rFonts w:ascii="Cambria Math" w:hAnsi="Cambria Math"/>
                      </w:rPr>
                      <m:t>E</m:t>
                    </w:ins>
                  </m:r>
                </m:sub>
              </m:sSub>
            </m:sup>
          </m:sSup>
        </m:oMath>
      </m:oMathPara>
    </w:p>
    <w:p w14:paraId="2AE9CAC8" w14:textId="77777777" w:rsidR="006D1BA1" w:rsidRPr="006D1BA1" w:rsidRDefault="006D1BA1" w:rsidP="006D1BA1">
      <w:pPr>
        <w:rPr>
          <w:ins w:id="1522" w:author="David Linan Romero" w:date="2021-03-09T16:08:00Z"/>
          <w:rFonts w:eastAsiaTheme="minorEastAsia"/>
          <w:b/>
          <w:bCs/>
          <w:color w:val="000000" w:themeColor="text1"/>
          <w:rPrChange w:id="1523" w:author="David Linan Romero" w:date="2021-03-09T16:09:00Z">
            <w:rPr>
              <w:ins w:id="1524" w:author="David Linan Romero" w:date="2021-03-09T16:08:00Z"/>
              <w:rFonts w:eastAsiaTheme="minorEastAsia"/>
            </w:rPr>
          </w:rPrChange>
        </w:rPr>
        <w:pPrChange w:id="1525" w:author="David Linan Romero" w:date="2021-03-09T16:09:00Z">
          <w:pPr>
            <w:jc w:val="both"/>
          </w:pPr>
        </w:pPrChange>
      </w:pPr>
    </w:p>
    <w:p w14:paraId="56A60CC3" w14:textId="13470CE4" w:rsidR="004B72C5" w:rsidRDefault="004B72C5" w:rsidP="006D1BA1">
      <w:pPr>
        <w:jc w:val="center"/>
        <w:rPr>
          <w:ins w:id="1526" w:author="David Linan Romero" w:date="2021-03-09T16:11:00Z"/>
          <w:b/>
          <w:bCs/>
          <w:u w:val="single"/>
        </w:rPr>
      </w:pPr>
      <w:ins w:id="1527" w:author="David Linan Romero" w:date="2021-03-09T16:08:00Z">
        <w:r w:rsidRPr="006D1BA1">
          <w:rPr>
            <w:b/>
            <w:bCs/>
            <w:u w:val="single"/>
            <w:rPrChange w:id="1528" w:author="David Linan Romero" w:date="2021-03-09T16:09:00Z">
              <w:rPr>
                <w:b/>
                <w:bCs/>
              </w:rPr>
            </w:rPrChange>
          </w:rPr>
          <w:t>Example 1: Batch Processing</w:t>
        </w:r>
      </w:ins>
    </w:p>
    <w:p w14:paraId="79A96029" w14:textId="77777777" w:rsidR="001178D8" w:rsidRPr="00491BF9" w:rsidRDefault="001178D8" w:rsidP="001178D8">
      <w:pPr>
        <w:pStyle w:val="ListParagraph"/>
        <w:jc w:val="both"/>
        <w:rPr>
          <w:ins w:id="1529" w:author="David Linan Romero" w:date="2021-03-09T16:11:00Z"/>
          <w:rFonts w:eastAsiaTheme="minorEastAsia"/>
        </w:rPr>
      </w:pPr>
      <m:oMathPara>
        <m:oMath>
          <m:r>
            <w:ins w:id="1530" w:author="David Linan Romero" w:date="2021-03-09T16:11:00Z">
              <w:rPr>
                <w:rFonts w:ascii="Cambria Math" w:hAnsi="Cambria Math"/>
              </w:rPr>
              <m:t>P</m:t>
            </w:ins>
          </m:r>
          <m:r>
            <w:ins w:id="1531" w:author="David Linan Romero" w:date="2021-03-09T16:11:00Z">
              <w:rPr>
                <w:rFonts w:ascii="Cambria Math" w:eastAsiaTheme="minorEastAsia" w:hAnsi="Cambria Math"/>
              </w:rPr>
              <m:t>=</m:t>
            </w:ins>
          </m:r>
          <m:d>
            <m:dPr>
              <m:begChr m:val="{"/>
              <m:endChr m:val="}"/>
              <m:ctrlPr>
                <w:ins w:id="1532" w:author="David Linan Romero" w:date="2021-03-09T16:11:00Z">
                  <w:rPr>
                    <w:rFonts w:ascii="Cambria Math" w:eastAsiaTheme="minorEastAsia" w:hAnsi="Cambria Math"/>
                    <w:i/>
                  </w:rPr>
                </w:ins>
              </m:ctrlPr>
            </m:dPr>
            <m:e>
              <m:r>
                <w:ins w:id="1533" w:author="David Linan Romero" w:date="2021-03-09T16:11:00Z">
                  <w:rPr>
                    <w:rFonts w:ascii="Cambria Math" w:eastAsiaTheme="minorEastAsia" w:hAnsi="Cambria Math"/>
                  </w:rPr>
                  <m:t>1,2,3,4,…,maxp</m:t>
                </w:ins>
              </m:r>
            </m:e>
          </m:d>
          <m:r>
            <w:ins w:id="1534" w:author="David Linan Romero" w:date="2021-03-09T16:11:00Z">
              <w:rPr>
                <w:rFonts w:ascii="Cambria Math" w:eastAsiaTheme="minorEastAsia" w:hAnsi="Cambria Math"/>
              </w:rPr>
              <m:t>, index p  (Potential number of paralel units)</m:t>
            </w:ins>
          </m:r>
        </m:oMath>
      </m:oMathPara>
    </w:p>
    <w:p w14:paraId="71DB0864" w14:textId="46F0B20D" w:rsidR="001178D8" w:rsidRPr="00CB75B4" w:rsidRDefault="00AF0DD2" w:rsidP="001178D8">
      <w:pPr>
        <w:pStyle w:val="ListParagraph"/>
        <w:jc w:val="both"/>
        <w:rPr>
          <w:ins w:id="1535" w:author="David Linan Romero" w:date="2021-03-09T16:11:00Z"/>
          <w:rFonts w:eastAsiaTheme="minorEastAsia"/>
        </w:rPr>
      </w:pPr>
      <m:oMathPara>
        <m:oMath>
          <m:r>
            <w:ins w:id="1536" w:author="David Linan Romero" w:date="2021-03-09T16:58:00Z">
              <w:rPr>
                <w:rFonts w:ascii="Cambria Math" w:eastAsiaTheme="minorEastAsia" w:hAnsi="Cambria Math"/>
              </w:rPr>
              <m:t>I</m:t>
            </w:ins>
          </m:r>
          <m:r>
            <w:ins w:id="1537" w:author="David Linan Romero" w:date="2021-03-09T16:11:00Z">
              <w:rPr>
                <w:rFonts w:ascii="Cambria Math" w:eastAsiaTheme="minorEastAsia" w:hAnsi="Cambria Math"/>
              </w:rPr>
              <m:t>=</m:t>
            </w:ins>
          </m:r>
          <m:d>
            <m:dPr>
              <m:begChr m:val="{"/>
              <m:endChr m:val="}"/>
              <m:ctrlPr>
                <w:ins w:id="1538" w:author="David Linan Romero" w:date="2021-03-09T16:11:00Z">
                  <w:rPr>
                    <w:rFonts w:ascii="Cambria Math" w:eastAsiaTheme="minorEastAsia" w:hAnsi="Cambria Math"/>
                    <w:i/>
                  </w:rPr>
                </w:ins>
              </m:ctrlPr>
            </m:dPr>
            <m:e>
              <m:r>
                <w:ins w:id="1539" w:author="David Linan Romero" w:date="2021-03-09T16:11:00Z">
                  <w:rPr>
                    <w:rFonts w:ascii="Cambria Math" w:eastAsiaTheme="minorEastAsia" w:hAnsi="Cambria Math"/>
                  </w:rPr>
                  <m:t>1,2,3,….,max</m:t>
                </w:ins>
              </m:r>
              <m:r>
                <w:ins w:id="1540" w:author="David Linan Romero" w:date="2021-03-09T16:57:00Z">
                  <w:rPr>
                    <w:rFonts w:ascii="Cambria Math" w:eastAsiaTheme="minorEastAsia" w:hAnsi="Cambria Math"/>
                  </w:rPr>
                  <m:t>i</m:t>
                </w:ins>
              </m:r>
            </m:e>
          </m:d>
          <m:r>
            <w:ins w:id="1541" w:author="David Linan Romero" w:date="2021-03-09T16:11:00Z">
              <w:rPr>
                <w:rFonts w:ascii="Cambria Math" w:eastAsiaTheme="minorEastAsia" w:hAnsi="Cambria Math"/>
              </w:rPr>
              <m:t xml:space="preserve">, index </m:t>
            </w:ins>
          </m:r>
          <m:r>
            <w:ins w:id="1542" w:author="David Linan Romero" w:date="2021-03-09T16:57:00Z">
              <w:rPr>
                <w:rFonts w:ascii="Cambria Math" w:eastAsiaTheme="minorEastAsia" w:hAnsi="Cambria Math"/>
              </w:rPr>
              <m:t>i</m:t>
            </w:ins>
          </m:r>
          <m:r>
            <w:ins w:id="1543" w:author="David Linan Romero" w:date="2021-03-09T16:11:00Z">
              <w:rPr>
                <w:rFonts w:ascii="Cambria Math" w:eastAsiaTheme="minorEastAsia" w:hAnsi="Cambria Math"/>
              </w:rPr>
              <m:t xml:space="preserve">  (Stages)</m:t>
            </w:ins>
          </m:r>
        </m:oMath>
      </m:oMathPara>
    </w:p>
    <w:p w14:paraId="7ADDDC23" w14:textId="7E73413A" w:rsidR="001178D8" w:rsidRPr="00491BF9" w:rsidRDefault="001178D8" w:rsidP="001178D8">
      <w:pPr>
        <w:pStyle w:val="ListParagraph"/>
        <w:jc w:val="both"/>
        <w:rPr>
          <w:ins w:id="1544" w:author="David Linan Romero" w:date="2021-03-09T16:11:00Z"/>
          <w:rFonts w:eastAsiaTheme="minorEastAsia"/>
        </w:rPr>
      </w:pPr>
      <m:oMathPara>
        <m:oMath>
          <m:r>
            <w:ins w:id="1545" w:author="David Linan Romero" w:date="2021-03-09T16:11:00Z">
              <w:rPr>
                <w:rFonts w:ascii="Cambria Math" w:eastAsiaTheme="minorEastAsia" w:hAnsi="Cambria Math"/>
              </w:rPr>
              <m:t>Y</m:t>
            </w:ins>
          </m:r>
          <m:sSub>
            <m:sSubPr>
              <m:ctrlPr>
                <w:ins w:id="1546" w:author="David Linan Romero" w:date="2021-03-09T16:11:00Z">
                  <w:rPr>
                    <w:rFonts w:ascii="Cambria Math" w:eastAsiaTheme="minorEastAsia" w:hAnsi="Cambria Math"/>
                    <w:i/>
                  </w:rPr>
                </w:ins>
              </m:ctrlPr>
            </m:sSubPr>
            <m:e>
              <m:r>
                <w:ins w:id="1547" w:author="David Linan Romero" w:date="2021-03-09T16:11:00Z">
                  <w:rPr>
                    <w:rFonts w:ascii="Cambria Math" w:eastAsiaTheme="minorEastAsia" w:hAnsi="Cambria Math"/>
                  </w:rPr>
                  <m:t>M</m:t>
                </w:ins>
              </m:r>
            </m:e>
            <m:sub>
              <m:r>
                <w:ins w:id="1548" w:author="David Linan Romero" w:date="2021-03-09T16:57:00Z">
                  <w:rPr>
                    <w:rFonts w:ascii="Cambria Math" w:eastAsiaTheme="minorEastAsia" w:hAnsi="Cambria Math"/>
                  </w:rPr>
                  <m:t>i</m:t>
                </w:ins>
              </m:r>
              <m:r>
                <w:ins w:id="1549" w:author="David Linan Romero" w:date="2021-03-09T16:11:00Z">
                  <w:rPr>
                    <w:rFonts w:ascii="Cambria Math" w:eastAsiaTheme="minorEastAsia" w:hAnsi="Cambria Math"/>
                  </w:rPr>
                  <m:t>,p</m:t>
                </w:ins>
              </m:r>
            </m:sub>
          </m:sSub>
          <m:r>
            <w:ins w:id="1550" w:author="David Linan Romero" w:date="2021-03-09T16:11:00Z">
              <w:rPr>
                <w:rFonts w:ascii="Cambria Math" w:eastAsiaTheme="minorEastAsia" w:hAnsi="Cambria Math"/>
              </w:rPr>
              <m:t>∈</m:t>
            </w:ins>
          </m:r>
          <m:d>
            <m:dPr>
              <m:begChr m:val="{"/>
              <m:endChr m:val="}"/>
              <m:ctrlPr>
                <w:ins w:id="1551" w:author="David Linan Romero" w:date="2021-03-09T16:11:00Z">
                  <w:rPr>
                    <w:rFonts w:ascii="Cambria Math" w:eastAsiaTheme="minorEastAsia" w:hAnsi="Cambria Math"/>
                    <w:i/>
                  </w:rPr>
                </w:ins>
              </m:ctrlPr>
            </m:dPr>
            <m:e>
              <m:r>
                <w:ins w:id="1552" w:author="David Linan Romero" w:date="2021-03-09T16:11:00Z">
                  <w:rPr>
                    <w:rFonts w:ascii="Cambria Math" w:eastAsiaTheme="minorEastAsia" w:hAnsi="Cambria Math"/>
                  </w:rPr>
                  <m:t>True,False</m:t>
                </w:ins>
              </m:r>
            </m:e>
          </m:d>
          <m:r>
            <w:ins w:id="1553" w:author="David Linan Romero" w:date="2021-03-09T16:11:00Z">
              <w:rPr>
                <w:rFonts w:ascii="Cambria Math" w:eastAsiaTheme="minorEastAsia" w:hAnsi="Cambria Math"/>
              </w:rPr>
              <m:t>,    ∀p,</m:t>
            </w:ins>
          </m:r>
          <m:r>
            <w:ins w:id="1554" w:author="David Linan Romero" w:date="2021-03-09T16:57:00Z">
              <w:rPr>
                <w:rFonts w:ascii="Cambria Math" w:eastAsiaTheme="minorEastAsia" w:hAnsi="Cambria Math"/>
              </w:rPr>
              <m:t>i</m:t>
            </w:ins>
          </m:r>
        </m:oMath>
      </m:oMathPara>
    </w:p>
    <w:p w14:paraId="27C63343" w14:textId="47D9E359" w:rsidR="001178D8" w:rsidRPr="00AF516C" w:rsidRDefault="001178D8" w:rsidP="001178D8">
      <w:pPr>
        <w:pStyle w:val="ListParagraph"/>
        <w:jc w:val="both"/>
        <w:rPr>
          <w:ins w:id="1555" w:author="David Linan Romero" w:date="2021-03-09T16:37:00Z"/>
          <w:rFonts w:eastAsiaTheme="minorEastAsia"/>
          <w:rPrChange w:id="1556" w:author="David Linan Romero" w:date="2021-03-09T16:37:00Z">
            <w:rPr>
              <w:ins w:id="1557" w:author="David Linan Romero" w:date="2021-03-09T16:37:00Z"/>
              <w:rFonts w:eastAsiaTheme="minorEastAsia"/>
            </w:rPr>
          </w:rPrChange>
        </w:rPr>
      </w:pPr>
      <m:oMathPara>
        <m:oMath>
          <m:r>
            <w:ins w:id="1558" w:author="David Linan Romero" w:date="2021-03-09T16:11:00Z">
              <w:rPr>
                <w:rFonts w:ascii="Cambria Math" w:eastAsiaTheme="minorEastAsia" w:hAnsi="Cambria Math"/>
              </w:rPr>
              <m:t>Y</m:t>
            </w:ins>
          </m:r>
          <m:sSub>
            <m:sSubPr>
              <m:ctrlPr>
                <w:ins w:id="1559" w:author="David Linan Romero" w:date="2021-03-09T16:11:00Z">
                  <w:rPr>
                    <w:rFonts w:ascii="Cambria Math" w:eastAsiaTheme="minorEastAsia" w:hAnsi="Cambria Math"/>
                    <w:i/>
                  </w:rPr>
                </w:ins>
              </m:ctrlPr>
            </m:sSubPr>
            <m:e>
              <m:r>
                <w:ins w:id="1560" w:author="David Linan Romero" w:date="2021-03-09T16:11:00Z">
                  <w:rPr>
                    <w:rFonts w:ascii="Cambria Math" w:eastAsiaTheme="minorEastAsia" w:hAnsi="Cambria Math"/>
                  </w:rPr>
                  <m:t>N</m:t>
                </w:ins>
              </m:r>
            </m:e>
            <m:sub>
              <m:r>
                <w:ins w:id="1561" w:author="David Linan Romero" w:date="2021-03-09T16:57:00Z">
                  <w:rPr>
                    <w:rFonts w:ascii="Cambria Math" w:eastAsiaTheme="minorEastAsia" w:hAnsi="Cambria Math"/>
                  </w:rPr>
                  <m:t>i</m:t>
                </w:ins>
              </m:r>
              <m:r>
                <w:ins w:id="1562" w:author="David Linan Romero" w:date="2021-03-09T16:11:00Z">
                  <w:rPr>
                    <w:rFonts w:ascii="Cambria Math" w:eastAsiaTheme="minorEastAsia" w:hAnsi="Cambria Math"/>
                  </w:rPr>
                  <m:t>,p</m:t>
                </w:ins>
              </m:r>
            </m:sub>
          </m:sSub>
          <m:r>
            <w:ins w:id="1563" w:author="David Linan Romero" w:date="2021-03-09T16:11:00Z">
              <w:rPr>
                <w:rFonts w:ascii="Cambria Math" w:eastAsiaTheme="minorEastAsia" w:hAnsi="Cambria Math"/>
              </w:rPr>
              <m:t>∈</m:t>
            </w:ins>
          </m:r>
          <m:d>
            <m:dPr>
              <m:begChr m:val="{"/>
              <m:endChr m:val="}"/>
              <m:ctrlPr>
                <w:ins w:id="1564" w:author="David Linan Romero" w:date="2021-03-09T16:11:00Z">
                  <w:rPr>
                    <w:rFonts w:ascii="Cambria Math" w:eastAsiaTheme="minorEastAsia" w:hAnsi="Cambria Math"/>
                    <w:i/>
                  </w:rPr>
                </w:ins>
              </m:ctrlPr>
            </m:dPr>
            <m:e>
              <m:r>
                <w:ins w:id="1565" w:author="David Linan Romero" w:date="2021-03-09T16:11:00Z">
                  <w:rPr>
                    <w:rFonts w:ascii="Cambria Math" w:eastAsiaTheme="minorEastAsia" w:hAnsi="Cambria Math"/>
                  </w:rPr>
                  <m:t>True,False</m:t>
                </w:ins>
              </m:r>
            </m:e>
          </m:d>
          <m:r>
            <w:ins w:id="1566" w:author="David Linan Romero" w:date="2021-03-09T16:11:00Z">
              <w:rPr>
                <w:rFonts w:ascii="Cambria Math" w:eastAsiaTheme="minorEastAsia" w:hAnsi="Cambria Math"/>
              </w:rPr>
              <m:t>,    ∀p,</m:t>
            </w:ins>
          </m:r>
          <m:r>
            <w:ins w:id="1567" w:author="David Linan Romero" w:date="2021-03-09T16:57:00Z">
              <w:rPr>
                <w:rFonts w:ascii="Cambria Math" w:eastAsiaTheme="minorEastAsia" w:hAnsi="Cambria Math"/>
              </w:rPr>
              <m:t>i</m:t>
            </w:ins>
          </m:r>
        </m:oMath>
      </m:oMathPara>
    </w:p>
    <w:p w14:paraId="2935E666" w14:textId="2B1049E0" w:rsidR="00AF516C" w:rsidRPr="00DC4640" w:rsidRDefault="00AF516C" w:rsidP="00AF516C">
      <w:pPr>
        <w:jc w:val="both"/>
        <w:rPr>
          <w:ins w:id="1568" w:author="David Linan Romero" w:date="2021-03-09T16:39:00Z"/>
          <w:rFonts w:eastAsiaTheme="minorEastAsia"/>
          <w:rPrChange w:id="1569" w:author="David Linan Romero" w:date="2021-03-09T16:39:00Z">
            <w:rPr>
              <w:ins w:id="1570" w:author="David Linan Romero" w:date="2021-03-09T16:39:00Z"/>
              <w:rFonts w:eastAsiaTheme="minorEastAsia"/>
            </w:rPr>
          </w:rPrChange>
        </w:rPr>
      </w:pPr>
      <m:oMathPara>
        <m:oMath>
          <m:r>
            <w:ins w:id="1571" w:author="David Linan Romero" w:date="2021-03-09T16:37:00Z">
              <w:rPr>
                <w:rFonts w:ascii="Cambria Math" w:eastAsiaTheme="minorEastAsia" w:hAnsi="Cambria Math"/>
              </w:rPr>
              <m:t>Exactly</m:t>
            </w:ins>
          </m:r>
          <m:d>
            <m:dPr>
              <m:ctrlPr>
                <w:ins w:id="1572" w:author="David Linan Romero" w:date="2021-03-09T16:37:00Z">
                  <w:rPr>
                    <w:rFonts w:ascii="Cambria Math" w:eastAsiaTheme="minorEastAsia" w:hAnsi="Cambria Math"/>
                    <w:i/>
                  </w:rPr>
                </w:ins>
              </m:ctrlPr>
            </m:dPr>
            <m:e>
              <m:r>
                <w:ins w:id="1573" w:author="David Linan Romero" w:date="2021-03-09T16:37:00Z">
                  <w:rPr>
                    <w:rFonts w:ascii="Cambria Math" w:eastAsiaTheme="minorEastAsia" w:hAnsi="Cambria Math"/>
                  </w:rPr>
                  <m:t>1,</m:t>
                </w:ins>
              </m:r>
              <m:d>
                <m:dPr>
                  <m:begChr m:val="["/>
                  <m:endChr m:val="]"/>
                  <m:ctrlPr>
                    <w:ins w:id="1574" w:author="David Linan Romero" w:date="2021-03-09T16:37:00Z">
                      <w:rPr>
                        <w:rFonts w:ascii="Cambria Math" w:eastAsiaTheme="minorEastAsia" w:hAnsi="Cambria Math"/>
                        <w:i/>
                      </w:rPr>
                    </w:ins>
                  </m:ctrlPr>
                </m:dPr>
                <m:e>
                  <m:r>
                    <w:ins w:id="1575" w:author="David Linan Romero" w:date="2021-03-09T16:38:00Z">
                      <w:rPr>
                        <w:rFonts w:ascii="Cambria Math" w:eastAsiaTheme="minorEastAsia" w:hAnsi="Cambria Math"/>
                      </w:rPr>
                      <m:t>Y</m:t>
                    </w:ins>
                  </m:r>
                  <m:sSub>
                    <m:sSubPr>
                      <m:ctrlPr>
                        <w:ins w:id="1576" w:author="David Linan Romero" w:date="2021-03-09T16:38:00Z">
                          <w:rPr>
                            <w:rFonts w:ascii="Cambria Math" w:eastAsiaTheme="minorEastAsia" w:hAnsi="Cambria Math"/>
                            <w:i/>
                          </w:rPr>
                        </w:ins>
                      </m:ctrlPr>
                    </m:sSubPr>
                    <m:e>
                      <m:r>
                        <w:ins w:id="1577" w:author="David Linan Romero" w:date="2021-03-09T16:38:00Z">
                          <w:rPr>
                            <w:rFonts w:ascii="Cambria Math" w:eastAsiaTheme="minorEastAsia" w:hAnsi="Cambria Math"/>
                          </w:rPr>
                          <m:t>M</m:t>
                        </w:ins>
                      </m:r>
                    </m:e>
                    <m:sub>
                      <m:r>
                        <w:ins w:id="1578" w:author="David Linan Romero" w:date="2021-03-09T16:57:00Z">
                          <w:rPr>
                            <w:rFonts w:ascii="Cambria Math" w:eastAsiaTheme="minorEastAsia" w:hAnsi="Cambria Math"/>
                          </w:rPr>
                          <m:t>i</m:t>
                        </w:ins>
                      </m:r>
                      <m:r>
                        <w:ins w:id="1579" w:author="David Linan Romero" w:date="2021-03-09T16:38:00Z">
                          <w:rPr>
                            <w:rFonts w:ascii="Cambria Math" w:eastAsiaTheme="minorEastAsia" w:hAnsi="Cambria Math"/>
                          </w:rPr>
                          <m:t>,</m:t>
                        </w:ins>
                      </m:r>
                      <m:r>
                        <w:ins w:id="1580" w:author="David Linan Romero" w:date="2021-03-09T16:39:00Z">
                          <w:rPr>
                            <w:rFonts w:ascii="Cambria Math" w:eastAsiaTheme="minorEastAsia" w:hAnsi="Cambria Math"/>
                          </w:rPr>
                          <m:t>1</m:t>
                        </w:ins>
                      </m:r>
                    </m:sub>
                  </m:sSub>
                  <m:r>
                    <w:ins w:id="1581" w:author="David Linan Romero" w:date="2021-03-09T16:39:00Z">
                      <w:rPr>
                        <w:rFonts w:ascii="Cambria Math" w:eastAsiaTheme="minorEastAsia" w:hAnsi="Cambria Math"/>
                      </w:rPr>
                      <m:t>,</m:t>
                    </w:ins>
                  </m:r>
                  <m:r>
                    <w:ins w:id="1582" w:author="David Linan Romero" w:date="2021-03-09T16:39:00Z">
                      <w:rPr>
                        <w:rFonts w:ascii="Cambria Math" w:eastAsiaTheme="minorEastAsia" w:hAnsi="Cambria Math"/>
                      </w:rPr>
                      <m:t>Y</m:t>
                    </w:ins>
                  </m:r>
                  <m:sSub>
                    <m:sSubPr>
                      <m:ctrlPr>
                        <w:ins w:id="1583" w:author="David Linan Romero" w:date="2021-03-09T16:39:00Z">
                          <w:rPr>
                            <w:rFonts w:ascii="Cambria Math" w:eastAsiaTheme="minorEastAsia" w:hAnsi="Cambria Math"/>
                            <w:i/>
                          </w:rPr>
                        </w:ins>
                      </m:ctrlPr>
                    </m:sSubPr>
                    <m:e>
                      <m:r>
                        <w:ins w:id="1584" w:author="David Linan Romero" w:date="2021-03-09T16:39:00Z">
                          <w:rPr>
                            <w:rFonts w:ascii="Cambria Math" w:eastAsiaTheme="minorEastAsia" w:hAnsi="Cambria Math"/>
                          </w:rPr>
                          <m:t>M</m:t>
                        </w:ins>
                      </m:r>
                    </m:e>
                    <m:sub>
                      <m:r>
                        <w:ins w:id="1585" w:author="David Linan Romero" w:date="2021-03-09T16:57:00Z">
                          <w:rPr>
                            <w:rFonts w:ascii="Cambria Math" w:eastAsiaTheme="minorEastAsia" w:hAnsi="Cambria Math"/>
                          </w:rPr>
                          <m:t>i</m:t>
                        </w:ins>
                      </m:r>
                      <m:r>
                        <w:ins w:id="1586" w:author="David Linan Romero" w:date="2021-03-09T16:39:00Z">
                          <w:rPr>
                            <w:rFonts w:ascii="Cambria Math" w:eastAsiaTheme="minorEastAsia" w:hAnsi="Cambria Math"/>
                          </w:rPr>
                          <m:t>,</m:t>
                        </w:ins>
                      </m:r>
                      <m:r>
                        <w:ins w:id="1587" w:author="David Linan Romero" w:date="2021-03-09T16:39:00Z">
                          <w:rPr>
                            <w:rFonts w:ascii="Cambria Math" w:eastAsiaTheme="minorEastAsia" w:hAnsi="Cambria Math"/>
                          </w:rPr>
                          <m:t>2</m:t>
                        </w:ins>
                      </m:r>
                    </m:sub>
                  </m:sSub>
                  <m:r>
                    <w:ins w:id="1588" w:author="David Linan Romero" w:date="2021-03-09T16:39:00Z">
                      <w:rPr>
                        <w:rFonts w:ascii="Cambria Math" w:eastAsiaTheme="minorEastAsia" w:hAnsi="Cambria Math"/>
                      </w:rPr>
                      <m:t>,…,</m:t>
                    </w:ins>
                  </m:r>
                  <m:r>
                    <w:ins w:id="1589" w:author="David Linan Romero" w:date="2021-03-09T16:39:00Z">
                      <w:rPr>
                        <w:rFonts w:ascii="Cambria Math" w:eastAsiaTheme="minorEastAsia" w:hAnsi="Cambria Math"/>
                      </w:rPr>
                      <m:t>Y</m:t>
                    </w:ins>
                  </m:r>
                  <m:sSub>
                    <m:sSubPr>
                      <m:ctrlPr>
                        <w:ins w:id="1590" w:author="David Linan Romero" w:date="2021-03-09T16:39:00Z">
                          <w:rPr>
                            <w:rFonts w:ascii="Cambria Math" w:eastAsiaTheme="minorEastAsia" w:hAnsi="Cambria Math"/>
                            <w:i/>
                          </w:rPr>
                        </w:ins>
                      </m:ctrlPr>
                    </m:sSubPr>
                    <m:e>
                      <m:r>
                        <w:ins w:id="1591" w:author="David Linan Romero" w:date="2021-03-09T16:39:00Z">
                          <w:rPr>
                            <w:rFonts w:ascii="Cambria Math" w:eastAsiaTheme="minorEastAsia" w:hAnsi="Cambria Math"/>
                          </w:rPr>
                          <m:t>M</m:t>
                        </w:ins>
                      </m:r>
                    </m:e>
                    <m:sub>
                      <m:r>
                        <w:ins w:id="1592" w:author="David Linan Romero" w:date="2021-03-09T16:57:00Z">
                          <w:rPr>
                            <w:rFonts w:ascii="Cambria Math" w:eastAsiaTheme="minorEastAsia" w:hAnsi="Cambria Math"/>
                          </w:rPr>
                          <m:t>i</m:t>
                        </w:ins>
                      </m:r>
                      <m:r>
                        <w:ins w:id="1593" w:author="David Linan Romero" w:date="2021-03-09T16:39:00Z">
                          <w:rPr>
                            <w:rFonts w:ascii="Cambria Math" w:eastAsiaTheme="minorEastAsia" w:hAnsi="Cambria Math"/>
                          </w:rPr>
                          <m:t>,</m:t>
                        </w:ins>
                      </m:r>
                      <m:r>
                        <w:ins w:id="1594" w:author="David Linan Romero" w:date="2021-03-09T16:39:00Z">
                          <w:rPr>
                            <w:rFonts w:ascii="Cambria Math" w:eastAsiaTheme="minorEastAsia" w:hAnsi="Cambria Math"/>
                          </w:rPr>
                          <m:t>maxp</m:t>
                        </w:ins>
                      </m:r>
                    </m:sub>
                  </m:sSub>
                </m:e>
              </m:d>
            </m:e>
          </m:d>
          <m:r>
            <w:ins w:id="1595" w:author="David Linan Romero" w:date="2021-03-09T16:39:00Z">
              <w:rPr>
                <w:rFonts w:ascii="Cambria Math" w:eastAsiaTheme="minorEastAsia" w:hAnsi="Cambria Math"/>
              </w:rPr>
              <m:t xml:space="preserve">  </m:t>
            </w:ins>
          </m:r>
          <m:r>
            <w:ins w:id="1596" w:author="David Linan Romero" w:date="2021-03-09T16:39:00Z">
              <w:rPr>
                <w:rFonts w:ascii="Cambria Math" w:eastAsiaTheme="minorEastAsia" w:hAnsi="Cambria Math"/>
              </w:rPr>
              <m:t>,    ∀</m:t>
            </w:ins>
          </m:r>
          <m:r>
            <w:ins w:id="1597" w:author="David Linan Romero" w:date="2021-03-09T16:57:00Z">
              <w:rPr>
                <w:rFonts w:ascii="Cambria Math" w:eastAsiaTheme="minorEastAsia" w:hAnsi="Cambria Math"/>
              </w:rPr>
              <m:t>i</m:t>
            </w:ins>
          </m:r>
          <m:r>
            <w:ins w:id="1598" w:author="David Linan Romero" w:date="2021-03-09T16:39:00Z">
              <w:rPr>
                <w:rFonts w:ascii="Cambria Math" w:eastAsiaTheme="minorEastAsia" w:hAnsi="Cambria Math"/>
              </w:rPr>
              <m:t>∈</m:t>
            </w:ins>
          </m:r>
          <m:r>
            <w:ins w:id="1599" w:author="David Linan Romero" w:date="2021-03-09T16:57:00Z">
              <w:rPr>
                <w:rFonts w:ascii="Cambria Math" w:eastAsiaTheme="minorEastAsia" w:hAnsi="Cambria Math"/>
              </w:rPr>
              <m:t>I</m:t>
            </w:ins>
          </m:r>
        </m:oMath>
      </m:oMathPara>
    </w:p>
    <w:p w14:paraId="46653870" w14:textId="2AEED3E5" w:rsidR="00DC4640" w:rsidRPr="006E7F90" w:rsidRDefault="00DC4640" w:rsidP="00AF516C">
      <w:pPr>
        <w:jc w:val="both"/>
        <w:rPr>
          <w:ins w:id="1600" w:author="David Linan Romero" w:date="2021-03-09T16:37:00Z"/>
          <w:rFonts w:eastAsiaTheme="minorEastAsia"/>
        </w:rPr>
      </w:pPr>
      <m:oMathPara>
        <m:oMath>
          <m:r>
            <w:ins w:id="1601" w:author="David Linan Romero" w:date="2021-03-09T16:39:00Z">
              <w:rPr>
                <w:rFonts w:ascii="Cambria Math" w:eastAsiaTheme="minorEastAsia" w:hAnsi="Cambria Math"/>
              </w:rPr>
              <m:t>Exactly</m:t>
            </w:ins>
          </m:r>
          <m:d>
            <m:dPr>
              <m:ctrlPr>
                <w:ins w:id="1602" w:author="David Linan Romero" w:date="2021-03-09T16:39:00Z">
                  <w:rPr>
                    <w:rFonts w:ascii="Cambria Math" w:eastAsiaTheme="minorEastAsia" w:hAnsi="Cambria Math"/>
                    <w:i/>
                  </w:rPr>
                </w:ins>
              </m:ctrlPr>
            </m:dPr>
            <m:e>
              <m:r>
                <w:ins w:id="1603" w:author="David Linan Romero" w:date="2021-03-09T16:39:00Z">
                  <w:rPr>
                    <w:rFonts w:ascii="Cambria Math" w:eastAsiaTheme="minorEastAsia" w:hAnsi="Cambria Math"/>
                  </w:rPr>
                  <m:t>1,</m:t>
                </w:ins>
              </m:r>
              <m:d>
                <m:dPr>
                  <m:begChr m:val="["/>
                  <m:endChr m:val="]"/>
                  <m:ctrlPr>
                    <w:ins w:id="1604" w:author="David Linan Romero" w:date="2021-03-09T16:39:00Z">
                      <w:rPr>
                        <w:rFonts w:ascii="Cambria Math" w:eastAsiaTheme="minorEastAsia" w:hAnsi="Cambria Math"/>
                        <w:i/>
                      </w:rPr>
                    </w:ins>
                  </m:ctrlPr>
                </m:dPr>
                <m:e>
                  <m:r>
                    <w:ins w:id="1605" w:author="David Linan Romero" w:date="2021-03-09T16:39:00Z">
                      <w:rPr>
                        <w:rFonts w:ascii="Cambria Math" w:eastAsiaTheme="minorEastAsia" w:hAnsi="Cambria Math"/>
                      </w:rPr>
                      <m:t>Y</m:t>
                    </w:ins>
                  </m:r>
                  <m:sSub>
                    <m:sSubPr>
                      <m:ctrlPr>
                        <w:ins w:id="1606" w:author="David Linan Romero" w:date="2021-03-09T16:39:00Z">
                          <w:rPr>
                            <w:rFonts w:ascii="Cambria Math" w:eastAsiaTheme="minorEastAsia" w:hAnsi="Cambria Math"/>
                            <w:i/>
                          </w:rPr>
                        </w:ins>
                      </m:ctrlPr>
                    </m:sSubPr>
                    <m:e>
                      <m:r>
                        <w:ins w:id="1607" w:author="David Linan Romero" w:date="2021-03-09T16:40:00Z">
                          <w:rPr>
                            <w:rFonts w:ascii="Cambria Math" w:eastAsiaTheme="minorEastAsia" w:hAnsi="Cambria Math"/>
                          </w:rPr>
                          <m:t>N</m:t>
                        </w:ins>
                      </m:r>
                    </m:e>
                    <m:sub>
                      <m:r>
                        <w:ins w:id="1608" w:author="David Linan Romero" w:date="2021-03-09T16:58:00Z">
                          <w:rPr>
                            <w:rFonts w:ascii="Cambria Math" w:eastAsiaTheme="minorEastAsia" w:hAnsi="Cambria Math"/>
                          </w:rPr>
                          <m:t>i</m:t>
                        </w:ins>
                      </m:r>
                      <m:r>
                        <w:ins w:id="1609" w:author="David Linan Romero" w:date="2021-03-09T16:39:00Z">
                          <w:rPr>
                            <w:rFonts w:ascii="Cambria Math" w:eastAsiaTheme="minorEastAsia" w:hAnsi="Cambria Math"/>
                          </w:rPr>
                          <m:t>,1</m:t>
                        </w:ins>
                      </m:r>
                    </m:sub>
                  </m:sSub>
                  <m:r>
                    <w:ins w:id="1610" w:author="David Linan Romero" w:date="2021-03-09T16:39:00Z">
                      <w:rPr>
                        <w:rFonts w:ascii="Cambria Math" w:eastAsiaTheme="minorEastAsia" w:hAnsi="Cambria Math"/>
                      </w:rPr>
                      <m:t>,Y</m:t>
                    </w:ins>
                  </m:r>
                  <m:sSub>
                    <m:sSubPr>
                      <m:ctrlPr>
                        <w:ins w:id="1611" w:author="David Linan Romero" w:date="2021-03-09T16:39:00Z">
                          <w:rPr>
                            <w:rFonts w:ascii="Cambria Math" w:eastAsiaTheme="minorEastAsia" w:hAnsi="Cambria Math"/>
                            <w:i/>
                          </w:rPr>
                        </w:ins>
                      </m:ctrlPr>
                    </m:sSubPr>
                    <m:e>
                      <m:r>
                        <w:ins w:id="1612" w:author="David Linan Romero" w:date="2021-03-09T16:40:00Z">
                          <w:rPr>
                            <w:rFonts w:ascii="Cambria Math" w:eastAsiaTheme="minorEastAsia" w:hAnsi="Cambria Math"/>
                          </w:rPr>
                          <m:t>N</m:t>
                        </w:ins>
                      </m:r>
                    </m:e>
                    <m:sub>
                      <m:r>
                        <w:ins w:id="1613" w:author="David Linan Romero" w:date="2021-03-09T16:58:00Z">
                          <w:rPr>
                            <w:rFonts w:ascii="Cambria Math" w:eastAsiaTheme="minorEastAsia" w:hAnsi="Cambria Math"/>
                          </w:rPr>
                          <m:t>i</m:t>
                        </w:ins>
                      </m:r>
                      <m:r>
                        <w:ins w:id="1614" w:author="David Linan Romero" w:date="2021-03-09T16:39:00Z">
                          <w:rPr>
                            <w:rFonts w:ascii="Cambria Math" w:eastAsiaTheme="minorEastAsia" w:hAnsi="Cambria Math"/>
                          </w:rPr>
                          <m:t>,2</m:t>
                        </w:ins>
                      </m:r>
                    </m:sub>
                  </m:sSub>
                  <m:r>
                    <w:ins w:id="1615" w:author="David Linan Romero" w:date="2021-03-09T16:39:00Z">
                      <w:rPr>
                        <w:rFonts w:ascii="Cambria Math" w:eastAsiaTheme="minorEastAsia" w:hAnsi="Cambria Math"/>
                      </w:rPr>
                      <m:t>,…,Y</m:t>
                    </w:ins>
                  </m:r>
                  <m:sSub>
                    <m:sSubPr>
                      <m:ctrlPr>
                        <w:ins w:id="1616" w:author="David Linan Romero" w:date="2021-03-09T16:39:00Z">
                          <w:rPr>
                            <w:rFonts w:ascii="Cambria Math" w:eastAsiaTheme="minorEastAsia" w:hAnsi="Cambria Math"/>
                            <w:i/>
                          </w:rPr>
                        </w:ins>
                      </m:ctrlPr>
                    </m:sSubPr>
                    <m:e>
                      <m:r>
                        <w:ins w:id="1617" w:author="David Linan Romero" w:date="2021-03-09T16:40:00Z">
                          <w:rPr>
                            <w:rFonts w:ascii="Cambria Math" w:eastAsiaTheme="minorEastAsia" w:hAnsi="Cambria Math"/>
                          </w:rPr>
                          <m:t>N</m:t>
                        </w:ins>
                      </m:r>
                    </m:e>
                    <m:sub>
                      <m:r>
                        <w:ins w:id="1618" w:author="David Linan Romero" w:date="2021-03-09T16:58:00Z">
                          <w:rPr>
                            <w:rFonts w:ascii="Cambria Math" w:eastAsiaTheme="minorEastAsia" w:hAnsi="Cambria Math"/>
                          </w:rPr>
                          <m:t>i</m:t>
                        </w:ins>
                      </m:r>
                      <m:r>
                        <w:ins w:id="1619" w:author="David Linan Romero" w:date="2021-03-09T16:39:00Z">
                          <w:rPr>
                            <w:rFonts w:ascii="Cambria Math" w:eastAsiaTheme="minorEastAsia" w:hAnsi="Cambria Math"/>
                          </w:rPr>
                          <m:t>,maxp</m:t>
                        </w:ins>
                      </m:r>
                    </m:sub>
                  </m:sSub>
                </m:e>
              </m:d>
            </m:e>
          </m:d>
          <m:r>
            <w:ins w:id="1620" w:author="David Linan Romero" w:date="2021-03-09T16:39:00Z">
              <w:rPr>
                <w:rFonts w:ascii="Cambria Math" w:eastAsiaTheme="minorEastAsia" w:hAnsi="Cambria Math"/>
              </w:rPr>
              <m:t xml:space="preserve">  ,    ∀</m:t>
            </w:ins>
          </m:r>
          <m:r>
            <w:ins w:id="1621" w:author="David Linan Romero" w:date="2021-03-09T16:58:00Z">
              <w:rPr>
                <w:rFonts w:ascii="Cambria Math" w:eastAsiaTheme="minorEastAsia" w:hAnsi="Cambria Math"/>
              </w:rPr>
              <m:t>i</m:t>
            </w:ins>
          </m:r>
          <m:r>
            <w:ins w:id="1622" w:author="David Linan Romero" w:date="2021-03-09T16:39:00Z">
              <w:rPr>
                <w:rFonts w:ascii="Cambria Math" w:eastAsiaTheme="minorEastAsia" w:hAnsi="Cambria Math"/>
              </w:rPr>
              <m:t>∈</m:t>
            </w:ins>
          </m:r>
          <m:r>
            <w:ins w:id="1623" w:author="David Linan Romero" w:date="2021-03-09T16:58:00Z">
              <w:rPr>
                <w:rFonts w:ascii="Cambria Math" w:eastAsiaTheme="minorEastAsia" w:hAnsi="Cambria Math"/>
              </w:rPr>
              <m:t>I</m:t>
            </w:ins>
          </m:r>
        </m:oMath>
      </m:oMathPara>
    </w:p>
    <w:p w14:paraId="194F1F4C" w14:textId="77777777" w:rsidR="006D1BA1" w:rsidRPr="006E7F90" w:rsidRDefault="006D1BA1" w:rsidP="006D1BA1">
      <w:pPr>
        <w:rPr>
          <w:ins w:id="1624" w:author="David Linan Romero" w:date="2021-03-09T16:08:00Z"/>
          <w:b/>
          <w:bCs/>
          <w:color w:val="70AD47" w:themeColor="accent6"/>
        </w:rPr>
      </w:pPr>
      <w:ins w:id="1625" w:author="David Linan Romero" w:date="2021-03-09T16:08:00Z">
        <w:r w:rsidRPr="006E7F90">
          <w:rPr>
            <w:b/>
            <w:bCs/>
            <w:color w:val="70AD47" w:themeColor="accent6"/>
          </w:rPr>
          <w:t>Requirements from the user</w:t>
        </w:r>
      </w:ins>
    </w:p>
    <w:p w14:paraId="45AD02BE" w14:textId="06FF3EBD" w:rsidR="006D1BA1" w:rsidRPr="006D1BA1" w:rsidRDefault="006D1BA1" w:rsidP="006D1BA1">
      <w:pPr>
        <w:pStyle w:val="ListParagraph"/>
        <w:numPr>
          <w:ilvl w:val="0"/>
          <w:numId w:val="14"/>
        </w:numPr>
        <w:jc w:val="both"/>
        <w:rPr>
          <w:ins w:id="1626" w:author="David Linan Romero" w:date="2021-03-09T16:08:00Z"/>
          <w:b/>
          <w:bCs/>
          <w:rPrChange w:id="1627" w:author="David Linan Romero" w:date="2021-03-09T16:08:00Z">
            <w:rPr>
              <w:ins w:id="1628" w:author="David Linan Romero" w:date="2021-03-09T16:08:00Z"/>
            </w:rPr>
          </w:rPrChange>
        </w:rPr>
        <w:pPrChange w:id="1629" w:author="David Linan Romero" w:date="2021-03-09T16:08:00Z">
          <w:pPr>
            <w:jc w:val="both"/>
          </w:pPr>
        </w:pPrChange>
      </w:pPr>
      <w:ins w:id="1630" w:author="David Linan Romero" w:date="2021-03-09T16:08:00Z">
        <w:r>
          <w:rPr>
            <w:b/>
            <w:bCs/>
          </w:rPr>
          <w:t xml:space="preserve">Identify </w:t>
        </w:r>
      </w:ins>
      <w:ins w:id="1631" w:author="David Linan Romero" w:date="2021-03-09T16:09:00Z">
        <w:r>
          <w:rPr>
            <w:b/>
            <w:bCs/>
          </w:rPr>
          <w:t>variables and sets:</w:t>
        </w:r>
      </w:ins>
    </w:p>
    <w:p w14:paraId="5804C52E" w14:textId="134AF4F9" w:rsidR="004B72C5" w:rsidRDefault="004B72C5" w:rsidP="004B72C5">
      <w:pPr>
        <w:pStyle w:val="ListParagraph"/>
        <w:jc w:val="both"/>
        <w:rPr>
          <w:ins w:id="1632" w:author="David Linan Romero" w:date="2021-03-09T16:08:00Z"/>
          <w:rFonts w:eastAsiaTheme="minorEastAsia"/>
        </w:rPr>
      </w:pPr>
      <w:ins w:id="1633" w:author="David Linan Romero" w:date="2021-03-09T16:08:00Z">
        <w:r>
          <w:rPr>
            <w:rFonts w:eastAsiaTheme="minorEastAsia"/>
          </w:rPr>
          <w:t xml:space="preserve">In this case, the user must indicate that the reformulation with external variables is going to be applied to </w:t>
        </w:r>
      </w:ins>
      <m:oMath>
        <m:r>
          <w:ins w:id="1634" w:author="David Linan Romero" w:date="2021-03-09T16:08:00Z">
            <w:rPr>
              <w:rFonts w:ascii="Cambria Math" w:eastAsiaTheme="minorEastAsia" w:hAnsi="Cambria Math"/>
            </w:rPr>
            <m:t>Y</m:t>
          </w:ins>
        </m:r>
        <m:sSub>
          <m:sSubPr>
            <m:ctrlPr>
              <w:ins w:id="1635" w:author="David Linan Romero" w:date="2021-03-09T16:08:00Z">
                <w:rPr>
                  <w:rFonts w:ascii="Cambria Math" w:eastAsiaTheme="minorEastAsia" w:hAnsi="Cambria Math"/>
                  <w:i/>
                </w:rPr>
              </w:ins>
            </m:ctrlPr>
          </m:sSubPr>
          <m:e>
            <m:r>
              <w:ins w:id="1636" w:author="David Linan Romero" w:date="2021-03-09T16:08:00Z">
                <w:rPr>
                  <w:rFonts w:ascii="Cambria Math" w:eastAsiaTheme="minorEastAsia" w:hAnsi="Cambria Math"/>
                </w:rPr>
                <m:t>M</m:t>
              </w:ins>
            </m:r>
          </m:e>
          <m:sub>
            <m:r>
              <w:ins w:id="1637" w:author="David Linan Romero" w:date="2021-03-09T16:58:00Z">
                <w:rPr>
                  <w:rFonts w:ascii="Cambria Math" w:eastAsiaTheme="minorEastAsia" w:hAnsi="Cambria Math"/>
                </w:rPr>
                <m:t>i</m:t>
              </w:ins>
            </m:r>
            <m:r>
              <w:ins w:id="1638" w:author="David Linan Romero" w:date="2021-03-09T16:08:00Z">
                <w:rPr>
                  <w:rFonts w:ascii="Cambria Math" w:eastAsiaTheme="minorEastAsia" w:hAnsi="Cambria Math"/>
                </w:rPr>
                <m:t>,p</m:t>
              </w:ins>
            </m:r>
          </m:sub>
        </m:sSub>
      </m:oMath>
      <w:ins w:id="1639" w:author="David Linan Romero" w:date="2021-03-09T16:08:00Z">
        <w:r>
          <w:rPr>
            <w:rFonts w:eastAsiaTheme="minorEastAsia"/>
          </w:rPr>
          <w:t xml:space="preserve"> and </w:t>
        </w:r>
      </w:ins>
      <m:oMath>
        <m:r>
          <w:ins w:id="1640" w:author="David Linan Romero" w:date="2021-03-09T16:08:00Z">
            <w:rPr>
              <w:rFonts w:ascii="Cambria Math" w:eastAsiaTheme="minorEastAsia" w:hAnsi="Cambria Math"/>
            </w:rPr>
            <m:t>Y</m:t>
          </w:ins>
        </m:r>
        <m:sSub>
          <m:sSubPr>
            <m:ctrlPr>
              <w:ins w:id="1641" w:author="David Linan Romero" w:date="2021-03-09T16:08:00Z">
                <w:rPr>
                  <w:rFonts w:ascii="Cambria Math" w:eastAsiaTheme="minorEastAsia" w:hAnsi="Cambria Math"/>
                  <w:i/>
                </w:rPr>
              </w:ins>
            </m:ctrlPr>
          </m:sSubPr>
          <m:e>
            <m:r>
              <w:ins w:id="1642" w:author="David Linan Romero" w:date="2021-03-09T16:08:00Z">
                <w:rPr>
                  <w:rFonts w:ascii="Cambria Math" w:eastAsiaTheme="minorEastAsia" w:hAnsi="Cambria Math"/>
                </w:rPr>
                <m:t>N</m:t>
              </w:ins>
            </m:r>
          </m:e>
          <m:sub>
            <m:r>
              <w:ins w:id="1643" w:author="David Linan Romero" w:date="2021-03-09T16:58:00Z">
                <w:rPr>
                  <w:rFonts w:ascii="Cambria Math" w:eastAsiaTheme="minorEastAsia" w:hAnsi="Cambria Math"/>
                </w:rPr>
                <m:t>i</m:t>
              </w:ins>
            </m:r>
            <m:r>
              <w:ins w:id="1644" w:author="David Linan Romero" w:date="2021-03-09T16:08:00Z">
                <w:rPr>
                  <w:rFonts w:ascii="Cambria Math" w:eastAsiaTheme="minorEastAsia" w:hAnsi="Cambria Math"/>
                </w:rPr>
                <m:t>,p</m:t>
              </w:ins>
            </m:r>
          </m:sub>
        </m:sSub>
      </m:oMath>
      <w:ins w:id="1645" w:author="David Linan Romero" w:date="2021-03-09T16:08:00Z">
        <w:r>
          <w:rPr>
            <w:rFonts w:eastAsiaTheme="minorEastAsia"/>
          </w:rPr>
          <w:t xml:space="preserve"> with respect to set </w:t>
        </w:r>
      </w:ins>
      <m:oMath>
        <m:r>
          <w:ins w:id="1646" w:author="David Linan Romero" w:date="2021-03-09T16:08:00Z">
            <w:rPr>
              <w:rFonts w:ascii="Cambria Math" w:eastAsiaTheme="minorEastAsia" w:hAnsi="Cambria Math"/>
            </w:rPr>
            <m:t>P</m:t>
          </w:ins>
        </m:r>
      </m:oMath>
      <w:ins w:id="1647" w:author="David Linan Romero" w:date="2021-03-09T16:08:00Z">
        <w:r>
          <w:rPr>
            <w:rFonts w:eastAsiaTheme="minorEastAsia"/>
          </w:rPr>
          <w:t xml:space="preserve">, for all </w:t>
        </w:r>
      </w:ins>
      <m:oMath>
        <m:r>
          <w:ins w:id="1648" w:author="David Linan Romero" w:date="2021-03-09T16:58:00Z">
            <w:rPr>
              <w:rFonts w:ascii="Cambria Math" w:eastAsiaTheme="minorEastAsia" w:hAnsi="Cambria Math"/>
            </w:rPr>
            <m:t>i</m:t>
          </w:ins>
        </m:r>
        <m:r>
          <w:ins w:id="1649" w:author="David Linan Romero" w:date="2021-03-09T16:08:00Z">
            <w:rPr>
              <w:rFonts w:ascii="Cambria Math" w:eastAsiaTheme="minorEastAsia" w:hAnsi="Cambria Math"/>
            </w:rPr>
            <m:t>∈</m:t>
          </w:ins>
        </m:r>
        <m:r>
          <w:ins w:id="1650" w:author="David Linan Romero" w:date="2021-03-09T16:58:00Z">
            <w:rPr>
              <w:rFonts w:ascii="Cambria Math" w:eastAsiaTheme="minorEastAsia" w:hAnsi="Cambria Math"/>
            </w:rPr>
            <m:t>I</m:t>
          </w:ins>
        </m:r>
      </m:oMath>
      <w:ins w:id="1651" w:author="David Linan Romero" w:date="2021-03-09T17:22:00Z">
        <w:r w:rsidR="00D93F62">
          <w:rPr>
            <w:rFonts w:eastAsiaTheme="minorEastAsia"/>
          </w:rPr>
          <w:t xml:space="preserve">, i.e. </w:t>
        </w:r>
      </w:ins>
      <m:oMath>
        <m:r>
          <w:ins w:id="1652" w:author="David Linan Romero" w:date="2021-03-09T17:22:00Z">
            <w:rPr>
              <w:rFonts w:ascii="Cambria Math" w:eastAsiaTheme="minorEastAsia" w:hAnsi="Cambria Math"/>
            </w:rPr>
            <m:t>se</m:t>
          </w:ins>
        </m:r>
        <m:sSub>
          <m:sSubPr>
            <m:ctrlPr>
              <w:ins w:id="1653" w:author="David Linan Romero" w:date="2021-03-09T17:22:00Z">
                <w:rPr>
                  <w:rFonts w:ascii="Cambria Math" w:eastAsiaTheme="minorEastAsia" w:hAnsi="Cambria Math"/>
                  <w:i/>
                </w:rPr>
              </w:ins>
            </m:ctrlPr>
          </m:sSubPr>
          <m:e>
            <m:r>
              <w:ins w:id="1654" w:author="David Linan Romero" w:date="2021-03-09T17:22:00Z">
                <w:rPr>
                  <w:rFonts w:ascii="Cambria Math" w:eastAsiaTheme="minorEastAsia" w:hAnsi="Cambria Math"/>
                </w:rPr>
                <m:t>t</m:t>
              </w:ins>
            </m:r>
          </m:e>
          <m:sub>
            <m:r>
              <w:ins w:id="1655" w:author="David Linan Romero" w:date="2021-03-09T17:22:00Z">
                <w:rPr>
                  <w:rFonts w:ascii="Cambria Math" w:eastAsiaTheme="minorEastAsia" w:hAnsi="Cambria Math"/>
                </w:rPr>
                <m:t>1</m:t>
              </w:ins>
            </m:r>
          </m:sub>
        </m:sSub>
        <m:r>
          <w:ins w:id="1656" w:author="David Linan Romero" w:date="2021-03-09T17:22:00Z">
            <w:rPr>
              <w:rFonts w:ascii="Cambria Math" w:eastAsiaTheme="minorEastAsia" w:hAnsi="Cambria Math"/>
            </w:rPr>
            <m:t>=P</m:t>
          </w:ins>
        </m:r>
      </m:oMath>
      <w:ins w:id="1657" w:author="David Linan Romero" w:date="2021-03-09T17:22:00Z">
        <w:r w:rsidR="00D93F62">
          <w:rPr>
            <w:rFonts w:eastAsiaTheme="minorEastAsia"/>
          </w:rPr>
          <w:t>,</w:t>
        </w:r>
      </w:ins>
      <m:oMath>
        <m:r>
          <w:ins w:id="1658" w:author="David Linan Romero" w:date="2021-03-09T17:22:00Z">
            <w:rPr>
              <w:rFonts w:ascii="Cambria Math" w:eastAsiaTheme="minorEastAsia" w:hAnsi="Cambria Math"/>
            </w:rPr>
            <m:t xml:space="preserve"> </m:t>
          </w:ins>
        </m:r>
        <m:r>
          <w:ins w:id="1659" w:author="David Linan Romero" w:date="2021-03-09T17:22:00Z">
            <w:rPr>
              <w:rFonts w:ascii="Cambria Math" w:eastAsiaTheme="minorEastAsia" w:hAnsi="Cambria Math"/>
            </w:rPr>
            <m:t>se</m:t>
          </w:ins>
        </m:r>
        <m:sSub>
          <m:sSubPr>
            <m:ctrlPr>
              <w:ins w:id="1660" w:author="David Linan Romero" w:date="2021-03-09T17:22:00Z">
                <w:rPr>
                  <w:rFonts w:ascii="Cambria Math" w:eastAsiaTheme="minorEastAsia" w:hAnsi="Cambria Math"/>
                  <w:i/>
                </w:rPr>
              </w:ins>
            </m:ctrlPr>
          </m:sSubPr>
          <m:e>
            <m:r>
              <w:ins w:id="1661" w:author="David Linan Romero" w:date="2021-03-09T17:22:00Z">
                <w:rPr>
                  <w:rFonts w:ascii="Cambria Math" w:eastAsiaTheme="minorEastAsia" w:hAnsi="Cambria Math"/>
                </w:rPr>
                <m:t>t</m:t>
              </w:ins>
            </m:r>
          </m:e>
          <m:sub>
            <m:r>
              <w:ins w:id="1662" w:author="David Linan Romero" w:date="2021-03-09T17:22:00Z">
                <w:rPr>
                  <w:rFonts w:ascii="Cambria Math" w:eastAsiaTheme="minorEastAsia" w:hAnsi="Cambria Math"/>
                </w:rPr>
                <m:t>2</m:t>
              </w:ins>
            </m:r>
          </m:sub>
        </m:sSub>
        <m:r>
          <w:ins w:id="1663" w:author="David Linan Romero" w:date="2021-03-09T17:22:00Z">
            <w:rPr>
              <w:rFonts w:ascii="Cambria Math" w:eastAsiaTheme="minorEastAsia" w:hAnsi="Cambria Math"/>
            </w:rPr>
            <m:t>=P</m:t>
          </w:ins>
        </m:r>
      </m:oMath>
      <w:ins w:id="1664" w:author="David Linan Romero" w:date="2021-03-09T17:22:00Z">
        <w:r w:rsidR="00150F00">
          <w:rPr>
            <w:rFonts w:eastAsiaTheme="minorEastAsia"/>
          </w:rPr>
          <w:t>, …,</w:t>
        </w:r>
      </w:ins>
      <m:oMath>
        <m:r>
          <w:ins w:id="1665" w:author="David Linan Romero" w:date="2021-03-09T17:22:00Z">
            <w:rPr>
              <w:rFonts w:ascii="Cambria Math" w:eastAsiaTheme="minorEastAsia" w:hAnsi="Cambria Math"/>
            </w:rPr>
            <m:t>se</m:t>
          </w:ins>
        </m:r>
        <m:sSub>
          <m:sSubPr>
            <m:ctrlPr>
              <w:ins w:id="1666" w:author="David Linan Romero" w:date="2021-03-09T17:22:00Z">
                <w:rPr>
                  <w:rFonts w:ascii="Cambria Math" w:eastAsiaTheme="minorEastAsia" w:hAnsi="Cambria Math"/>
                  <w:i/>
                </w:rPr>
              </w:ins>
            </m:ctrlPr>
          </m:sSubPr>
          <m:e>
            <m:r>
              <w:ins w:id="1667" w:author="David Linan Romero" w:date="2021-03-09T17:22:00Z">
                <w:rPr>
                  <w:rFonts w:ascii="Cambria Math" w:eastAsiaTheme="minorEastAsia" w:hAnsi="Cambria Math"/>
                </w:rPr>
                <m:t>t</m:t>
              </w:ins>
            </m:r>
          </m:e>
          <m:sub>
            <m:r>
              <w:ins w:id="1668" w:author="David Linan Romero" w:date="2021-03-09T17:22:00Z">
                <w:rPr>
                  <w:rFonts w:ascii="Cambria Math" w:eastAsiaTheme="minorEastAsia" w:hAnsi="Cambria Math"/>
                </w:rPr>
                <m:t>maxi</m:t>
              </w:ins>
            </m:r>
          </m:sub>
        </m:sSub>
        <m:r>
          <w:ins w:id="1669" w:author="David Linan Romero" w:date="2021-03-09T17:22:00Z">
            <w:rPr>
              <w:rFonts w:ascii="Cambria Math" w:eastAsiaTheme="minorEastAsia" w:hAnsi="Cambria Math"/>
            </w:rPr>
            <m:t>=P,</m:t>
          </w:ins>
        </m:r>
      </m:oMath>
      <w:ins w:id="1670" w:author="David Linan Romero" w:date="2021-03-09T17:23:00Z">
        <w:r w:rsidR="007D76F6">
          <w:rPr>
            <w:rFonts w:eastAsiaTheme="minorEastAsia"/>
          </w:rPr>
          <w:t xml:space="preserve"> </w:t>
        </w:r>
      </w:ins>
      <m:oMath>
        <m:r>
          <w:ins w:id="1671" w:author="David Linan Romero" w:date="2021-03-09T17:23:00Z">
            <w:rPr>
              <w:rFonts w:ascii="Cambria Math" w:eastAsiaTheme="minorEastAsia" w:hAnsi="Cambria Math"/>
            </w:rPr>
            <m:t>se</m:t>
          </w:ins>
        </m:r>
        <m:sSub>
          <m:sSubPr>
            <m:ctrlPr>
              <w:ins w:id="1672" w:author="David Linan Romero" w:date="2021-03-09T17:23:00Z">
                <w:rPr>
                  <w:rFonts w:ascii="Cambria Math" w:eastAsiaTheme="minorEastAsia" w:hAnsi="Cambria Math"/>
                  <w:i/>
                </w:rPr>
              </w:ins>
            </m:ctrlPr>
          </m:sSubPr>
          <m:e>
            <m:r>
              <w:ins w:id="1673" w:author="David Linan Romero" w:date="2021-03-09T17:23:00Z">
                <w:rPr>
                  <w:rFonts w:ascii="Cambria Math" w:eastAsiaTheme="minorEastAsia" w:hAnsi="Cambria Math"/>
                </w:rPr>
                <m:t>t</m:t>
              </w:ins>
            </m:r>
          </m:e>
          <m:sub>
            <m:r>
              <w:ins w:id="1674" w:author="David Linan Romero" w:date="2021-03-09T17:23:00Z">
                <w:rPr>
                  <w:rFonts w:ascii="Cambria Math" w:eastAsiaTheme="minorEastAsia" w:hAnsi="Cambria Math"/>
                </w:rPr>
                <m:t>maxi</m:t>
              </w:ins>
            </m:r>
            <m:r>
              <w:ins w:id="1675" w:author="David Linan Romero" w:date="2021-03-09T17:23:00Z">
                <w:rPr>
                  <w:rFonts w:ascii="Cambria Math" w:eastAsiaTheme="minorEastAsia" w:hAnsi="Cambria Math"/>
                </w:rPr>
                <m:t>+1</m:t>
              </w:ins>
            </m:r>
          </m:sub>
        </m:sSub>
        <m:r>
          <w:ins w:id="1676" w:author="David Linan Romero" w:date="2021-03-09T17:23:00Z">
            <w:rPr>
              <w:rFonts w:ascii="Cambria Math" w:eastAsiaTheme="minorEastAsia" w:hAnsi="Cambria Math"/>
            </w:rPr>
            <m:t>=P</m:t>
          </w:ins>
        </m:r>
        <m:r>
          <w:ins w:id="1677" w:author="David Linan Romero" w:date="2021-03-09T17:23:00Z">
            <w:rPr>
              <w:rFonts w:ascii="Cambria Math" w:eastAsiaTheme="minorEastAsia" w:hAnsi="Cambria Math"/>
            </w:rPr>
            <m:t>,</m:t>
          </w:ins>
        </m:r>
        <m:r>
          <w:ins w:id="1678" w:author="David Linan Romero" w:date="2021-03-09T17:23:00Z">
            <w:rPr>
              <w:rFonts w:ascii="Cambria Math" w:eastAsiaTheme="minorEastAsia" w:hAnsi="Cambria Math"/>
            </w:rPr>
            <m:t xml:space="preserve"> </m:t>
          </w:ins>
        </m:r>
        <m:r>
          <w:ins w:id="1679" w:author="David Linan Romero" w:date="2021-03-09T17:23:00Z">
            <w:rPr>
              <w:rFonts w:ascii="Cambria Math" w:eastAsiaTheme="minorEastAsia" w:hAnsi="Cambria Math"/>
            </w:rPr>
            <m:t>se</m:t>
          </w:ins>
        </m:r>
        <m:sSub>
          <m:sSubPr>
            <m:ctrlPr>
              <w:ins w:id="1680" w:author="David Linan Romero" w:date="2021-03-09T17:23:00Z">
                <w:rPr>
                  <w:rFonts w:ascii="Cambria Math" w:eastAsiaTheme="minorEastAsia" w:hAnsi="Cambria Math"/>
                  <w:i/>
                </w:rPr>
              </w:ins>
            </m:ctrlPr>
          </m:sSubPr>
          <m:e>
            <m:r>
              <w:ins w:id="1681" w:author="David Linan Romero" w:date="2021-03-09T17:23:00Z">
                <w:rPr>
                  <w:rFonts w:ascii="Cambria Math" w:eastAsiaTheme="minorEastAsia" w:hAnsi="Cambria Math"/>
                </w:rPr>
                <m:t>t</m:t>
              </w:ins>
            </m:r>
          </m:e>
          <m:sub>
            <m:r>
              <w:ins w:id="1682" w:author="David Linan Romero" w:date="2021-03-09T17:23:00Z">
                <w:rPr>
                  <w:rFonts w:ascii="Cambria Math" w:eastAsiaTheme="minorEastAsia" w:hAnsi="Cambria Math"/>
                </w:rPr>
                <m:t>maxi+</m:t>
              </w:ins>
            </m:r>
            <m:r>
              <w:ins w:id="1683" w:author="David Linan Romero" w:date="2021-03-09T17:23:00Z">
                <w:rPr>
                  <w:rFonts w:ascii="Cambria Math" w:eastAsiaTheme="minorEastAsia" w:hAnsi="Cambria Math"/>
                </w:rPr>
                <m:t>2</m:t>
              </w:ins>
            </m:r>
          </m:sub>
        </m:sSub>
        <m:r>
          <w:ins w:id="1684" w:author="David Linan Romero" w:date="2021-03-09T17:23:00Z">
            <w:rPr>
              <w:rFonts w:ascii="Cambria Math" w:eastAsiaTheme="minorEastAsia" w:hAnsi="Cambria Math"/>
            </w:rPr>
            <m:t>=P</m:t>
          </w:ins>
        </m:r>
      </m:oMath>
      <w:ins w:id="1685" w:author="David Linan Romero" w:date="2021-03-09T17:23:00Z">
        <w:r w:rsidR="007D76F6">
          <w:rPr>
            <w:rFonts w:eastAsiaTheme="minorEastAsia"/>
          </w:rPr>
          <w:t xml:space="preserve">, </w:t>
        </w:r>
      </w:ins>
      <m:oMath>
        <m:r>
          <w:ins w:id="1686" w:author="David Linan Romero" w:date="2021-03-09T17:23:00Z">
            <w:rPr>
              <w:rFonts w:ascii="Cambria Math" w:eastAsiaTheme="minorEastAsia" w:hAnsi="Cambria Math"/>
            </w:rPr>
            <m:t>se</m:t>
          </w:ins>
        </m:r>
        <m:sSub>
          <m:sSubPr>
            <m:ctrlPr>
              <w:ins w:id="1687" w:author="David Linan Romero" w:date="2021-03-09T17:23:00Z">
                <w:rPr>
                  <w:rFonts w:ascii="Cambria Math" w:eastAsiaTheme="minorEastAsia" w:hAnsi="Cambria Math"/>
                  <w:i/>
                </w:rPr>
              </w:ins>
            </m:ctrlPr>
          </m:sSubPr>
          <m:e>
            <m:r>
              <w:ins w:id="1688" w:author="David Linan Romero" w:date="2021-03-09T17:23:00Z">
                <w:rPr>
                  <w:rFonts w:ascii="Cambria Math" w:eastAsiaTheme="minorEastAsia" w:hAnsi="Cambria Math"/>
                </w:rPr>
                <m:t>t</m:t>
              </w:ins>
            </m:r>
          </m:e>
          <m:sub>
            <m:r>
              <w:ins w:id="1689" w:author="David Linan Romero" w:date="2021-03-09T17:23:00Z">
                <w:rPr>
                  <w:rFonts w:ascii="Cambria Math" w:eastAsiaTheme="minorEastAsia" w:hAnsi="Cambria Math"/>
                </w:rPr>
                <m:t>maxi+</m:t>
              </w:ins>
            </m:r>
            <m:r>
              <w:ins w:id="1690" w:author="David Linan Romero" w:date="2021-03-09T17:23:00Z">
                <w:rPr>
                  <w:rFonts w:ascii="Cambria Math" w:eastAsiaTheme="minorEastAsia" w:hAnsi="Cambria Math"/>
                </w:rPr>
                <m:t>maxi</m:t>
              </w:ins>
            </m:r>
          </m:sub>
        </m:sSub>
        <m:r>
          <w:ins w:id="1691" w:author="David Linan Romero" w:date="2021-03-09T17:23:00Z">
            <w:rPr>
              <w:rFonts w:ascii="Cambria Math" w:eastAsiaTheme="minorEastAsia" w:hAnsi="Cambria Math"/>
            </w:rPr>
            <m:t>=P</m:t>
          </w:ins>
        </m:r>
      </m:oMath>
      <w:ins w:id="1692" w:author="David Linan Romero" w:date="2021-03-09T17:22:00Z">
        <w:r w:rsidR="00D93F62">
          <w:rPr>
            <w:rFonts w:eastAsiaTheme="minorEastAsia"/>
          </w:rPr>
          <w:t xml:space="preserve"> </w:t>
        </w:r>
      </w:ins>
      <w:ins w:id="1693" w:author="David Linan Romero" w:date="2021-03-09T16:08:00Z">
        <w:r>
          <w:rPr>
            <w:rFonts w:eastAsiaTheme="minorEastAsia"/>
          </w:rPr>
          <w:t>. The vector of Boolean variables that can be potentially reformulated would look like this</w:t>
        </w:r>
      </w:ins>
      <w:ins w:id="1694" w:author="David Linan Romero" w:date="2021-03-09T16:14:00Z">
        <w:r w:rsidR="00833B5A">
          <w:rPr>
            <w:rFonts w:eastAsiaTheme="minorEastAsia"/>
          </w:rPr>
          <w:t xml:space="preserve"> (The user must not write this vector, this is just for clarification)</w:t>
        </w:r>
      </w:ins>
      <w:ins w:id="1695" w:author="David Linan Romero" w:date="2021-03-09T16:08:00Z">
        <w:r>
          <w:rPr>
            <w:rFonts w:eastAsiaTheme="minorEastAsia"/>
          </w:rPr>
          <w:t>:</w:t>
        </w:r>
      </w:ins>
    </w:p>
    <w:p w14:paraId="4A0D570B" w14:textId="6BD5AC2A" w:rsidR="004B72C5" w:rsidRPr="00145E68" w:rsidRDefault="004B72C5" w:rsidP="004B72C5">
      <w:pPr>
        <w:pStyle w:val="ListParagraph"/>
        <w:jc w:val="center"/>
        <w:rPr>
          <w:ins w:id="1696" w:author="David Linan Romero" w:date="2021-03-09T16:08:00Z"/>
          <w:rFonts w:eastAsiaTheme="minorEastAsia"/>
          <w:b/>
          <w:bCs/>
        </w:rPr>
      </w:pPr>
      <m:oMathPara>
        <m:oMath>
          <m:sSub>
            <m:sSubPr>
              <m:ctrlPr>
                <w:ins w:id="1697" w:author="David Linan Romero" w:date="2021-03-09T16:08:00Z">
                  <w:rPr>
                    <w:rFonts w:ascii="Cambria Math" w:hAnsi="Cambria Math"/>
                    <w:b/>
                    <w:bCs/>
                    <w:i/>
                  </w:rPr>
                </w:ins>
              </m:ctrlPr>
            </m:sSubPr>
            <m:e>
              <m:r>
                <w:ins w:id="1698" w:author="David Linan Romero" w:date="2021-03-09T16:08:00Z">
                  <m:rPr>
                    <m:sty m:val="bi"/>
                  </m:rPr>
                  <w:rPr>
                    <w:rFonts w:ascii="Cambria Math" w:hAnsi="Cambria Math"/>
                  </w:rPr>
                  <m:t>Y</m:t>
                </w:ins>
              </m:r>
            </m:e>
            <m:sub>
              <m:r>
                <w:ins w:id="1699" w:author="David Linan Romero" w:date="2021-03-09T16:08:00Z">
                  <m:rPr>
                    <m:sty m:val="bi"/>
                  </m:rPr>
                  <w:rPr>
                    <w:rFonts w:ascii="Cambria Math" w:hAnsi="Cambria Math"/>
                  </w:rPr>
                  <m:t>E</m:t>
                </w:ins>
              </m:r>
            </m:sub>
          </m:sSub>
          <m:r>
            <w:ins w:id="1700" w:author="David Linan Romero" w:date="2021-03-09T16:08:00Z">
              <m:rPr>
                <m:sty m:val="bi"/>
              </m:rPr>
              <w:rPr>
                <w:rFonts w:ascii="Cambria Math" w:hAnsi="Cambria Math"/>
              </w:rPr>
              <m:t>'=[</m:t>
            </w:ins>
          </m:r>
          <m:r>
            <w:ins w:id="1701" w:author="David Linan Romero" w:date="2021-03-09T16:08:00Z">
              <m:rPr>
                <m:sty m:val="bi"/>
              </m:rPr>
              <w:rPr>
                <w:rFonts w:ascii="Cambria Math" w:eastAsiaTheme="minorEastAsia" w:hAnsi="Cambria Math"/>
              </w:rPr>
              <m:t>Y</m:t>
            </w:ins>
          </m:r>
          <m:sSub>
            <m:sSubPr>
              <m:ctrlPr>
                <w:ins w:id="1702" w:author="David Linan Romero" w:date="2021-03-09T16:08:00Z">
                  <w:rPr>
                    <w:rFonts w:ascii="Cambria Math" w:eastAsiaTheme="minorEastAsia" w:hAnsi="Cambria Math"/>
                    <w:b/>
                    <w:bCs/>
                    <w:i/>
                  </w:rPr>
                </w:ins>
              </m:ctrlPr>
            </m:sSubPr>
            <m:e>
              <m:r>
                <w:ins w:id="1703" w:author="David Linan Romero" w:date="2021-03-09T16:08:00Z">
                  <m:rPr>
                    <m:sty m:val="bi"/>
                  </m:rPr>
                  <w:rPr>
                    <w:rFonts w:ascii="Cambria Math" w:eastAsiaTheme="minorEastAsia" w:hAnsi="Cambria Math"/>
                  </w:rPr>
                  <m:t>M</m:t>
                </w:ins>
              </m:r>
              <m:r>
                <w:ins w:id="1704" w:author="David Linan Romero" w:date="2021-03-09T16:08:00Z">
                  <m:rPr>
                    <m:sty m:val="bi"/>
                  </m:rPr>
                  <w:rPr>
                    <w:rFonts w:ascii="Cambria Math" w:eastAsiaTheme="minorEastAsia" w:hAnsi="Cambria Math"/>
                  </w:rPr>
                  <m:t>'</m:t>
                </w:ins>
              </m:r>
            </m:e>
            <m:sub>
              <m:r>
                <w:ins w:id="1705" w:author="David Linan Romero" w:date="2021-03-09T16:08:00Z">
                  <w:rPr>
                    <w:rFonts w:ascii="Cambria Math" w:eastAsiaTheme="minorEastAsia" w:hAnsi="Cambria Math"/>
                  </w:rPr>
                  <m:t>1</m:t>
                </w:ins>
              </m:r>
            </m:sub>
          </m:sSub>
          <m:r>
            <w:ins w:id="1706" w:author="David Linan Romero" w:date="2021-03-09T16:08:00Z">
              <m:rPr>
                <m:sty m:val="bi"/>
              </m:rPr>
              <w:rPr>
                <w:rFonts w:ascii="Cambria Math" w:hAnsi="Cambria Math"/>
              </w:rPr>
              <m:t>,</m:t>
            </w:ins>
          </m:r>
          <m:r>
            <w:ins w:id="1707" w:author="David Linan Romero" w:date="2021-03-09T16:08:00Z">
              <m:rPr>
                <m:sty m:val="bi"/>
              </m:rPr>
              <w:rPr>
                <w:rFonts w:ascii="Cambria Math" w:eastAsiaTheme="minorEastAsia" w:hAnsi="Cambria Math"/>
              </w:rPr>
              <m:t>Y</m:t>
            </w:ins>
          </m:r>
          <m:sSub>
            <m:sSubPr>
              <m:ctrlPr>
                <w:ins w:id="1708" w:author="David Linan Romero" w:date="2021-03-09T16:08:00Z">
                  <w:rPr>
                    <w:rFonts w:ascii="Cambria Math" w:eastAsiaTheme="minorEastAsia" w:hAnsi="Cambria Math"/>
                    <w:b/>
                    <w:bCs/>
                    <w:i/>
                  </w:rPr>
                </w:ins>
              </m:ctrlPr>
            </m:sSubPr>
            <m:e>
              <m:r>
                <w:ins w:id="1709" w:author="David Linan Romero" w:date="2021-03-09T16:08:00Z">
                  <m:rPr>
                    <m:sty m:val="bi"/>
                  </m:rPr>
                  <w:rPr>
                    <w:rFonts w:ascii="Cambria Math" w:eastAsiaTheme="minorEastAsia" w:hAnsi="Cambria Math"/>
                  </w:rPr>
                  <m:t>M'</m:t>
                </w:ins>
              </m:r>
            </m:e>
            <m:sub>
              <m:r>
                <w:ins w:id="1710" w:author="David Linan Romero" w:date="2021-03-09T16:08:00Z">
                  <w:rPr>
                    <w:rFonts w:ascii="Cambria Math" w:eastAsiaTheme="minorEastAsia" w:hAnsi="Cambria Math"/>
                  </w:rPr>
                  <m:t>2</m:t>
                </w:ins>
              </m:r>
            </m:sub>
          </m:sSub>
          <m:r>
            <w:ins w:id="1711" w:author="David Linan Romero" w:date="2021-03-09T16:08:00Z">
              <m:rPr>
                <m:sty m:val="bi"/>
              </m:rPr>
              <w:rPr>
                <w:rFonts w:ascii="Cambria Math" w:hAnsi="Cambria Math"/>
              </w:rPr>
              <m:t>,…,</m:t>
            </w:ins>
          </m:r>
          <m:r>
            <w:ins w:id="1712" w:author="David Linan Romero" w:date="2021-03-09T16:08:00Z">
              <m:rPr>
                <m:sty m:val="bi"/>
              </m:rPr>
              <w:rPr>
                <w:rFonts w:ascii="Cambria Math" w:eastAsiaTheme="minorEastAsia" w:hAnsi="Cambria Math"/>
              </w:rPr>
              <m:t>Y</m:t>
            </w:ins>
          </m:r>
          <m:sSub>
            <m:sSubPr>
              <m:ctrlPr>
                <w:ins w:id="1713" w:author="David Linan Romero" w:date="2021-03-09T16:08:00Z">
                  <w:rPr>
                    <w:rFonts w:ascii="Cambria Math" w:eastAsiaTheme="minorEastAsia" w:hAnsi="Cambria Math"/>
                    <w:b/>
                    <w:bCs/>
                    <w:i/>
                  </w:rPr>
                </w:ins>
              </m:ctrlPr>
            </m:sSubPr>
            <m:e>
              <m:r>
                <w:ins w:id="1714" w:author="David Linan Romero" w:date="2021-03-09T16:08:00Z">
                  <m:rPr>
                    <m:sty m:val="bi"/>
                  </m:rPr>
                  <w:rPr>
                    <w:rFonts w:ascii="Cambria Math" w:eastAsiaTheme="minorEastAsia" w:hAnsi="Cambria Math"/>
                  </w:rPr>
                  <m:t>M'</m:t>
                </w:ins>
              </m:r>
            </m:e>
            <m:sub>
              <m:r>
                <w:ins w:id="1715" w:author="David Linan Romero" w:date="2021-03-09T16:08:00Z">
                  <w:rPr>
                    <w:rFonts w:ascii="Cambria Math" w:eastAsiaTheme="minorEastAsia" w:hAnsi="Cambria Math"/>
                  </w:rPr>
                  <m:t>max</m:t>
                </w:ins>
              </m:r>
              <m:r>
                <w:ins w:id="1716" w:author="David Linan Romero" w:date="2021-03-09T17:07:00Z">
                  <w:rPr>
                    <w:rFonts w:ascii="Cambria Math" w:eastAsiaTheme="minorEastAsia" w:hAnsi="Cambria Math"/>
                  </w:rPr>
                  <m:t>i</m:t>
                </w:ins>
              </m:r>
            </m:sub>
          </m:sSub>
          <m:r>
            <w:ins w:id="1717" w:author="David Linan Romero" w:date="2021-03-09T16:08:00Z">
              <m:rPr>
                <m:sty m:val="bi"/>
              </m:rPr>
              <w:rPr>
                <w:rFonts w:ascii="Cambria Math" w:hAnsi="Cambria Math"/>
              </w:rPr>
              <m:t>,</m:t>
            </w:ins>
          </m:r>
          <m:r>
            <w:ins w:id="1718" w:author="David Linan Romero" w:date="2021-03-09T16:08:00Z">
              <m:rPr>
                <m:sty m:val="bi"/>
              </m:rPr>
              <w:rPr>
                <w:rFonts w:ascii="Cambria Math" w:eastAsiaTheme="minorEastAsia" w:hAnsi="Cambria Math"/>
              </w:rPr>
              <m:t>Y</m:t>
            </w:ins>
          </m:r>
          <m:sSub>
            <m:sSubPr>
              <m:ctrlPr>
                <w:ins w:id="1719" w:author="David Linan Romero" w:date="2021-03-09T16:08:00Z">
                  <w:rPr>
                    <w:rFonts w:ascii="Cambria Math" w:eastAsiaTheme="minorEastAsia" w:hAnsi="Cambria Math"/>
                    <w:b/>
                    <w:bCs/>
                    <w:i/>
                  </w:rPr>
                </w:ins>
              </m:ctrlPr>
            </m:sSubPr>
            <m:e>
              <m:r>
                <w:ins w:id="1720" w:author="David Linan Romero" w:date="2021-03-09T16:08:00Z">
                  <m:rPr>
                    <m:sty m:val="bi"/>
                  </m:rPr>
                  <w:rPr>
                    <w:rFonts w:ascii="Cambria Math" w:eastAsiaTheme="minorEastAsia" w:hAnsi="Cambria Math"/>
                  </w:rPr>
                  <m:t>N'</m:t>
                </w:ins>
              </m:r>
            </m:e>
            <m:sub>
              <m:r>
                <w:ins w:id="1721" w:author="David Linan Romero" w:date="2021-03-09T16:08:00Z">
                  <w:rPr>
                    <w:rFonts w:ascii="Cambria Math" w:eastAsiaTheme="minorEastAsia" w:hAnsi="Cambria Math"/>
                  </w:rPr>
                  <m:t>1</m:t>
                </w:ins>
              </m:r>
            </m:sub>
          </m:sSub>
          <m:r>
            <w:ins w:id="1722" w:author="David Linan Romero" w:date="2021-03-09T16:08:00Z">
              <m:rPr>
                <m:sty m:val="bi"/>
              </m:rPr>
              <w:rPr>
                <w:rFonts w:ascii="Cambria Math" w:hAnsi="Cambria Math"/>
              </w:rPr>
              <m:t>,</m:t>
            </w:ins>
          </m:r>
          <m:r>
            <w:ins w:id="1723" w:author="David Linan Romero" w:date="2021-03-09T16:08:00Z">
              <m:rPr>
                <m:sty m:val="bi"/>
              </m:rPr>
              <w:rPr>
                <w:rFonts w:ascii="Cambria Math" w:eastAsiaTheme="minorEastAsia" w:hAnsi="Cambria Math"/>
              </w:rPr>
              <m:t>Y</m:t>
            </w:ins>
          </m:r>
          <m:sSub>
            <m:sSubPr>
              <m:ctrlPr>
                <w:ins w:id="1724" w:author="David Linan Romero" w:date="2021-03-09T16:08:00Z">
                  <w:rPr>
                    <w:rFonts w:ascii="Cambria Math" w:eastAsiaTheme="minorEastAsia" w:hAnsi="Cambria Math"/>
                    <w:b/>
                    <w:bCs/>
                    <w:i/>
                  </w:rPr>
                </w:ins>
              </m:ctrlPr>
            </m:sSubPr>
            <m:e>
              <m:r>
                <w:ins w:id="1725" w:author="David Linan Romero" w:date="2021-03-09T16:08:00Z">
                  <m:rPr>
                    <m:sty m:val="bi"/>
                  </m:rPr>
                  <w:rPr>
                    <w:rFonts w:ascii="Cambria Math" w:eastAsiaTheme="minorEastAsia" w:hAnsi="Cambria Math"/>
                  </w:rPr>
                  <m:t>N'</m:t>
                </w:ins>
              </m:r>
            </m:e>
            <m:sub>
              <m:r>
                <w:ins w:id="1726" w:author="David Linan Romero" w:date="2021-03-09T16:08:00Z">
                  <w:rPr>
                    <w:rFonts w:ascii="Cambria Math" w:eastAsiaTheme="minorEastAsia" w:hAnsi="Cambria Math"/>
                  </w:rPr>
                  <m:t>2</m:t>
                </w:ins>
              </m:r>
            </m:sub>
          </m:sSub>
          <m:r>
            <w:ins w:id="1727" w:author="David Linan Romero" w:date="2021-03-09T16:08:00Z">
              <m:rPr>
                <m:sty m:val="bi"/>
              </m:rPr>
              <w:rPr>
                <w:rFonts w:ascii="Cambria Math" w:hAnsi="Cambria Math"/>
              </w:rPr>
              <m:t>,…,</m:t>
            </w:ins>
          </m:r>
          <m:r>
            <w:ins w:id="1728" w:author="David Linan Romero" w:date="2021-03-09T16:08:00Z">
              <m:rPr>
                <m:sty m:val="bi"/>
              </m:rPr>
              <w:rPr>
                <w:rFonts w:ascii="Cambria Math" w:eastAsiaTheme="minorEastAsia" w:hAnsi="Cambria Math"/>
              </w:rPr>
              <m:t>Y</m:t>
            </w:ins>
          </m:r>
          <m:sSub>
            <m:sSubPr>
              <m:ctrlPr>
                <w:ins w:id="1729" w:author="David Linan Romero" w:date="2021-03-09T16:08:00Z">
                  <w:rPr>
                    <w:rFonts w:ascii="Cambria Math" w:eastAsiaTheme="minorEastAsia" w:hAnsi="Cambria Math"/>
                    <w:b/>
                    <w:bCs/>
                    <w:i/>
                  </w:rPr>
                </w:ins>
              </m:ctrlPr>
            </m:sSubPr>
            <m:e>
              <m:r>
                <w:ins w:id="1730" w:author="David Linan Romero" w:date="2021-03-09T16:08:00Z">
                  <m:rPr>
                    <m:sty m:val="bi"/>
                  </m:rPr>
                  <w:rPr>
                    <w:rFonts w:ascii="Cambria Math" w:eastAsiaTheme="minorEastAsia" w:hAnsi="Cambria Math"/>
                  </w:rPr>
                  <m:t>N'</m:t>
                </w:ins>
              </m:r>
            </m:e>
            <m:sub>
              <m:r>
                <w:ins w:id="1731" w:author="David Linan Romero" w:date="2021-03-09T16:08:00Z">
                  <w:rPr>
                    <w:rFonts w:ascii="Cambria Math" w:eastAsiaTheme="minorEastAsia" w:hAnsi="Cambria Math"/>
                  </w:rPr>
                  <m:t>max</m:t>
                </w:ins>
              </m:r>
              <m:r>
                <w:ins w:id="1732" w:author="David Linan Romero" w:date="2021-03-09T17:07:00Z">
                  <w:rPr>
                    <w:rFonts w:ascii="Cambria Math" w:eastAsiaTheme="minorEastAsia" w:hAnsi="Cambria Math"/>
                  </w:rPr>
                  <m:t>i</m:t>
                </w:ins>
              </m:r>
            </m:sub>
          </m:sSub>
          <m:r>
            <w:ins w:id="1733" w:author="David Linan Romero" w:date="2021-03-09T16:08:00Z">
              <m:rPr>
                <m:sty m:val="bi"/>
              </m:rPr>
              <w:rPr>
                <w:rFonts w:ascii="Cambria Math" w:hAnsi="Cambria Math"/>
              </w:rPr>
              <m:t>]</m:t>
            </w:ins>
          </m:r>
        </m:oMath>
      </m:oMathPara>
    </w:p>
    <w:p w14:paraId="7CD118F5" w14:textId="6C6DFF2E" w:rsidR="004B72C5" w:rsidRPr="006E7F90" w:rsidRDefault="004B72C5" w:rsidP="004B72C5">
      <w:pPr>
        <w:pStyle w:val="ListParagraph"/>
        <w:jc w:val="center"/>
        <w:rPr>
          <w:ins w:id="1734" w:author="David Linan Romero" w:date="2021-03-09T16:08:00Z"/>
          <w:rFonts w:eastAsiaTheme="minorEastAsia"/>
        </w:rPr>
      </w:pPr>
      <m:oMathPara>
        <m:oMath>
          <m:r>
            <w:ins w:id="1735" w:author="David Linan Romero" w:date="2021-03-09T16:08:00Z">
              <m:rPr>
                <m:sty m:val="bi"/>
              </m:rPr>
              <w:rPr>
                <w:rFonts w:ascii="Cambria Math" w:eastAsiaTheme="minorEastAsia" w:hAnsi="Cambria Math"/>
              </w:rPr>
              <w:lastRenderedPageBreak/>
              <m:t>Y</m:t>
            </w:ins>
          </m:r>
          <m:sSub>
            <m:sSubPr>
              <m:ctrlPr>
                <w:ins w:id="1736" w:author="David Linan Romero" w:date="2021-03-09T16:08:00Z">
                  <w:rPr>
                    <w:rFonts w:ascii="Cambria Math" w:eastAsiaTheme="minorEastAsia" w:hAnsi="Cambria Math"/>
                    <w:b/>
                    <w:bCs/>
                    <w:i/>
                  </w:rPr>
                </w:ins>
              </m:ctrlPr>
            </m:sSubPr>
            <m:e>
              <m:r>
                <w:ins w:id="1737" w:author="David Linan Romero" w:date="2021-03-09T16:08:00Z">
                  <m:rPr>
                    <m:sty m:val="bi"/>
                  </m:rPr>
                  <w:rPr>
                    <w:rFonts w:ascii="Cambria Math" w:eastAsiaTheme="minorEastAsia" w:hAnsi="Cambria Math"/>
                  </w:rPr>
                  <m:t>M'</m:t>
                </w:ins>
              </m:r>
            </m:e>
            <m:sub>
              <m:r>
                <w:ins w:id="1738" w:author="David Linan Romero" w:date="2021-03-09T16:59:00Z">
                  <w:rPr>
                    <w:rFonts w:ascii="Cambria Math" w:eastAsiaTheme="minorEastAsia" w:hAnsi="Cambria Math"/>
                  </w:rPr>
                  <m:t>i</m:t>
                </w:ins>
              </m:r>
            </m:sub>
          </m:sSub>
          <m:r>
            <w:ins w:id="1739" w:author="David Linan Romero" w:date="2021-03-09T16:08:00Z">
              <m:rPr>
                <m:sty m:val="bi"/>
              </m:rPr>
              <w:rPr>
                <w:rFonts w:ascii="Cambria Math" w:eastAsiaTheme="minorEastAsia" w:hAnsi="Cambria Math"/>
              </w:rPr>
              <m:t>=</m:t>
            </w:ins>
          </m:r>
          <m:d>
            <m:dPr>
              <m:begChr m:val="["/>
              <m:endChr m:val="]"/>
              <m:ctrlPr>
                <w:ins w:id="1740" w:author="David Linan Romero" w:date="2021-03-09T16:08:00Z">
                  <w:rPr>
                    <w:rFonts w:ascii="Cambria Math" w:eastAsiaTheme="minorEastAsia" w:hAnsi="Cambria Math"/>
                    <w:b/>
                    <w:bCs/>
                    <w:i/>
                  </w:rPr>
                </w:ins>
              </m:ctrlPr>
            </m:dPr>
            <m:e>
              <m:r>
                <w:ins w:id="1741" w:author="David Linan Romero" w:date="2021-03-09T16:08:00Z">
                  <w:rPr>
                    <w:rFonts w:ascii="Cambria Math" w:eastAsiaTheme="minorEastAsia" w:hAnsi="Cambria Math"/>
                  </w:rPr>
                  <m:t>Y</m:t>
                </w:ins>
              </m:r>
              <m:sSub>
                <m:sSubPr>
                  <m:ctrlPr>
                    <w:ins w:id="1742" w:author="David Linan Romero" w:date="2021-03-09T16:08:00Z">
                      <w:rPr>
                        <w:rFonts w:ascii="Cambria Math" w:eastAsiaTheme="minorEastAsia" w:hAnsi="Cambria Math"/>
                        <w:i/>
                      </w:rPr>
                    </w:ins>
                  </m:ctrlPr>
                </m:sSubPr>
                <m:e>
                  <m:r>
                    <w:ins w:id="1743" w:author="David Linan Romero" w:date="2021-03-09T16:08:00Z">
                      <w:rPr>
                        <w:rFonts w:ascii="Cambria Math" w:eastAsiaTheme="minorEastAsia" w:hAnsi="Cambria Math"/>
                      </w:rPr>
                      <m:t>M</m:t>
                    </w:ins>
                  </m:r>
                </m:e>
                <m:sub>
                  <m:r>
                    <w:ins w:id="1744" w:author="David Linan Romero" w:date="2021-03-09T16:59:00Z">
                      <w:rPr>
                        <w:rFonts w:ascii="Cambria Math" w:eastAsiaTheme="minorEastAsia" w:hAnsi="Cambria Math"/>
                      </w:rPr>
                      <m:t>i</m:t>
                    </w:ins>
                  </m:r>
                  <m:r>
                    <w:ins w:id="1745" w:author="David Linan Romero" w:date="2021-03-09T16:08:00Z">
                      <w:rPr>
                        <w:rFonts w:ascii="Cambria Math" w:eastAsiaTheme="minorEastAsia" w:hAnsi="Cambria Math"/>
                      </w:rPr>
                      <m:t>,P(1)</m:t>
                    </w:ins>
                  </m:r>
                </m:sub>
              </m:sSub>
              <m:r>
                <w:ins w:id="1746" w:author="David Linan Romero" w:date="2021-03-09T16:08:00Z">
                  <w:rPr>
                    <w:rFonts w:ascii="Cambria Math" w:eastAsiaTheme="minorEastAsia" w:hAnsi="Cambria Math"/>
                  </w:rPr>
                  <m:t>,Y</m:t>
                </w:ins>
              </m:r>
              <m:sSub>
                <m:sSubPr>
                  <m:ctrlPr>
                    <w:ins w:id="1747" w:author="David Linan Romero" w:date="2021-03-09T16:08:00Z">
                      <w:rPr>
                        <w:rFonts w:ascii="Cambria Math" w:eastAsiaTheme="minorEastAsia" w:hAnsi="Cambria Math"/>
                        <w:i/>
                      </w:rPr>
                    </w:ins>
                  </m:ctrlPr>
                </m:sSubPr>
                <m:e>
                  <m:r>
                    <w:ins w:id="1748" w:author="David Linan Romero" w:date="2021-03-09T16:08:00Z">
                      <w:rPr>
                        <w:rFonts w:ascii="Cambria Math" w:eastAsiaTheme="minorEastAsia" w:hAnsi="Cambria Math"/>
                      </w:rPr>
                      <m:t>M</m:t>
                    </w:ins>
                  </m:r>
                </m:e>
                <m:sub>
                  <m:r>
                    <w:ins w:id="1749" w:author="David Linan Romero" w:date="2021-03-09T16:59:00Z">
                      <w:rPr>
                        <w:rFonts w:ascii="Cambria Math" w:eastAsiaTheme="minorEastAsia" w:hAnsi="Cambria Math"/>
                      </w:rPr>
                      <m:t>i</m:t>
                    </w:ins>
                  </m:r>
                  <m:r>
                    <w:ins w:id="1750" w:author="David Linan Romero" w:date="2021-03-09T16:08:00Z">
                      <w:rPr>
                        <w:rFonts w:ascii="Cambria Math" w:eastAsiaTheme="minorEastAsia" w:hAnsi="Cambria Math"/>
                      </w:rPr>
                      <m:t>,P(2)</m:t>
                    </w:ins>
                  </m:r>
                </m:sub>
              </m:sSub>
              <m:r>
                <w:ins w:id="1751" w:author="David Linan Romero" w:date="2021-03-09T16:08:00Z">
                  <w:rPr>
                    <w:rFonts w:ascii="Cambria Math" w:eastAsiaTheme="minorEastAsia" w:hAnsi="Cambria Math"/>
                  </w:rPr>
                  <m:t>,…,Y</m:t>
                </w:ins>
              </m:r>
              <m:sSub>
                <m:sSubPr>
                  <m:ctrlPr>
                    <w:ins w:id="1752" w:author="David Linan Romero" w:date="2021-03-09T16:08:00Z">
                      <w:rPr>
                        <w:rFonts w:ascii="Cambria Math" w:eastAsiaTheme="minorEastAsia" w:hAnsi="Cambria Math"/>
                        <w:i/>
                      </w:rPr>
                    </w:ins>
                  </m:ctrlPr>
                </m:sSubPr>
                <m:e>
                  <m:r>
                    <w:ins w:id="1753" w:author="David Linan Romero" w:date="2021-03-09T16:08:00Z">
                      <w:rPr>
                        <w:rFonts w:ascii="Cambria Math" w:eastAsiaTheme="minorEastAsia" w:hAnsi="Cambria Math"/>
                      </w:rPr>
                      <m:t>M</m:t>
                    </w:ins>
                  </m:r>
                </m:e>
                <m:sub>
                  <m:r>
                    <w:ins w:id="1754" w:author="David Linan Romero" w:date="2021-03-09T16:59:00Z">
                      <w:rPr>
                        <w:rFonts w:ascii="Cambria Math" w:eastAsiaTheme="minorEastAsia" w:hAnsi="Cambria Math"/>
                      </w:rPr>
                      <m:t>i</m:t>
                    </w:ins>
                  </m:r>
                  <m:r>
                    <w:ins w:id="1755" w:author="David Linan Romero" w:date="2021-03-09T16:08:00Z">
                      <w:rPr>
                        <w:rFonts w:ascii="Cambria Math" w:eastAsiaTheme="minorEastAsia" w:hAnsi="Cambria Math"/>
                      </w:rPr>
                      <m:t>,P(|P|)</m:t>
                    </w:ins>
                  </m:r>
                </m:sub>
              </m:sSub>
            </m:e>
          </m:d>
          <w:bookmarkStart w:id="1756" w:name="_Hlk66010221"/>
          <m:r>
            <w:ins w:id="1757" w:author="David Linan Romero" w:date="2021-03-09T16:08:00Z">
              <m:rPr>
                <m:sty m:val="bi"/>
              </m:rPr>
              <w:rPr>
                <w:rFonts w:ascii="Cambria Math" w:eastAsiaTheme="minorEastAsia" w:hAnsi="Cambria Math"/>
              </w:rPr>
              <m:t xml:space="preserve">, </m:t>
            </w:ins>
          </m:r>
          <m:r>
            <w:ins w:id="1758" w:author="David Linan Romero" w:date="2021-03-09T16:08:00Z">
              <w:rPr>
                <w:rFonts w:ascii="Cambria Math" w:eastAsiaTheme="minorEastAsia" w:hAnsi="Cambria Math"/>
              </w:rPr>
              <m:t>∀</m:t>
            </w:ins>
          </m:r>
          <m:r>
            <w:ins w:id="1759" w:author="David Linan Romero" w:date="2021-03-09T16:59:00Z">
              <w:rPr>
                <w:rFonts w:ascii="Cambria Math" w:eastAsiaTheme="minorEastAsia" w:hAnsi="Cambria Math"/>
              </w:rPr>
              <m:t>i</m:t>
            </w:ins>
          </m:r>
          <m:r>
            <w:ins w:id="1760" w:author="David Linan Romero" w:date="2021-03-09T16:08:00Z">
              <w:rPr>
                <w:rFonts w:ascii="Cambria Math" w:eastAsiaTheme="minorEastAsia" w:hAnsi="Cambria Math"/>
              </w:rPr>
              <m:t>∈</m:t>
            </w:ins>
          </m:r>
          <w:bookmarkEnd w:id="1756"/>
          <m:r>
            <w:ins w:id="1761" w:author="David Linan Romero" w:date="2021-03-09T16:59:00Z">
              <w:rPr>
                <w:rFonts w:ascii="Cambria Math" w:eastAsiaTheme="minorEastAsia" w:hAnsi="Cambria Math"/>
              </w:rPr>
              <m:t>I</m:t>
            </w:ins>
          </m:r>
        </m:oMath>
      </m:oMathPara>
    </w:p>
    <w:p w14:paraId="7CB778A5" w14:textId="3AD8D280" w:rsidR="004B72C5" w:rsidRPr="00864F67" w:rsidRDefault="004B72C5" w:rsidP="004B72C5">
      <w:pPr>
        <w:pStyle w:val="ListParagraph"/>
        <w:jc w:val="center"/>
        <w:rPr>
          <w:ins w:id="1762" w:author="David Linan Romero" w:date="2021-03-09T16:08:00Z"/>
          <w:rFonts w:eastAsiaTheme="minorEastAsia"/>
        </w:rPr>
      </w:pPr>
      <m:oMathPara>
        <m:oMath>
          <m:r>
            <w:ins w:id="1763" w:author="David Linan Romero" w:date="2021-03-09T16:08:00Z">
              <m:rPr>
                <m:sty m:val="bi"/>
              </m:rPr>
              <w:rPr>
                <w:rFonts w:ascii="Cambria Math" w:eastAsiaTheme="minorEastAsia" w:hAnsi="Cambria Math"/>
              </w:rPr>
              <m:t>Y</m:t>
            </w:ins>
          </m:r>
          <m:sSub>
            <m:sSubPr>
              <m:ctrlPr>
                <w:ins w:id="1764" w:author="David Linan Romero" w:date="2021-03-09T16:08:00Z">
                  <w:rPr>
                    <w:rFonts w:ascii="Cambria Math" w:eastAsiaTheme="minorEastAsia" w:hAnsi="Cambria Math"/>
                    <w:b/>
                    <w:bCs/>
                    <w:i/>
                  </w:rPr>
                </w:ins>
              </m:ctrlPr>
            </m:sSubPr>
            <m:e>
              <m:r>
                <w:ins w:id="1765" w:author="David Linan Romero" w:date="2021-03-09T16:08:00Z">
                  <m:rPr>
                    <m:sty m:val="bi"/>
                  </m:rPr>
                  <w:rPr>
                    <w:rFonts w:ascii="Cambria Math" w:eastAsiaTheme="minorEastAsia" w:hAnsi="Cambria Math"/>
                  </w:rPr>
                  <m:t>N'</m:t>
                </w:ins>
              </m:r>
            </m:e>
            <m:sub>
              <m:r>
                <w:ins w:id="1766" w:author="David Linan Romero" w:date="2021-03-09T16:59:00Z">
                  <w:rPr>
                    <w:rFonts w:ascii="Cambria Math" w:eastAsiaTheme="minorEastAsia" w:hAnsi="Cambria Math"/>
                  </w:rPr>
                  <m:t>i</m:t>
                </w:ins>
              </m:r>
            </m:sub>
          </m:sSub>
          <m:r>
            <w:ins w:id="1767" w:author="David Linan Romero" w:date="2021-03-09T16:08:00Z">
              <m:rPr>
                <m:sty m:val="bi"/>
              </m:rPr>
              <w:rPr>
                <w:rFonts w:ascii="Cambria Math" w:eastAsiaTheme="minorEastAsia" w:hAnsi="Cambria Math"/>
              </w:rPr>
              <m:t>=</m:t>
            </w:ins>
          </m:r>
          <m:d>
            <m:dPr>
              <m:begChr m:val="["/>
              <m:endChr m:val="]"/>
              <m:ctrlPr>
                <w:ins w:id="1768" w:author="David Linan Romero" w:date="2021-03-09T16:08:00Z">
                  <w:rPr>
                    <w:rFonts w:ascii="Cambria Math" w:eastAsiaTheme="minorEastAsia" w:hAnsi="Cambria Math"/>
                    <w:b/>
                    <w:bCs/>
                    <w:i/>
                  </w:rPr>
                </w:ins>
              </m:ctrlPr>
            </m:dPr>
            <m:e>
              <m:r>
                <w:ins w:id="1769" w:author="David Linan Romero" w:date="2021-03-09T16:08:00Z">
                  <w:rPr>
                    <w:rFonts w:ascii="Cambria Math" w:eastAsiaTheme="minorEastAsia" w:hAnsi="Cambria Math"/>
                  </w:rPr>
                  <m:t>Y</m:t>
                </w:ins>
              </m:r>
              <m:sSub>
                <m:sSubPr>
                  <m:ctrlPr>
                    <w:ins w:id="1770" w:author="David Linan Romero" w:date="2021-03-09T16:08:00Z">
                      <w:rPr>
                        <w:rFonts w:ascii="Cambria Math" w:eastAsiaTheme="minorEastAsia" w:hAnsi="Cambria Math"/>
                        <w:i/>
                      </w:rPr>
                    </w:ins>
                  </m:ctrlPr>
                </m:sSubPr>
                <m:e>
                  <m:r>
                    <w:ins w:id="1771" w:author="David Linan Romero" w:date="2021-03-09T16:08:00Z">
                      <w:rPr>
                        <w:rFonts w:ascii="Cambria Math" w:eastAsiaTheme="minorEastAsia" w:hAnsi="Cambria Math"/>
                      </w:rPr>
                      <m:t>N</m:t>
                    </w:ins>
                  </m:r>
                </m:e>
                <m:sub>
                  <m:r>
                    <w:ins w:id="1772" w:author="David Linan Romero" w:date="2021-03-09T16:59:00Z">
                      <w:rPr>
                        <w:rFonts w:ascii="Cambria Math" w:eastAsiaTheme="minorEastAsia" w:hAnsi="Cambria Math"/>
                      </w:rPr>
                      <m:t>i</m:t>
                    </w:ins>
                  </m:r>
                  <m:r>
                    <w:ins w:id="1773" w:author="David Linan Romero" w:date="2021-03-09T16:08:00Z">
                      <w:rPr>
                        <w:rFonts w:ascii="Cambria Math" w:eastAsiaTheme="minorEastAsia" w:hAnsi="Cambria Math"/>
                      </w:rPr>
                      <m:t>,P(1)</m:t>
                    </w:ins>
                  </m:r>
                </m:sub>
              </m:sSub>
              <m:r>
                <w:ins w:id="1774" w:author="David Linan Romero" w:date="2021-03-09T16:08:00Z">
                  <w:rPr>
                    <w:rFonts w:ascii="Cambria Math" w:eastAsiaTheme="minorEastAsia" w:hAnsi="Cambria Math"/>
                  </w:rPr>
                  <m:t>,Y</m:t>
                </w:ins>
              </m:r>
              <m:sSub>
                <m:sSubPr>
                  <m:ctrlPr>
                    <w:ins w:id="1775" w:author="David Linan Romero" w:date="2021-03-09T16:08:00Z">
                      <w:rPr>
                        <w:rFonts w:ascii="Cambria Math" w:eastAsiaTheme="minorEastAsia" w:hAnsi="Cambria Math"/>
                        <w:i/>
                      </w:rPr>
                    </w:ins>
                  </m:ctrlPr>
                </m:sSubPr>
                <m:e>
                  <m:r>
                    <w:ins w:id="1776" w:author="David Linan Romero" w:date="2021-03-09T16:08:00Z">
                      <w:rPr>
                        <w:rFonts w:ascii="Cambria Math" w:eastAsiaTheme="minorEastAsia" w:hAnsi="Cambria Math"/>
                      </w:rPr>
                      <m:t>N</m:t>
                    </w:ins>
                  </m:r>
                </m:e>
                <m:sub>
                  <m:r>
                    <w:ins w:id="1777" w:author="David Linan Romero" w:date="2021-03-09T16:59:00Z">
                      <w:rPr>
                        <w:rFonts w:ascii="Cambria Math" w:eastAsiaTheme="minorEastAsia" w:hAnsi="Cambria Math"/>
                      </w:rPr>
                      <m:t>i</m:t>
                    </w:ins>
                  </m:r>
                  <m:r>
                    <w:ins w:id="1778" w:author="David Linan Romero" w:date="2021-03-09T16:08:00Z">
                      <w:rPr>
                        <w:rFonts w:ascii="Cambria Math" w:eastAsiaTheme="minorEastAsia" w:hAnsi="Cambria Math"/>
                      </w:rPr>
                      <m:t>,P(2)</m:t>
                    </w:ins>
                  </m:r>
                </m:sub>
              </m:sSub>
              <m:r>
                <w:ins w:id="1779" w:author="David Linan Romero" w:date="2021-03-09T16:08:00Z">
                  <w:rPr>
                    <w:rFonts w:ascii="Cambria Math" w:eastAsiaTheme="minorEastAsia" w:hAnsi="Cambria Math"/>
                  </w:rPr>
                  <m:t>,…,Y</m:t>
                </w:ins>
              </m:r>
              <m:sSub>
                <m:sSubPr>
                  <m:ctrlPr>
                    <w:ins w:id="1780" w:author="David Linan Romero" w:date="2021-03-09T16:08:00Z">
                      <w:rPr>
                        <w:rFonts w:ascii="Cambria Math" w:eastAsiaTheme="minorEastAsia" w:hAnsi="Cambria Math"/>
                        <w:i/>
                      </w:rPr>
                    </w:ins>
                  </m:ctrlPr>
                </m:sSubPr>
                <m:e>
                  <m:r>
                    <w:ins w:id="1781" w:author="David Linan Romero" w:date="2021-03-09T16:08:00Z">
                      <w:rPr>
                        <w:rFonts w:ascii="Cambria Math" w:eastAsiaTheme="minorEastAsia" w:hAnsi="Cambria Math"/>
                      </w:rPr>
                      <m:t>N</m:t>
                    </w:ins>
                  </m:r>
                </m:e>
                <m:sub>
                  <m:r>
                    <w:ins w:id="1782" w:author="David Linan Romero" w:date="2021-03-09T16:59:00Z">
                      <w:rPr>
                        <w:rFonts w:ascii="Cambria Math" w:eastAsiaTheme="minorEastAsia" w:hAnsi="Cambria Math"/>
                      </w:rPr>
                      <m:t>i</m:t>
                    </w:ins>
                  </m:r>
                  <m:r>
                    <w:ins w:id="1783" w:author="David Linan Romero" w:date="2021-03-09T16:08:00Z">
                      <w:rPr>
                        <w:rFonts w:ascii="Cambria Math" w:eastAsiaTheme="minorEastAsia" w:hAnsi="Cambria Math"/>
                      </w:rPr>
                      <m:t>,P(|P|)</m:t>
                    </w:ins>
                  </m:r>
                </m:sub>
              </m:sSub>
            </m:e>
          </m:d>
          <m:r>
            <w:ins w:id="1784" w:author="David Linan Romero" w:date="2021-03-09T16:08:00Z">
              <m:rPr>
                <m:sty m:val="bi"/>
              </m:rPr>
              <w:rPr>
                <w:rFonts w:ascii="Cambria Math" w:eastAsiaTheme="minorEastAsia" w:hAnsi="Cambria Math"/>
              </w:rPr>
              <m:t xml:space="preserve">, </m:t>
            </w:ins>
          </m:r>
          <m:r>
            <w:ins w:id="1785" w:author="David Linan Romero" w:date="2021-03-09T16:08:00Z">
              <w:rPr>
                <w:rFonts w:ascii="Cambria Math" w:eastAsiaTheme="minorEastAsia" w:hAnsi="Cambria Math"/>
              </w:rPr>
              <m:t>∀</m:t>
            </w:ins>
          </m:r>
          <m:r>
            <w:ins w:id="1786" w:author="David Linan Romero" w:date="2021-03-09T16:59:00Z">
              <w:rPr>
                <w:rFonts w:ascii="Cambria Math" w:eastAsiaTheme="minorEastAsia" w:hAnsi="Cambria Math"/>
              </w:rPr>
              <m:t>i</m:t>
            </w:ins>
          </m:r>
          <m:r>
            <w:ins w:id="1787" w:author="David Linan Romero" w:date="2021-03-09T16:08:00Z">
              <w:rPr>
                <w:rFonts w:ascii="Cambria Math" w:eastAsiaTheme="minorEastAsia" w:hAnsi="Cambria Math"/>
              </w:rPr>
              <m:t>∈</m:t>
            </w:ins>
          </m:r>
          <m:r>
            <w:ins w:id="1788" w:author="David Linan Romero" w:date="2021-03-09T16:59:00Z">
              <w:rPr>
                <w:rFonts w:ascii="Cambria Math" w:eastAsiaTheme="minorEastAsia" w:hAnsi="Cambria Math"/>
              </w:rPr>
              <m:t>I</m:t>
            </w:ins>
          </m:r>
        </m:oMath>
      </m:oMathPara>
    </w:p>
    <w:p w14:paraId="259C45B5" w14:textId="77777777" w:rsidR="004B72C5" w:rsidRDefault="004B72C5" w:rsidP="004B72C5">
      <w:pPr>
        <w:pStyle w:val="ListParagraph"/>
        <w:jc w:val="both"/>
        <w:rPr>
          <w:ins w:id="1789" w:author="David Linan Romero" w:date="2021-03-09T16:08:00Z"/>
          <w:rFonts w:eastAsiaTheme="minorEastAsia"/>
        </w:rPr>
      </w:pPr>
      <w:ins w:id="1790" w:author="David Linan Romero" w:date="2021-03-09T16:08:00Z">
        <w:r>
          <w:rPr>
            <w:rFonts w:eastAsiaTheme="minorEastAsia"/>
          </w:rPr>
          <w:t xml:space="preserve">In this case, there are not integer variables </w:t>
        </w:r>
      </w:ins>
      <m:oMath>
        <m:sSub>
          <m:sSubPr>
            <m:ctrlPr>
              <w:ins w:id="1791" w:author="David Linan Romero" w:date="2021-03-09T16:08:00Z">
                <w:rPr>
                  <w:rFonts w:ascii="Cambria Math" w:eastAsiaTheme="minorEastAsia" w:hAnsi="Cambria Math"/>
                  <w:b/>
                  <w:bCs/>
                  <w:i/>
                </w:rPr>
              </w:ins>
            </m:ctrlPr>
          </m:sSubPr>
          <m:e>
            <m:r>
              <w:ins w:id="1792" w:author="David Linan Romero" w:date="2021-03-09T16:08:00Z">
                <m:rPr>
                  <m:sty m:val="bi"/>
                </m:rPr>
                <w:rPr>
                  <w:rFonts w:ascii="Cambria Math" w:eastAsiaTheme="minorEastAsia" w:hAnsi="Cambria Math"/>
                </w:rPr>
                <m:t>z</m:t>
              </w:ins>
            </m:r>
          </m:e>
          <m:sub>
            <m:r>
              <w:ins w:id="1793" w:author="David Linan Romero" w:date="2021-03-09T16:08:00Z">
                <m:rPr>
                  <m:sty m:val="bi"/>
                </m:rPr>
                <w:rPr>
                  <w:rFonts w:ascii="Cambria Math" w:eastAsiaTheme="minorEastAsia" w:hAnsi="Cambria Math"/>
                </w:rPr>
                <m:t>E</m:t>
              </w:ins>
            </m:r>
          </m:sub>
        </m:sSub>
      </m:oMath>
      <w:ins w:id="1794" w:author="David Linan Romero" w:date="2021-03-09T16:08:00Z">
        <w:r>
          <w:rPr>
            <w:rFonts w:eastAsiaTheme="minorEastAsia"/>
            <w:b/>
            <w:bCs/>
          </w:rPr>
          <w:t xml:space="preserve"> </w:t>
        </w:r>
        <w:r>
          <w:rPr>
            <w:rFonts w:eastAsiaTheme="minorEastAsia"/>
          </w:rPr>
          <w:t>that can be directly reformulated into external variables. In this example, the vector that contains our external variables has the following form:</w:t>
        </w:r>
      </w:ins>
    </w:p>
    <w:p w14:paraId="772AFCA7" w14:textId="77777777" w:rsidR="004B72C5" w:rsidRDefault="004B72C5" w:rsidP="004B72C5">
      <w:pPr>
        <w:pStyle w:val="ListParagraph"/>
        <w:jc w:val="both"/>
        <w:rPr>
          <w:ins w:id="1795" w:author="David Linan Romero" w:date="2021-03-09T16:08:00Z"/>
          <w:rFonts w:eastAsiaTheme="minorEastAsia"/>
        </w:rPr>
      </w:pPr>
    </w:p>
    <w:p w14:paraId="472B92F2" w14:textId="45841B6C" w:rsidR="004B72C5" w:rsidRPr="001A1E77" w:rsidRDefault="004B72C5" w:rsidP="004B72C5">
      <w:pPr>
        <w:pStyle w:val="ListParagraph"/>
        <w:jc w:val="both"/>
        <w:rPr>
          <w:ins w:id="1796" w:author="David Linan Romero" w:date="2021-03-09T16:11:00Z"/>
          <w:rFonts w:eastAsiaTheme="minorEastAsia"/>
          <w:b/>
          <w:rPrChange w:id="1797" w:author="David Linan Romero" w:date="2021-03-09T16:11:00Z">
            <w:rPr>
              <w:ins w:id="1798" w:author="David Linan Romero" w:date="2021-03-09T16:11:00Z"/>
              <w:rFonts w:eastAsiaTheme="minorEastAsia"/>
              <w:b/>
            </w:rPr>
          </w:rPrChange>
        </w:rPr>
      </w:pPr>
      <m:oMathPara>
        <m:oMath>
          <m:r>
            <w:ins w:id="1799" w:author="David Linan Romero" w:date="2021-03-09T16:08:00Z">
              <m:rPr>
                <m:sty m:val="bi"/>
              </m:rPr>
              <w:rPr>
                <w:rFonts w:ascii="Cambria Math" w:eastAsiaTheme="minorEastAsia" w:hAnsi="Cambria Math"/>
              </w:rPr>
              <m:t>ext=[</m:t>
            </w:ins>
          </m:r>
          <m:sSub>
            <m:sSubPr>
              <m:ctrlPr>
                <w:ins w:id="1800" w:author="David Linan Romero" w:date="2021-03-09T16:08:00Z">
                  <w:rPr>
                    <w:rFonts w:ascii="Cambria Math" w:eastAsiaTheme="minorEastAsia" w:hAnsi="Cambria Math"/>
                    <w:b/>
                    <w:bCs/>
                    <w:i/>
                  </w:rPr>
                </w:ins>
              </m:ctrlPr>
            </m:sSubPr>
            <m:e>
              <m:r>
                <w:ins w:id="1801" w:author="David Linan Romero" w:date="2021-03-09T16:08:00Z">
                  <m:rPr>
                    <m:sty m:val="bi"/>
                  </m:rPr>
                  <w:rPr>
                    <w:rFonts w:ascii="Cambria Math" w:eastAsiaTheme="minorEastAsia" w:hAnsi="Cambria Math"/>
                  </w:rPr>
                  <m:t>ext</m:t>
                </w:ins>
              </m:r>
            </m:e>
            <m:sub>
              <m:r>
                <w:ins w:id="1802" w:author="David Linan Romero" w:date="2021-03-09T16:08:00Z">
                  <w:rPr>
                    <w:rFonts w:ascii="Cambria Math" w:eastAsiaTheme="minorEastAsia" w:hAnsi="Cambria Math"/>
                  </w:rPr>
                  <m:t>1</m:t>
                </w:ins>
              </m:r>
            </m:sub>
          </m:sSub>
          <m:r>
            <w:ins w:id="1803" w:author="David Linan Romero" w:date="2021-03-09T16:08:00Z">
              <m:rPr>
                <m:sty m:val="bi"/>
              </m:rPr>
              <w:rPr>
                <w:rFonts w:ascii="Cambria Math" w:eastAsiaTheme="minorEastAsia" w:hAnsi="Cambria Math"/>
              </w:rPr>
              <m:t>,</m:t>
            </w:ins>
          </m:r>
          <m:sSub>
            <m:sSubPr>
              <m:ctrlPr>
                <w:ins w:id="1804" w:author="David Linan Romero" w:date="2021-03-09T16:08:00Z">
                  <w:rPr>
                    <w:rFonts w:ascii="Cambria Math" w:eastAsiaTheme="minorEastAsia" w:hAnsi="Cambria Math"/>
                    <w:b/>
                    <w:bCs/>
                    <w:i/>
                  </w:rPr>
                </w:ins>
              </m:ctrlPr>
            </m:sSubPr>
            <m:e>
              <m:r>
                <w:ins w:id="1805" w:author="David Linan Romero" w:date="2021-03-09T16:08:00Z">
                  <m:rPr>
                    <m:sty m:val="bi"/>
                  </m:rPr>
                  <w:rPr>
                    <w:rFonts w:ascii="Cambria Math" w:eastAsiaTheme="minorEastAsia" w:hAnsi="Cambria Math"/>
                  </w:rPr>
                  <m:t>ext</m:t>
                </w:ins>
              </m:r>
            </m:e>
            <m:sub>
              <m:r>
                <w:ins w:id="1806" w:author="David Linan Romero" w:date="2021-03-09T16:08:00Z">
                  <w:rPr>
                    <w:rFonts w:ascii="Cambria Math" w:eastAsiaTheme="minorEastAsia" w:hAnsi="Cambria Math"/>
                  </w:rPr>
                  <m:t>2</m:t>
                </w:ins>
              </m:r>
            </m:sub>
          </m:sSub>
          <m:r>
            <w:ins w:id="1807" w:author="David Linan Romero" w:date="2021-03-09T16:08:00Z">
              <m:rPr>
                <m:sty m:val="bi"/>
              </m:rPr>
              <w:rPr>
                <w:rFonts w:ascii="Cambria Math" w:eastAsiaTheme="minorEastAsia" w:hAnsi="Cambria Math"/>
              </w:rPr>
              <m:t>,…,</m:t>
            </w:ins>
          </m:r>
          <m:sSub>
            <m:sSubPr>
              <m:ctrlPr>
                <w:ins w:id="1808" w:author="David Linan Romero" w:date="2021-03-09T16:08:00Z">
                  <w:rPr>
                    <w:rFonts w:ascii="Cambria Math" w:eastAsiaTheme="minorEastAsia" w:hAnsi="Cambria Math"/>
                    <w:b/>
                    <w:bCs/>
                    <w:i/>
                  </w:rPr>
                </w:ins>
              </m:ctrlPr>
            </m:sSubPr>
            <m:e>
              <m:r>
                <w:ins w:id="1809" w:author="David Linan Romero" w:date="2021-03-09T16:08:00Z">
                  <m:rPr>
                    <m:sty m:val="bi"/>
                  </m:rPr>
                  <w:rPr>
                    <w:rFonts w:ascii="Cambria Math" w:eastAsiaTheme="minorEastAsia" w:hAnsi="Cambria Math"/>
                  </w:rPr>
                  <m:t>ext</m:t>
                </w:ins>
              </m:r>
            </m:e>
            <m:sub>
              <m:r>
                <w:ins w:id="1810" w:author="David Linan Romero" w:date="2021-03-09T16:08:00Z">
                  <w:rPr>
                    <w:rFonts w:ascii="Cambria Math" w:eastAsiaTheme="minorEastAsia" w:hAnsi="Cambria Math"/>
                  </w:rPr>
                  <m:t>max</m:t>
                </w:ins>
              </m:r>
              <m:r>
                <w:ins w:id="1811" w:author="David Linan Romero" w:date="2021-03-09T17:07:00Z">
                  <w:rPr>
                    <w:rFonts w:ascii="Cambria Math" w:eastAsiaTheme="minorEastAsia" w:hAnsi="Cambria Math"/>
                  </w:rPr>
                  <m:t>i</m:t>
                </w:ins>
              </m:r>
            </m:sub>
          </m:sSub>
          <m:r>
            <w:ins w:id="1812" w:author="David Linan Romero" w:date="2021-03-09T16:08:00Z">
              <m:rPr>
                <m:sty m:val="bi"/>
              </m:rPr>
              <w:rPr>
                <w:rFonts w:ascii="Cambria Math" w:eastAsiaTheme="minorEastAsia" w:hAnsi="Cambria Math"/>
              </w:rPr>
              <m:t>,</m:t>
            </w:ins>
          </m:r>
          <m:sSub>
            <m:sSubPr>
              <m:ctrlPr>
                <w:ins w:id="1813" w:author="David Linan Romero" w:date="2021-03-09T16:08:00Z">
                  <w:rPr>
                    <w:rFonts w:ascii="Cambria Math" w:eastAsiaTheme="minorEastAsia" w:hAnsi="Cambria Math"/>
                    <w:b/>
                    <w:bCs/>
                    <w:i/>
                  </w:rPr>
                </w:ins>
              </m:ctrlPr>
            </m:sSubPr>
            <m:e>
              <m:r>
                <w:ins w:id="1814" w:author="David Linan Romero" w:date="2021-03-09T16:08:00Z">
                  <m:rPr>
                    <m:sty m:val="bi"/>
                  </m:rPr>
                  <w:rPr>
                    <w:rFonts w:ascii="Cambria Math" w:eastAsiaTheme="minorEastAsia" w:hAnsi="Cambria Math"/>
                  </w:rPr>
                  <m:t>ext</m:t>
                </w:ins>
              </m:r>
            </m:e>
            <m:sub>
              <m:r>
                <w:ins w:id="1815" w:author="David Linan Romero" w:date="2021-03-09T16:08:00Z">
                  <w:rPr>
                    <w:rFonts w:ascii="Cambria Math" w:eastAsiaTheme="minorEastAsia" w:hAnsi="Cambria Math"/>
                  </w:rPr>
                  <m:t>max</m:t>
                </w:ins>
              </m:r>
              <m:r>
                <w:ins w:id="1816" w:author="David Linan Romero" w:date="2021-03-09T17:07:00Z">
                  <w:rPr>
                    <w:rFonts w:ascii="Cambria Math" w:eastAsiaTheme="minorEastAsia" w:hAnsi="Cambria Math"/>
                  </w:rPr>
                  <m:t>i</m:t>
                </w:ins>
              </m:r>
              <m:r>
                <w:ins w:id="1817" w:author="David Linan Romero" w:date="2021-03-09T16:08:00Z">
                  <w:rPr>
                    <w:rFonts w:ascii="Cambria Math" w:eastAsiaTheme="minorEastAsia" w:hAnsi="Cambria Math"/>
                  </w:rPr>
                  <m:t>+1</m:t>
                </w:ins>
              </m:r>
            </m:sub>
          </m:sSub>
          <m:r>
            <w:ins w:id="1818" w:author="David Linan Romero" w:date="2021-03-09T16:08:00Z">
              <m:rPr>
                <m:sty m:val="bi"/>
              </m:rPr>
              <w:rPr>
                <w:rFonts w:ascii="Cambria Math" w:eastAsiaTheme="minorEastAsia" w:hAnsi="Cambria Math"/>
              </w:rPr>
              <m:t>,</m:t>
            </w:ins>
          </m:r>
          <m:sSub>
            <m:sSubPr>
              <m:ctrlPr>
                <w:ins w:id="1819" w:author="David Linan Romero" w:date="2021-03-09T16:08:00Z">
                  <w:rPr>
                    <w:rFonts w:ascii="Cambria Math" w:eastAsiaTheme="minorEastAsia" w:hAnsi="Cambria Math"/>
                    <w:b/>
                    <w:bCs/>
                    <w:i/>
                  </w:rPr>
                </w:ins>
              </m:ctrlPr>
            </m:sSubPr>
            <m:e>
              <m:r>
                <w:ins w:id="1820" w:author="David Linan Romero" w:date="2021-03-09T16:08:00Z">
                  <m:rPr>
                    <m:sty m:val="bi"/>
                  </m:rPr>
                  <w:rPr>
                    <w:rFonts w:ascii="Cambria Math" w:eastAsiaTheme="minorEastAsia" w:hAnsi="Cambria Math"/>
                  </w:rPr>
                  <m:t>ext</m:t>
                </w:ins>
              </m:r>
            </m:e>
            <m:sub>
              <m:r>
                <w:ins w:id="1821" w:author="David Linan Romero" w:date="2021-03-09T16:08:00Z">
                  <w:rPr>
                    <w:rFonts w:ascii="Cambria Math" w:eastAsiaTheme="minorEastAsia" w:hAnsi="Cambria Math"/>
                  </w:rPr>
                  <m:t>max</m:t>
                </w:ins>
              </m:r>
              <m:r>
                <w:ins w:id="1822" w:author="David Linan Romero" w:date="2021-03-09T17:07:00Z">
                  <w:rPr>
                    <w:rFonts w:ascii="Cambria Math" w:eastAsiaTheme="minorEastAsia" w:hAnsi="Cambria Math"/>
                  </w:rPr>
                  <m:t>i</m:t>
                </w:ins>
              </m:r>
              <m:r>
                <w:ins w:id="1823" w:author="David Linan Romero" w:date="2021-03-09T16:08:00Z">
                  <w:rPr>
                    <w:rFonts w:ascii="Cambria Math" w:eastAsiaTheme="minorEastAsia" w:hAnsi="Cambria Math"/>
                  </w:rPr>
                  <m:t>+2</m:t>
                </w:ins>
              </m:r>
            </m:sub>
          </m:sSub>
          <m:r>
            <w:ins w:id="1824" w:author="David Linan Romero" w:date="2021-03-09T16:08:00Z">
              <m:rPr>
                <m:sty m:val="bi"/>
              </m:rPr>
              <w:rPr>
                <w:rFonts w:ascii="Cambria Math" w:eastAsiaTheme="minorEastAsia" w:hAnsi="Cambria Math"/>
              </w:rPr>
              <m:t>,…,</m:t>
            </w:ins>
          </m:r>
          <m:sSub>
            <m:sSubPr>
              <m:ctrlPr>
                <w:ins w:id="1825" w:author="David Linan Romero" w:date="2021-03-09T16:08:00Z">
                  <w:rPr>
                    <w:rFonts w:ascii="Cambria Math" w:eastAsiaTheme="minorEastAsia" w:hAnsi="Cambria Math"/>
                    <w:b/>
                    <w:bCs/>
                    <w:i/>
                  </w:rPr>
                </w:ins>
              </m:ctrlPr>
            </m:sSubPr>
            <m:e>
              <m:r>
                <w:ins w:id="1826" w:author="David Linan Romero" w:date="2021-03-09T16:08:00Z">
                  <m:rPr>
                    <m:sty m:val="bi"/>
                  </m:rPr>
                  <w:rPr>
                    <w:rFonts w:ascii="Cambria Math" w:eastAsiaTheme="minorEastAsia" w:hAnsi="Cambria Math"/>
                  </w:rPr>
                  <m:t>ext</m:t>
                </w:ins>
              </m:r>
            </m:e>
            <m:sub>
              <m:r>
                <w:ins w:id="1827" w:author="David Linan Romero" w:date="2021-03-09T16:08:00Z">
                  <w:rPr>
                    <w:rFonts w:ascii="Cambria Math" w:eastAsiaTheme="minorEastAsia" w:hAnsi="Cambria Math"/>
                  </w:rPr>
                  <m:t>max</m:t>
                </w:ins>
              </m:r>
              <m:r>
                <w:ins w:id="1828" w:author="David Linan Romero" w:date="2021-03-09T17:07:00Z">
                  <w:rPr>
                    <w:rFonts w:ascii="Cambria Math" w:eastAsiaTheme="minorEastAsia" w:hAnsi="Cambria Math"/>
                  </w:rPr>
                  <m:t>i</m:t>
                </w:ins>
              </m:r>
              <m:r>
                <w:ins w:id="1829" w:author="David Linan Romero" w:date="2021-03-09T16:08:00Z">
                  <w:rPr>
                    <w:rFonts w:ascii="Cambria Math" w:eastAsiaTheme="minorEastAsia" w:hAnsi="Cambria Math"/>
                  </w:rPr>
                  <m:t>+max</m:t>
                </w:ins>
              </m:r>
              <m:r>
                <w:ins w:id="1830" w:author="David Linan Romero" w:date="2021-03-09T17:07:00Z">
                  <w:rPr>
                    <w:rFonts w:ascii="Cambria Math" w:eastAsiaTheme="minorEastAsia" w:hAnsi="Cambria Math"/>
                  </w:rPr>
                  <m:t>i</m:t>
                </w:ins>
              </m:r>
            </m:sub>
          </m:sSub>
          <m:r>
            <w:ins w:id="1831" w:author="David Linan Romero" w:date="2021-03-09T16:08:00Z">
              <m:rPr>
                <m:sty m:val="bi"/>
              </m:rPr>
              <w:rPr>
                <w:rFonts w:ascii="Cambria Math" w:eastAsiaTheme="minorEastAsia" w:hAnsi="Cambria Math"/>
              </w:rPr>
              <m:t>]</m:t>
            </w:ins>
          </m:r>
        </m:oMath>
      </m:oMathPara>
    </w:p>
    <w:p w14:paraId="53D91613" w14:textId="77777777" w:rsidR="001A1E77" w:rsidRPr="00E32530" w:rsidRDefault="001A1E77" w:rsidP="004B72C5">
      <w:pPr>
        <w:pStyle w:val="ListParagraph"/>
        <w:jc w:val="both"/>
        <w:rPr>
          <w:ins w:id="1832" w:author="David Linan Romero" w:date="2021-03-09T16:08:00Z"/>
          <w:rFonts w:eastAsiaTheme="minorEastAsia"/>
          <w:b/>
        </w:rPr>
      </w:pPr>
    </w:p>
    <w:p w14:paraId="6DB1268D" w14:textId="6FAB06CC" w:rsidR="004B72C5" w:rsidRDefault="004B72C5" w:rsidP="004B72C5">
      <w:pPr>
        <w:pStyle w:val="ListParagraph"/>
        <w:jc w:val="both"/>
        <w:rPr>
          <w:ins w:id="1833" w:author="David Linan Romero" w:date="2021-03-09T16:25:00Z"/>
          <w:rFonts w:eastAsiaTheme="minorEastAsia"/>
          <w:b/>
          <w:bCs/>
        </w:rPr>
      </w:pPr>
      <w:ins w:id="1834" w:author="David Linan Romero" w:date="2021-03-09T16:08:00Z">
        <w:r>
          <w:rPr>
            <w:rFonts w:eastAsiaTheme="minorEastAsia"/>
            <w:bCs/>
          </w:rPr>
          <w:t xml:space="preserve">Where </w:t>
        </w:r>
      </w:ins>
      <m:oMath>
        <m:sSub>
          <m:sSubPr>
            <m:ctrlPr>
              <w:ins w:id="1835" w:author="David Linan Romero" w:date="2021-03-09T16:08:00Z">
                <w:rPr>
                  <w:rFonts w:ascii="Cambria Math" w:eastAsiaTheme="minorEastAsia" w:hAnsi="Cambria Math"/>
                  <w:b/>
                  <w:bCs/>
                  <w:i/>
                </w:rPr>
              </w:ins>
            </m:ctrlPr>
          </m:sSubPr>
          <m:e>
            <m:r>
              <w:ins w:id="1836" w:author="David Linan Romero" w:date="2021-03-09T16:08:00Z">
                <m:rPr>
                  <m:sty m:val="bi"/>
                </m:rPr>
                <w:rPr>
                  <w:rFonts w:ascii="Cambria Math" w:eastAsiaTheme="minorEastAsia" w:hAnsi="Cambria Math"/>
                </w:rPr>
                <m:t>ext</m:t>
              </w:ins>
            </m:r>
          </m:e>
          <m:sub>
            <m:r>
              <w:ins w:id="1837" w:author="David Linan Romero" w:date="2021-03-09T16:08:00Z">
                <w:rPr>
                  <w:rFonts w:ascii="Cambria Math" w:eastAsiaTheme="minorEastAsia" w:hAnsi="Cambria Math"/>
                </w:rPr>
                <m:t>1</m:t>
              </w:ins>
            </m:r>
          </m:sub>
        </m:sSub>
      </m:oMath>
      <w:ins w:id="1838" w:author="David Linan Romero" w:date="2021-03-09T16:08:00Z">
        <w:r>
          <w:rPr>
            <w:rFonts w:eastAsiaTheme="minorEastAsia"/>
            <w:b/>
            <w:bCs/>
          </w:rPr>
          <w:t xml:space="preserve"> </w:t>
        </w:r>
        <w:r>
          <w:rPr>
            <w:rFonts w:eastAsiaTheme="minorEastAsia"/>
          </w:rPr>
          <w:t xml:space="preserve">is defined for </w:t>
        </w:r>
      </w:ins>
      <m:oMath>
        <m:r>
          <w:ins w:id="1839" w:author="David Linan Romero" w:date="2021-03-09T16:08:00Z">
            <m:rPr>
              <m:sty m:val="bi"/>
            </m:rPr>
            <w:rPr>
              <w:rFonts w:ascii="Cambria Math" w:eastAsiaTheme="minorEastAsia" w:hAnsi="Cambria Math"/>
            </w:rPr>
            <m:t>Y</m:t>
          </w:ins>
        </m:r>
        <m:sSub>
          <m:sSubPr>
            <m:ctrlPr>
              <w:ins w:id="1840" w:author="David Linan Romero" w:date="2021-03-09T16:08:00Z">
                <w:rPr>
                  <w:rFonts w:ascii="Cambria Math" w:eastAsiaTheme="minorEastAsia" w:hAnsi="Cambria Math"/>
                  <w:b/>
                  <w:bCs/>
                  <w:i/>
                </w:rPr>
              </w:ins>
            </m:ctrlPr>
          </m:sSubPr>
          <m:e>
            <m:r>
              <w:ins w:id="1841" w:author="David Linan Romero" w:date="2021-03-09T16:08:00Z">
                <m:rPr>
                  <m:sty m:val="bi"/>
                </m:rPr>
                <w:rPr>
                  <w:rFonts w:ascii="Cambria Math" w:eastAsiaTheme="minorEastAsia" w:hAnsi="Cambria Math"/>
                </w:rPr>
                <m:t>M'</m:t>
              </w:ins>
            </m:r>
          </m:e>
          <m:sub>
            <m:r>
              <w:ins w:id="1842" w:author="David Linan Romero" w:date="2021-03-09T16:08:00Z">
                <w:rPr>
                  <w:rFonts w:ascii="Cambria Math" w:eastAsiaTheme="minorEastAsia" w:hAnsi="Cambria Math"/>
                </w:rPr>
                <m:t>1</m:t>
              </w:ins>
            </m:r>
          </m:sub>
        </m:sSub>
      </m:oMath>
      <w:ins w:id="1843" w:author="David Linan Romero" w:date="2021-03-09T16:08:00Z">
        <w:r>
          <w:rPr>
            <w:rFonts w:eastAsiaTheme="minorEastAsia"/>
            <w:b/>
            <w:bCs/>
          </w:rPr>
          <w:t xml:space="preserve">, </w:t>
        </w:r>
      </w:ins>
      <m:oMath>
        <m:sSub>
          <m:sSubPr>
            <m:ctrlPr>
              <w:ins w:id="1844" w:author="David Linan Romero" w:date="2021-03-09T16:08:00Z">
                <w:rPr>
                  <w:rFonts w:ascii="Cambria Math" w:eastAsiaTheme="minorEastAsia" w:hAnsi="Cambria Math"/>
                  <w:b/>
                  <w:bCs/>
                  <w:i/>
                </w:rPr>
              </w:ins>
            </m:ctrlPr>
          </m:sSubPr>
          <m:e>
            <m:r>
              <w:ins w:id="1845" w:author="David Linan Romero" w:date="2021-03-09T16:08:00Z">
                <m:rPr>
                  <m:sty m:val="bi"/>
                </m:rPr>
                <w:rPr>
                  <w:rFonts w:ascii="Cambria Math" w:eastAsiaTheme="minorEastAsia" w:hAnsi="Cambria Math"/>
                </w:rPr>
                <m:t>ext</m:t>
              </w:ins>
            </m:r>
          </m:e>
          <m:sub>
            <m:r>
              <w:ins w:id="1846" w:author="David Linan Romero" w:date="2021-03-09T16:08:00Z">
                <w:rPr>
                  <w:rFonts w:ascii="Cambria Math" w:eastAsiaTheme="minorEastAsia" w:hAnsi="Cambria Math"/>
                </w:rPr>
                <m:t>2</m:t>
              </w:ins>
            </m:r>
          </m:sub>
        </m:sSub>
      </m:oMath>
      <w:ins w:id="1847" w:author="David Linan Romero" w:date="2021-03-09T16:08:00Z">
        <w:r>
          <w:rPr>
            <w:rFonts w:eastAsiaTheme="minorEastAsia"/>
            <w:b/>
            <w:bCs/>
          </w:rPr>
          <w:t xml:space="preserve"> </w:t>
        </w:r>
        <w:r w:rsidRPr="006E7F90">
          <w:rPr>
            <w:rFonts w:eastAsiaTheme="minorEastAsia"/>
          </w:rPr>
          <w:t xml:space="preserve">for </w:t>
        </w:r>
      </w:ins>
      <m:oMath>
        <m:r>
          <w:ins w:id="1848" w:author="David Linan Romero" w:date="2021-03-09T16:08:00Z">
            <m:rPr>
              <m:sty m:val="bi"/>
            </m:rPr>
            <w:rPr>
              <w:rFonts w:ascii="Cambria Math" w:eastAsiaTheme="minorEastAsia" w:hAnsi="Cambria Math"/>
            </w:rPr>
            <m:t>Y</m:t>
          </w:ins>
        </m:r>
        <m:sSub>
          <m:sSubPr>
            <m:ctrlPr>
              <w:ins w:id="1849" w:author="David Linan Romero" w:date="2021-03-09T16:08:00Z">
                <w:rPr>
                  <w:rFonts w:ascii="Cambria Math" w:eastAsiaTheme="minorEastAsia" w:hAnsi="Cambria Math"/>
                  <w:b/>
                  <w:bCs/>
                  <w:i/>
                </w:rPr>
              </w:ins>
            </m:ctrlPr>
          </m:sSubPr>
          <m:e>
            <m:r>
              <w:ins w:id="1850" w:author="David Linan Romero" w:date="2021-03-09T16:08:00Z">
                <m:rPr>
                  <m:sty m:val="bi"/>
                </m:rPr>
                <w:rPr>
                  <w:rFonts w:ascii="Cambria Math" w:eastAsiaTheme="minorEastAsia" w:hAnsi="Cambria Math"/>
                </w:rPr>
                <m:t>M'</m:t>
              </w:ins>
            </m:r>
          </m:e>
          <m:sub>
            <m:r>
              <w:ins w:id="1851" w:author="David Linan Romero" w:date="2021-03-09T16:08:00Z">
                <w:rPr>
                  <w:rFonts w:ascii="Cambria Math" w:eastAsiaTheme="minorEastAsia" w:hAnsi="Cambria Math"/>
                </w:rPr>
                <m:t>2</m:t>
              </w:ins>
            </m:r>
          </m:sub>
        </m:sSub>
      </m:oMath>
      <w:ins w:id="1852" w:author="David Linan Romero" w:date="2021-03-09T16:08:00Z">
        <w:r w:rsidRPr="006E7F90">
          <w:rPr>
            <w:rFonts w:eastAsiaTheme="minorEastAsia"/>
          </w:rPr>
          <w:t xml:space="preserve">, </w:t>
        </w:r>
        <w:r>
          <w:rPr>
            <w:rFonts w:eastAsiaTheme="minorEastAsia"/>
          </w:rPr>
          <w:t>…,</w:t>
        </w:r>
      </w:ins>
      <m:oMath>
        <m:sSub>
          <m:sSubPr>
            <m:ctrlPr>
              <w:ins w:id="1853" w:author="David Linan Romero" w:date="2021-03-09T16:08:00Z">
                <w:rPr>
                  <w:rFonts w:ascii="Cambria Math" w:eastAsiaTheme="minorEastAsia" w:hAnsi="Cambria Math"/>
                  <w:b/>
                  <w:bCs/>
                  <w:i/>
                </w:rPr>
              </w:ins>
            </m:ctrlPr>
          </m:sSubPr>
          <m:e>
            <m:r>
              <w:ins w:id="1854" w:author="David Linan Romero" w:date="2021-03-09T16:08:00Z">
                <m:rPr>
                  <m:sty m:val="bi"/>
                </m:rPr>
                <w:rPr>
                  <w:rFonts w:ascii="Cambria Math" w:eastAsiaTheme="minorEastAsia" w:hAnsi="Cambria Math"/>
                </w:rPr>
                <m:t>ext</m:t>
              </w:ins>
            </m:r>
          </m:e>
          <m:sub>
            <m:r>
              <w:ins w:id="1855" w:author="David Linan Romero" w:date="2021-03-09T16:08:00Z">
                <w:rPr>
                  <w:rFonts w:ascii="Cambria Math" w:eastAsiaTheme="minorEastAsia" w:hAnsi="Cambria Math"/>
                </w:rPr>
                <m:t>max</m:t>
              </w:ins>
            </m:r>
            <m:r>
              <w:ins w:id="1856" w:author="David Linan Romero" w:date="2021-03-09T17:07:00Z">
                <w:rPr>
                  <w:rFonts w:ascii="Cambria Math" w:eastAsiaTheme="minorEastAsia" w:hAnsi="Cambria Math"/>
                </w:rPr>
                <m:t>i</m:t>
              </w:ins>
            </m:r>
          </m:sub>
        </m:sSub>
      </m:oMath>
      <w:ins w:id="1857" w:author="David Linan Romero" w:date="2021-03-09T16:08:00Z">
        <w:r>
          <w:rPr>
            <w:rFonts w:eastAsiaTheme="minorEastAsia"/>
            <w:b/>
            <w:bCs/>
          </w:rPr>
          <w:t xml:space="preserve"> </w:t>
        </w:r>
        <w:r>
          <w:rPr>
            <w:rFonts w:eastAsiaTheme="minorEastAsia"/>
          </w:rPr>
          <w:t xml:space="preserve">for </w:t>
        </w:r>
      </w:ins>
      <m:oMath>
        <m:r>
          <w:ins w:id="1858" w:author="David Linan Romero" w:date="2021-03-09T16:08:00Z">
            <m:rPr>
              <m:sty m:val="bi"/>
            </m:rPr>
            <w:rPr>
              <w:rFonts w:ascii="Cambria Math" w:eastAsiaTheme="minorEastAsia" w:hAnsi="Cambria Math"/>
            </w:rPr>
            <m:t>Y</m:t>
          </w:ins>
        </m:r>
        <m:sSub>
          <m:sSubPr>
            <m:ctrlPr>
              <w:ins w:id="1859" w:author="David Linan Romero" w:date="2021-03-09T16:08:00Z">
                <w:rPr>
                  <w:rFonts w:ascii="Cambria Math" w:eastAsiaTheme="minorEastAsia" w:hAnsi="Cambria Math"/>
                  <w:b/>
                  <w:bCs/>
                  <w:i/>
                </w:rPr>
              </w:ins>
            </m:ctrlPr>
          </m:sSubPr>
          <m:e>
            <m:r>
              <w:ins w:id="1860" w:author="David Linan Romero" w:date="2021-03-09T16:08:00Z">
                <m:rPr>
                  <m:sty m:val="bi"/>
                </m:rPr>
                <w:rPr>
                  <w:rFonts w:ascii="Cambria Math" w:eastAsiaTheme="minorEastAsia" w:hAnsi="Cambria Math"/>
                </w:rPr>
                <m:t>M'</m:t>
              </w:ins>
            </m:r>
          </m:e>
          <m:sub>
            <m:r>
              <w:ins w:id="1861" w:author="David Linan Romero" w:date="2021-03-09T16:08:00Z">
                <w:rPr>
                  <w:rFonts w:ascii="Cambria Math" w:eastAsiaTheme="minorEastAsia" w:hAnsi="Cambria Math"/>
                </w:rPr>
                <m:t>max</m:t>
              </w:ins>
            </m:r>
            <m:r>
              <w:ins w:id="1862" w:author="David Linan Romero" w:date="2021-03-09T17:07:00Z">
                <w:rPr>
                  <w:rFonts w:ascii="Cambria Math" w:eastAsiaTheme="minorEastAsia" w:hAnsi="Cambria Math"/>
                </w:rPr>
                <m:t>i</m:t>
              </w:ins>
            </m:r>
          </m:sub>
        </m:sSub>
      </m:oMath>
      <w:ins w:id="1863" w:author="David Linan Romero" w:date="2021-03-09T16:08:00Z">
        <w:r>
          <w:rPr>
            <w:rFonts w:eastAsiaTheme="minorEastAsia"/>
          </w:rPr>
          <w:t xml:space="preserve">. </w:t>
        </w:r>
      </w:ins>
      <m:oMath>
        <m:sSub>
          <m:sSubPr>
            <m:ctrlPr>
              <w:ins w:id="1864" w:author="David Linan Romero" w:date="2021-03-09T16:08:00Z">
                <w:rPr>
                  <w:rFonts w:ascii="Cambria Math" w:eastAsiaTheme="minorEastAsia" w:hAnsi="Cambria Math"/>
                  <w:b/>
                  <w:bCs/>
                  <w:i/>
                </w:rPr>
              </w:ins>
            </m:ctrlPr>
          </m:sSubPr>
          <m:e>
            <m:r>
              <w:ins w:id="1865" w:author="David Linan Romero" w:date="2021-03-09T16:08:00Z">
                <m:rPr>
                  <m:sty m:val="bi"/>
                </m:rPr>
                <w:rPr>
                  <w:rFonts w:ascii="Cambria Math" w:eastAsiaTheme="minorEastAsia" w:hAnsi="Cambria Math"/>
                </w:rPr>
                <m:t>ext</m:t>
              </w:ins>
            </m:r>
          </m:e>
          <m:sub>
            <m:r>
              <w:ins w:id="1866" w:author="David Linan Romero" w:date="2021-03-09T16:08:00Z">
                <w:rPr>
                  <w:rFonts w:ascii="Cambria Math" w:eastAsiaTheme="minorEastAsia" w:hAnsi="Cambria Math"/>
                </w:rPr>
                <m:t>max</m:t>
              </w:ins>
            </m:r>
            <m:r>
              <w:ins w:id="1867" w:author="David Linan Romero" w:date="2021-03-09T17:07:00Z">
                <w:rPr>
                  <w:rFonts w:ascii="Cambria Math" w:eastAsiaTheme="minorEastAsia" w:hAnsi="Cambria Math"/>
                </w:rPr>
                <m:t>i</m:t>
              </w:ins>
            </m:r>
            <m:r>
              <w:ins w:id="1868" w:author="David Linan Romero" w:date="2021-03-09T16:08:00Z">
                <w:rPr>
                  <w:rFonts w:ascii="Cambria Math" w:eastAsiaTheme="minorEastAsia" w:hAnsi="Cambria Math"/>
                </w:rPr>
                <m:t>+1</m:t>
              </w:ins>
            </m:r>
          </m:sub>
        </m:sSub>
      </m:oMath>
      <w:ins w:id="1869" w:author="David Linan Romero" w:date="2021-03-09T16:08:00Z">
        <w:r>
          <w:rPr>
            <w:rFonts w:eastAsiaTheme="minorEastAsia"/>
            <w:b/>
            <w:bCs/>
          </w:rPr>
          <w:t xml:space="preserve"> </w:t>
        </w:r>
        <w:r>
          <w:rPr>
            <w:rFonts w:eastAsiaTheme="minorEastAsia"/>
          </w:rPr>
          <w:t xml:space="preserve">for </w:t>
        </w:r>
      </w:ins>
      <m:oMath>
        <m:r>
          <w:ins w:id="1870" w:author="David Linan Romero" w:date="2021-03-09T16:08:00Z">
            <m:rPr>
              <m:sty m:val="bi"/>
            </m:rPr>
            <w:rPr>
              <w:rFonts w:ascii="Cambria Math" w:eastAsiaTheme="minorEastAsia" w:hAnsi="Cambria Math"/>
            </w:rPr>
            <m:t>Y</m:t>
          </w:ins>
        </m:r>
        <m:sSub>
          <m:sSubPr>
            <m:ctrlPr>
              <w:ins w:id="1871" w:author="David Linan Romero" w:date="2021-03-09T16:08:00Z">
                <w:rPr>
                  <w:rFonts w:ascii="Cambria Math" w:eastAsiaTheme="minorEastAsia" w:hAnsi="Cambria Math"/>
                  <w:b/>
                  <w:bCs/>
                  <w:i/>
                </w:rPr>
              </w:ins>
            </m:ctrlPr>
          </m:sSubPr>
          <m:e>
            <m:r>
              <w:ins w:id="1872" w:author="David Linan Romero" w:date="2021-03-09T16:08:00Z">
                <m:rPr>
                  <m:sty m:val="bi"/>
                </m:rPr>
                <w:rPr>
                  <w:rFonts w:ascii="Cambria Math" w:eastAsiaTheme="minorEastAsia" w:hAnsi="Cambria Math"/>
                </w:rPr>
                <m:t>N'</m:t>
              </w:ins>
            </m:r>
          </m:e>
          <m:sub>
            <m:r>
              <w:ins w:id="1873" w:author="David Linan Romero" w:date="2021-03-09T16:08:00Z">
                <w:rPr>
                  <w:rFonts w:ascii="Cambria Math" w:eastAsiaTheme="minorEastAsia" w:hAnsi="Cambria Math"/>
                </w:rPr>
                <m:t>1</m:t>
              </w:ins>
            </m:r>
          </m:sub>
        </m:sSub>
      </m:oMath>
      <w:ins w:id="1874" w:author="David Linan Romero" w:date="2021-03-09T16:08:00Z">
        <w:r>
          <w:rPr>
            <w:rFonts w:eastAsiaTheme="minorEastAsia"/>
          </w:rPr>
          <w:t xml:space="preserve">,…, </w:t>
        </w:r>
      </w:ins>
      <m:oMath>
        <m:sSub>
          <m:sSubPr>
            <m:ctrlPr>
              <w:ins w:id="1875" w:author="David Linan Romero" w:date="2021-03-09T16:08:00Z">
                <w:rPr>
                  <w:rFonts w:ascii="Cambria Math" w:eastAsiaTheme="minorEastAsia" w:hAnsi="Cambria Math"/>
                  <w:b/>
                  <w:bCs/>
                  <w:i/>
                </w:rPr>
              </w:ins>
            </m:ctrlPr>
          </m:sSubPr>
          <m:e>
            <m:r>
              <w:ins w:id="1876" w:author="David Linan Romero" w:date="2021-03-09T16:08:00Z">
                <m:rPr>
                  <m:sty m:val="bi"/>
                </m:rPr>
                <w:rPr>
                  <w:rFonts w:ascii="Cambria Math" w:eastAsiaTheme="minorEastAsia" w:hAnsi="Cambria Math"/>
                </w:rPr>
                <m:t>ext</m:t>
              </w:ins>
            </m:r>
          </m:e>
          <m:sub>
            <m:r>
              <w:ins w:id="1877" w:author="David Linan Romero" w:date="2021-03-09T16:08:00Z">
                <w:rPr>
                  <w:rFonts w:ascii="Cambria Math" w:eastAsiaTheme="minorEastAsia" w:hAnsi="Cambria Math"/>
                </w:rPr>
                <m:t>max</m:t>
              </w:ins>
            </m:r>
            <m:r>
              <w:ins w:id="1878" w:author="David Linan Romero" w:date="2021-03-09T17:07:00Z">
                <w:rPr>
                  <w:rFonts w:ascii="Cambria Math" w:eastAsiaTheme="minorEastAsia" w:hAnsi="Cambria Math"/>
                </w:rPr>
                <m:t>i</m:t>
              </w:ins>
            </m:r>
            <m:r>
              <w:ins w:id="1879" w:author="David Linan Romero" w:date="2021-03-09T16:08:00Z">
                <w:rPr>
                  <w:rFonts w:ascii="Cambria Math" w:eastAsiaTheme="minorEastAsia" w:hAnsi="Cambria Math"/>
                </w:rPr>
                <m:t>+max</m:t>
              </w:ins>
            </m:r>
            <m:r>
              <w:ins w:id="1880" w:author="David Linan Romero" w:date="2021-03-09T17:07:00Z">
                <w:rPr>
                  <w:rFonts w:ascii="Cambria Math" w:eastAsiaTheme="minorEastAsia" w:hAnsi="Cambria Math"/>
                </w:rPr>
                <m:t>i</m:t>
              </w:ins>
            </m:r>
          </m:sub>
        </m:sSub>
      </m:oMath>
      <w:ins w:id="1881" w:author="David Linan Romero" w:date="2021-03-09T16:08:00Z">
        <w:r>
          <w:rPr>
            <w:rFonts w:eastAsiaTheme="minorEastAsia"/>
            <w:b/>
            <w:bCs/>
          </w:rPr>
          <w:t xml:space="preserve"> </w:t>
        </w:r>
        <w:r>
          <w:rPr>
            <w:rFonts w:eastAsiaTheme="minorEastAsia"/>
          </w:rPr>
          <w:t xml:space="preserve">for </w:t>
        </w:r>
      </w:ins>
      <m:oMath>
        <m:r>
          <w:ins w:id="1882" w:author="David Linan Romero" w:date="2021-03-09T16:08:00Z">
            <m:rPr>
              <m:sty m:val="bi"/>
            </m:rPr>
            <w:rPr>
              <w:rFonts w:ascii="Cambria Math" w:eastAsiaTheme="minorEastAsia" w:hAnsi="Cambria Math"/>
            </w:rPr>
            <m:t>Y</m:t>
          </w:ins>
        </m:r>
        <m:sSub>
          <m:sSubPr>
            <m:ctrlPr>
              <w:ins w:id="1883" w:author="David Linan Romero" w:date="2021-03-09T16:08:00Z">
                <w:rPr>
                  <w:rFonts w:ascii="Cambria Math" w:eastAsiaTheme="minorEastAsia" w:hAnsi="Cambria Math"/>
                  <w:b/>
                  <w:bCs/>
                  <w:i/>
                </w:rPr>
              </w:ins>
            </m:ctrlPr>
          </m:sSubPr>
          <m:e>
            <m:r>
              <w:ins w:id="1884" w:author="David Linan Romero" w:date="2021-03-09T16:08:00Z">
                <m:rPr>
                  <m:sty m:val="bi"/>
                </m:rPr>
                <w:rPr>
                  <w:rFonts w:ascii="Cambria Math" w:eastAsiaTheme="minorEastAsia" w:hAnsi="Cambria Math"/>
                </w:rPr>
                <m:t>N'</m:t>
              </w:ins>
            </m:r>
          </m:e>
          <m:sub>
            <m:r>
              <w:ins w:id="1885" w:author="David Linan Romero" w:date="2021-03-09T16:08:00Z">
                <w:rPr>
                  <w:rFonts w:ascii="Cambria Math" w:eastAsiaTheme="minorEastAsia" w:hAnsi="Cambria Math"/>
                </w:rPr>
                <m:t>max</m:t>
              </w:ins>
            </m:r>
            <m:r>
              <w:ins w:id="1886" w:author="David Linan Romero" w:date="2021-03-09T17:07:00Z">
                <w:rPr>
                  <w:rFonts w:ascii="Cambria Math" w:eastAsiaTheme="minorEastAsia" w:hAnsi="Cambria Math"/>
                </w:rPr>
                <m:t>i</m:t>
              </w:ins>
            </m:r>
          </m:sub>
        </m:sSub>
      </m:oMath>
      <w:ins w:id="1887" w:author="David Linan Romero" w:date="2021-03-09T16:08:00Z">
        <w:r>
          <w:rPr>
            <w:rFonts w:eastAsiaTheme="minorEastAsia"/>
            <w:b/>
            <w:bCs/>
          </w:rPr>
          <w:t>.</w:t>
        </w:r>
      </w:ins>
    </w:p>
    <w:p w14:paraId="3AD40226" w14:textId="72633A40" w:rsidR="00985920" w:rsidRDefault="00985920" w:rsidP="004B72C5">
      <w:pPr>
        <w:pStyle w:val="ListParagraph"/>
        <w:jc w:val="both"/>
        <w:rPr>
          <w:ins w:id="1888" w:author="David Linan Romero" w:date="2021-03-09T16:25:00Z"/>
          <w:rFonts w:eastAsiaTheme="minorEastAsia"/>
          <w:b/>
          <w:bCs/>
        </w:rPr>
      </w:pPr>
    </w:p>
    <w:p w14:paraId="63BEB045" w14:textId="3AEFE191" w:rsidR="00985920" w:rsidRPr="006225AC" w:rsidRDefault="00985920" w:rsidP="004B72C5">
      <w:pPr>
        <w:pStyle w:val="ListParagraph"/>
        <w:jc w:val="both"/>
        <w:rPr>
          <w:ins w:id="1889" w:author="David Linan Romero" w:date="2021-03-09T16:09:00Z"/>
          <w:rFonts w:eastAsiaTheme="minorEastAsia"/>
          <w:rPrChange w:id="1890" w:author="David Linan Romero" w:date="2021-03-09T16:28:00Z">
            <w:rPr>
              <w:ins w:id="1891" w:author="David Linan Romero" w:date="2021-03-09T16:09:00Z"/>
              <w:rFonts w:eastAsiaTheme="minorEastAsia"/>
              <w:b/>
              <w:bCs/>
            </w:rPr>
          </w:rPrChange>
        </w:rPr>
      </w:pPr>
      <w:ins w:id="1892" w:author="David Linan Romero" w:date="2021-03-09T16:25:00Z">
        <w:r>
          <w:rPr>
            <w:rFonts w:eastAsiaTheme="minorEastAsia"/>
          </w:rPr>
          <w:t xml:space="preserve">In summary, </w:t>
        </w:r>
      </w:ins>
      <m:oMath>
        <m:sSub>
          <m:sSubPr>
            <m:ctrlPr>
              <w:ins w:id="1893" w:author="David Linan Romero" w:date="2021-03-09T16:26:00Z">
                <w:rPr>
                  <w:rFonts w:ascii="Cambria Math" w:eastAsiaTheme="minorEastAsia" w:hAnsi="Cambria Math"/>
                  <w:b/>
                  <w:bCs/>
                  <w:i/>
                </w:rPr>
              </w:ins>
            </m:ctrlPr>
          </m:sSubPr>
          <m:e>
            <m:r>
              <w:ins w:id="1894" w:author="David Linan Romero" w:date="2021-03-09T16:26:00Z">
                <m:rPr>
                  <m:sty m:val="bi"/>
                </m:rPr>
                <w:rPr>
                  <w:rFonts w:ascii="Cambria Math" w:eastAsiaTheme="minorEastAsia" w:hAnsi="Cambria Math"/>
                </w:rPr>
                <m:t>ext</m:t>
              </w:ins>
            </m:r>
          </m:e>
          <m:sub>
            <m:r>
              <w:ins w:id="1895" w:author="David Linan Romero" w:date="2021-03-09T16:26:00Z">
                <w:rPr>
                  <w:rFonts w:ascii="Cambria Math" w:eastAsiaTheme="minorEastAsia" w:hAnsi="Cambria Math"/>
                </w:rPr>
                <m:t>1</m:t>
              </w:ins>
            </m:r>
          </m:sub>
        </m:sSub>
      </m:oMath>
      <w:ins w:id="1896" w:author="David Linan Romero" w:date="2021-03-09T16:26:00Z">
        <w:r>
          <w:rPr>
            <w:rFonts w:eastAsiaTheme="minorEastAsia"/>
            <w:b/>
            <w:bCs/>
          </w:rPr>
          <w:t xml:space="preserve"> </w:t>
        </w:r>
        <w:r>
          <w:rPr>
            <w:rFonts w:eastAsiaTheme="minorEastAsia"/>
          </w:rPr>
          <w:t xml:space="preserve">is assigned to </w:t>
        </w:r>
      </w:ins>
      <m:oMath>
        <m:r>
          <w:ins w:id="1897" w:author="David Linan Romero" w:date="2021-03-09T16:26:00Z">
            <w:rPr>
              <w:rFonts w:ascii="Cambria Math" w:eastAsiaTheme="minorEastAsia" w:hAnsi="Cambria Math"/>
            </w:rPr>
            <m:t>Y</m:t>
          </w:ins>
        </m:r>
        <m:sSub>
          <m:sSubPr>
            <m:ctrlPr>
              <w:ins w:id="1898" w:author="David Linan Romero" w:date="2021-03-09T16:26:00Z">
                <w:rPr>
                  <w:rFonts w:ascii="Cambria Math" w:eastAsiaTheme="minorEastAsia" w:hAnsi="Cambria Math"/>
                  <w:i/>
                </w:rPr>
              </w:ins>
            </m:ctrlPr>
          </m:sSubPr>
          <m:e>
            <m:r>
              <w:ins w:id="1899" w:author="David Linan Romero" w:date="2021-03-09T16:26:00Z">
                <w:rPr>
                  <w:rFonts w:ascii="Cambria Math" w:eastAsiaTheme="minorEastAsia" w:hAnsi="Cambria Math"/>
                </w:rPr>
                <m:t>M</m:t>
              </w:ins>
            </m:r>
          </m:e>
          <m:sub>
            <m:r>
              <w:ins w:id="1900" w:author="David Linan Romero" w:date="2021-03-09T16:26:00Z">
                <w:rPr>
                  <w:rFonts w:ascii="Cambria Math" w:eastAsiaTheme="minorEastAsia" w:hAnsi="Cambria Math"/>
                </w:rPr>
                <m:t>1</m:t>
              </w:ins>
            </m:r>
            <m:r>
              <w:ins w:id="1901" w:author="David Linan Romero" w:date="2021-03-09T16:26:00Z">
                <w:rPr>
                  <w:rFonts w:ascii="Cambria Math" w:eastAsiaTheme="minorEastAsia" w:hAnsi="Cambria Math"/>
                </w:rPr>
                <m:t>,p</m:t>
              </w:ins>
            </m:r>
          </m:sub>
        </m:sSub>
        <m:r>
          <w:ins w:id="1902" w:author="David Linan Romero" w:date="2021-03-09T16:26:00Z">
            <w:rPr>
              <w:rFonts w:ascii="Cambria Math" w:eastAsiaTheme="minorEastAsia" w:hAnsi="Cambria Math"/>
            </w:rPr>
            <m:t xml:space="preserve">, </m:t>
          </w:ins>
        </m:r>
        <m:r>
          <w:ins w:id="1903" w:author="David Linan Romero" w:date="2021-03-09T16:27:00Z">
            <w:rPr>
              <w:rFonts w:ascii="Cambria Math" w:eastAsiaTheme="minorEastAsia" w:hAnsi="Cambria Math"/>
            </w:rPr>
            <m:t>∀p∈</m:t>
          </w:ins>
        </m:r>
        <m:r>
          <w:ins w:id="1904" w:author="David Linan Romero" w:date="2021-03-09T17:19:00Z">
            <w:rPr>
              <w:rFonts w:ascii="Cambria Math" w:eastAsiaTheme="minorEastAsia" w:hAnsi="Cambria Math"/>
            </w:rPr>
            <m:t>se</m:t>
          </w:ins>
        </m:r>
        <m:sSub>
          <m:sSubPr>
            <m:ctrlPr>
              <w:ins w:id="1905" w:author="David Linan Romero" w:date="2021-03-09T17:19:00Z">
                <w:rPr>
                  <w:rFonts w:ascii="Cambria Math" w:eastAsiaTheme="minorEastAsia" w:hAnsi="Cambria Math"/>
                  <w:i/>
                </w:rPr>
              </w:ins>
            </m:ctrlPr>
          </m:sSubPr>
          <m:e>
            <m:r>
              <w:ins w:id="1906" w:author="David Linan Romero" w:date="2021-03-09T17:19:00Z">
                <w:rPr>
                  <w:rFonts w:ascii="Cambria Math" w:eastAsiaTheme="minorEastAsia" w:hAnsi="Cambria Math"/>
                </w:rPr>
                <m:t>t</m:t>
              </w:ins>
            </m:r>
          </m:e>
          <m:sub>
            <m:r>
              <w:ins w:id="1907" w:author="David Linan Romero" w:date="2021-03-09T17:20:00Z">
                <w:rPr>
                  <w:rFonts w:ascii="Cambria Math" w:eastAsiaTheme="minorEastAsia" w:hAnsi="Cambria Math"/>
                </w:rPr>
                <m:t>1</m:t>
              </w:ins>
            </m:r>
          </m:sub>
        </m:sSub>
        <m:r>
          <w:ins w:id="1908" w:author="David Linan Romero" w:date="2021-03-09T17:20:00Z">
            <w:rPr>
              <w:rFonts w:ascii="Cambria Math" w:eastAsiaTheme="minorEastAsia" w:hAnsi="Cambria Math"/>
            </w:rPr>
            <m:t>=</m:t>
          </w:ins>
        </m:r>
        <m:r>
          <w:ins w:id="1909" w:author="David Linan Romero" w:date="2021-03-09T16:27:00Z">
            <w:rPr>
              <w:rFonts w:ascii="Cambria Math" w:eastAsiaTheme="minorEastAsia" w:hAnsi="Cambria Math"/>
            </w:rPr>
            <m:t>P</m:t>
          </w:ins>
        </m:r>
      </m:oMath>
      <w:ins w:id="1910" w:author="David Linan Romero" w:date="2021-03-09T16:27:00Z">
        <w:r w:rsidR="0083159C">
          <w:rPr>
            <w:rFonts w:eastAsiaTheme="minorEastAsia"/>
          </w:rPr>
          <w:t xml:space="preserve">, </w:t>
        </w:r>
      </w:ins>
      <m:oMath>
        <m:sSub>
          <m:sSubPr>
            <m:ctrlPr>
              <w:ins w:id="1911" w:author="David Linan Romero" w:date="2021-03-09T16:27:00Z">
                <w:rPr>
                  <w:rFonts w:ascii="Cambria Math" w:eastAsiaTheme="minorEastAsia" w:hAnsi="Cambria Math"/>
                  <w:b/>
                  <w:bCs/>
                  <w:i/>
                </w:rPr>
              </w:ins>
            </m:ctrlPr>
          </m:sSubPr>
          <m:e>
            <m:r>
              <w:ins w:id="1912" w:author="David Linan Romero" w:date="2021-03-09T16:27:00Z">
                <m:rPr>
                  <m:sty m:val="bi"/>
                </m:rPr>
                <w:rPr>
                  <w:rFonts w:ascii="Cambria Math" w:eastAsiaTheme="minorEastAsia" w:hAnsi="Cambria Math"/>
                </w:rPr>
                <m:t>ext</m:t>
              </w:ins>
            </m:r>
          </m:e>
          <m:sub>
            <m:r>
              <w:ins w:id="1913" w:author="David Linan Romero" w:date="2021-03-09T16:27:00Z">
                <w:rPr>
                  <w:rFonts w:ascii="Cambria Math" w:eastAsiaTheme="minorEastAsia" w:hAnsi="Cambria Math"/>
                </w:rPr>
                <m:t>2</m:t>
              </w:ins>
            </m:r>
          </m:sub>
        </m:sSub>
      </m:oMath>
      <w:ins w:id="1914" w:author="David Linan Romero" w:date="2021-03-09T16:27:00Z">
        <w:r w:rsidR="0083159C">
          <w:rPr>
            <w:rFonts w:eastAsiaTheme="minorEastAsia"/>
            <w:b/>
            <w:bCs/>
          </w:rPr>
          <w:t xml:space="preserve"> </w:t>
        </w:r>
        <w:r w:rsidR="0083159C">
          <w:rPr>
            <w:rFonts w:eastAsiaTheme="minorEastAsia"/>
          </w:rPr>
          <w:t xml:space="preserve">is assigned to </w:t>
        </w:r>
      </w:ins>
      <m:oMath>
        <m:r>
          <w:ins w:id="1915" w:author="David Linan Romero" w:date="2021-03-09T16:27:00Z">
            <w:rPr>
              <w:rFonts w:ascii="Cambria Math" w:eastAsiaTheme="minorEastAsia" w:hAnsi="Cambria Math"/>
            </w:rPr>
            <m:t>Y</m:t>
          </w:ins>
        </m:r>
        <m:sSub>
          <m:sSubPr>
            <m:ctrlPr>
              <w:ins w:id="1916" w:author="David Linan Romero" w:date="2021-03-09T16:27:00Z">
                <w:rPr>
                  <w:rFonts w:ascii="Cambria Math" w:eastAsiaTheme="minorEastAsia" w:hAnsi="Cambria Math"/>
                  <w:i/>
                </w:rPr>
              </w:ins>
            </m:ctrlPr>
          </m:sSubPr>
          <m:e>
            <m:r>
              <w:ins w:id="1917" w:author="David Linan Romero" w:date="2021-03-09T16:27:00Z">
                <w:rPr>
                  <w:rFonts w:ascii="Cambria Math" w:eastAsiaTheme="minorEastAsia" w:hAnsi="Cambria Math"/>
                </w:rPr>
                <m:t>M</m:t>
              </w:ins>
            </m:r>
          </m:e>
          <m:sub>
            <m:r>
              <w:ins w:id="1918" w:author="David Linan Romero" w:date="2021-03-09T16:27:00Z">
                <w:rPr>
                  <w:rFonts w:ascii="Cambria Math" w:eastAsiaTheme="minorEastAsia" w:hAnsi="Cambria Math"/>
                </w:rPr>
                <m:t>2</m:t>
              </w:ins>
            </m:r>
            <m:r>
              <w:ins w:id="1919" w:author="David Linan Romero" w:date="2021-03-09T16:27:00Z">
                <w:rPr>
                  <w:rFonts w:ascii="Cambria Math" w:eastAsiaTheme="minorEastAsia" w:hAnsi="Cambria Math"/>
                </w:rPr>
                <m:t>,p</m:t>
              </w:ins>
            </m:r>
          </m:sub>
        </m:sSub>
        <m:r>
          <w:ins w:id="1920" w:author="David Linan Romero" w:date="2021-03-09T16:27:00Z">
            <w:rPr>
              <w:rFonts w:ascii="Cambria Math" w:eastAsiaTheme="minorEastAsia" w:hAnsi="Cambria Math"/>
            </w:rPr>
            <m:t>, ∀p∈</m:t>
          </w:ins>
        </m:r>
        <m:r>
          <w:ins w:id="1921" w:author="David Linan Romero" w:date="2021-03-09T17:20:00Z">
            <w:rPr>
              <w:rFonts w:ascii="Cambria Math" w:eastAsiaTheme="minorEastAsia" w:hAnsi="Cambria Math"/>
            </w:rPr>
            <m:t>se</m:t>
          </w:ins>
        </m:r>
        <m:sSub>
          <m:sSubPr>
            <m:ctrlPr>
              <w:ins w:id="1922" w:author="David Linan Romero" w:date="2021-03-09T17:20:00Z">
                <w:rPr>
                  <w:rFonts w:ascii="Cambria Math" w:eastAsiaTheme="minorEastAsia" w:hAnsi="Cambria Math"/>
                  <w:i/>
                </w:rPr>
              </w:ins>
            </m:ctrlPr>
          </m:sSubPr>
          <m:e>
            <m:r>
              <w:ins w:id="1923" w:author="David Linan Romero" w:date="2021-03-09T17:20:00Z">
                <w:rPr>
                  <w:rFonts w:ascii="Cambria Math" w:eastAsiaTheme="minorEastAsia" w:hAnsi="Cambria Math"/>
                </w:rPr>
                <m:t>t</m:t>
              </w:ins>
            </m:r>
          </m:e>
          <m:sub>
            <m:r>
              <w:ins w:id="1924" w:author="David Linan Romero" w:date="2021-03-09T17:20:00Z">
                <w:rPr>
                  <w:rFonts w:ascii="Cambria Math" w:eastAsiaTheme="minorEastAsia" w:hAnsi="Cambria Math"/>
                </w:rPr>
                <m:t>2</m:t>
              </w:ins>
            </m:r>
          </m:sub>
        </m:sSub>
        <m:r>
          <w:ins w:id="1925" w:author="David Linan Romero" w:date="2021-03-09T17:20:00Z">
            <w:rPr>
              <w:rFonts w:ascii="Cambria Math" w:eastAsiaTheme="minorEastAsia" w:hAnsi="Cambria Math"/>
            </w:rPr>
            <m:t>=</m:t>
          </w:ins>
        </m:r>
        <m:r>
          <w:ins w:id="1926" w:author="David Linan Romero" w:date="2021-03-09T16:27:00Z">
            <w:rPr>
              <w:rFonts w:ascii="Cambria Math" w:eastAsiaTheme="minorEastAsia" w:hAnsi="Cambria Math"/>
            </w:rPr>
            <m:t>P</m:t>
          </w:ins>
        </m:r>
      </m:oMath>
      <w:ins w:id="1927" w:author="David Linan Romero" w:date="2021-03-09T16:27:00Z">
        <w:r w:rsidR="0083159C">
          <w:rPr>
            <w:rFonts w:eastAsiaTheme="minorEastAsia"/>
          </w:rPr>
          <w:t xml:space="preserve">  </w:t>
        </w:r>
      </w:ins>
      <w:ins w:id="1928" w:author="David Linan Romero" w:date="2021-03-09T16:28:00Z">
        <w:r w:rsidR="006225AC">
          <w:rPr>
            <w:rFonts w:eastAsiaTheme="minorEastAsia"/>
          </w:rPr>
          <w:t xml:space="preserve">,…, </w:t>
        </w:r>
      </w:ins>
      <m:oMath>
        <m:sSub>
          <m:sSubPr>
            <m:ctrlPr>
              <w:ins w:id="1929" w:author="David Linan Romero" w:date="2021-03-09T16:28:00Z">
                <w:rPr>
                  <w:rFonts w:ascii="Cambria Math" w:eastAsiaTheme="minorEastAsia" w:hAnsi="Cambria Math"/>
                  <w:b/>
                  <w:bCs/>
                  <w:i/>
                </w:rPr>
              </w:ins>
            </m:ctrlPr>
          </m:sSubPr>
          <m:e>
            <m:r>
              <w:ins w:id="1930" w:author="David Linan Romero" w:date="2021-03-09T16:28:00Z">
                <m:rPr>
                  <m:sty m:val="bi"/>
                </m:rPr>
                <w:rPr>
                  <w:rFonts w:ascii="Cambria Math" w:eastAsiaTheme="minorEastAsia" w:hAnsi="Cambria Math"/>
                </w:rPr>
                <m:t>ext</m:t>
              </w:ins>
            </m:r>
          </m:e>
          <m:sub>
            <m:r>
              <w:ins w:id="1931" w:author="David Linan Romero" w:date="2021-03-09T16:28:00Z">
                <w:rPr>
                  <w:rFonts w:ascii="Cambria Math" w:eastAsiaTheme="minorEastAsia" w:hAnsi="Cambria Math"/>
                </w:rPr>
                <m:t>max</m:t>
              </w:ins>
            </m:r>
            <m:r>
              <w:ins w:id="1932" w:author="David Linan Romero" w:date="2021-03-09T17:08:00Z">
                <w:rPr>
                  <w:rFonts w:ascii="Cambria Math" w:eastAsiaTheme="minorEastAsia" w:hAnsi="Cambria Math"/>
                </w:rPr>
                <m:t>i</m:t>
              </w:ins>
            </m:r>
            <m:r>
              <w:ins w:id="1933" w:author="David Linan Romero" w:date="2021-03-09T16:28:00Z">
                <w:rPr>
                  <w:rFonts w:ascii="Cambria Math" w:eastAsiaTheme="minorEastAsia" w:hAnsi="Cambria Math"/>
                </w:rPr>
                <m:t>+1</m:t>
              </w:ins>
            </m:r>
          </m:sub>
        </m:sSub>
      </m:oMath>
      <w:ins w:id="1934" w:author="David Linan Romero" w:date="2021-03-09T16:28:00Z">
        <w:r w:rsidR="006225AC">
          <w:rPr>
            <w:rFonts w:eastAsiaTheme="minorEastAsia"/>
            <w:b/>
            <w:bCs/>
          </w:rPr>
          <w:t xml:space="preserve"> </w:t>
        </w:r>
        <w:r w:rsidR="006225AC">
          <w:rPr>
            <w:rFonts w:eastAsiaTheme="minorEastAsia"/>
          </w:rPr>
          <w:t xml:space="preserve">is assigned to </w:t>
        </w:r>
      </w:ins>
      <m:oMath>
        <m:r>
          <w:ins w:id="1935" w:author="David Linan Romero" w:date="2021-03-09T16:28:00Z">
            <w:rPr>
              <w:rFonts w:ascii="Cambria Math" w:eastAsiaTheme="minorEastAsia" w:hAnsi="Cambria Math"/>
            </w:rPr>
            <m:t>Y</m:t>
          </w:ins>
        </m:r>
        <m:sSub>
          <m:sSubPr>
            <m:ctrlPr>
              <w:ins w:id="1936" w:author="David Linan Romero" w:date="2021-03-09T16:28:00Z">
                <w:rPr>
                  <w:rFonts w:ascii="Cambria Math" w:eastAsiaTheme="minorEastAsia" w:hAnsi="Cambria Math"/>
                  <w:i/>
                </w:rPr>
              </w:ins>
            </m:ctrlPr>
          </m:sSubPr>
          <m:e>
            <m:r>
              <w:ins w:id="1937" w:author="David Linan Romero" w:date="2021-03-09T16:29:00Z">
                <w:rPr>
                  <w:rFonts w:ascii="Cambria Math" w:eastAsiaTheme="minorEastAsia" w:hAnsi="Cambria Math"/>
                </w:rPr>
                <m:t>N</m:t>
              </w:ins>
            </m:r>
          </m:e>
          <m:sub>
            <m:r>
              <w:ins w:id="1938" w:author="David Linan Romero" w:date="2021-03-09T16:28:00Z">
                <w:rPr>
                  <w:rFonts w:ascii="Cambria Math" w:eastAsiaTheme="minorEastAsia" w:hAnsi="Cambria Math"/>
                </w:rPr>
                <m:t>1,p</m:t>
              </w:ins>
            </m:r>
          </m:sub>
        </m:sSub>
        <m:r>
          <w:ins w:id="1939" w:author="David Linan Romero" w:date="2021-03-09T16:28:00Z">
            <w:rPr>
              <w:rFonts w:ascii="Cambria Math" w:eastAsiaTheme="minorEastAsia" w:hAnsi="Cambria Math"/>
            </w:rPr>
            <m:t>, ∀p∈</m:t>
          </w:ins>
        </m:r>
        <m:r>
          <w:ins w:id="1940" w:author="David Linan Romero" w:date="2021-03-09T17:20:00Z">
            <w:rPr>
              <w:rFonts w:ascii="Cambria Math" w:eastAsiaTheme="minorEastAsia" w:hAnsi="Cambria Math"/>
            </w:rPr>
            <m:t>se</m:t>
          </w:ins>
        </m:r>
        <m:sSub>
          <m:sSubPr>
            <m:ctrlPr>
              <w:ins w:id="1941" w:author="David Linan Romero" w:date="2021-03-09T17:20:00Z">
                <w:rPr>
                  <w:rFonts w:ascii="Cambria Math" w:eastAsiaTheme="minorEastAsia" w:hAnsi="Cambria Math"/>
                  <w:i/>
                </w:rPr>
              </w:ins>
            </m:ctrlPr>
          </m:sSubPr>
          <m:e>
            <m:r>
              <w:ins w:id="1942" w:author="David Linan Romero" w:date="2021-03-09T17:20:00Z">
                <w:rPr>
                  <w:rFonts w:ascii="Cambria Math" w:eastAsiaTheme="minorEastAsia" w:hAnsi="Cambria Math"/>
                </w:rPr>
                <m:t>t</m:t>
              </w:ins>
            </m:r>
          </m:e>
          <m:sub>
            <m:r>
              <w:ins w:id="1943" w:author="David Linan Romero" w:date="2021-03-09T17:20:00Z">
                <w:rPr>
                  <w:rFonts w:ascii="Cambria Math" w:eastAsiaTheme="minorEastAsia" w:hAnsi="Cambria Math"/>
                </w:rPr>
                <m:t>maxi+1</m:t>
              </w:ins>
            </m:r>
          </m:sub>
        </m:sSub>
        <m:r>
          <w:ins w:id="1944" w:author="David Linan Romero" w:date="2021-03-09T17:20:00Z">
            <w:rPr>
              <w:rFonts w:ascii="Cambria Math" w:eastAsiaTheme="minorEastAsia" w:hAnsi="Cambria Math"/>
            </w:rPr>
            <m:t>=</m:t>
          </w:ins>
        </m:r>
        <m:r>
          <w:ins w:id="1945" w:author="David Linan Romero" w:date="2021-03-09T16:28:00Z">
            <w:rPr>
              <w:rFonts w:ascii="Cambria Math" w:eastAsiaTheme="minorEastAsia" w:hAnsi="Cambria Math"/>
            </w:rPr>
            <m:t>P</m:t>
          </w:ins>
        </m:r>
      </m:oMath>
      <w:ins w:id="1946" w:author="David Linan Romero" w:date="2021-03-09T16:28:00Z">
        <w:r w:rsidR="006225AC">
          <w:rPr>
            <w:rFonts w:eastAsiaTheme="minorEastAsia"/>
          </w:rPr>
          <w:t xml:space="preserve">, </w:t>
        </w:r>
      </w:ins>
      <w:ins w:id="1947" w:author="David Linan Romero" w:date="2021-03-09T16:29:00Z">
        <w:r w:rsidR="006225AC">
          <w:rPr>
            <w:rFonts w:eastAsiaTheme="minorEastAsia"/>
          </w:rPr>
          <w:t>etc.</w:t>
        </w:r>
      </w:ins>
    </w:p>
    <w:p w14:paraId="2FBF875D" w14:textId="691F7C76" w:rsidR="006D1BA1" w:rsidRDefault="006D1BA1" w:rsidP="004B72C5">
      <w:pPr>
        <w:pStyle w:val="ListParagraph"/>
        <w:jc w:val="both"/>
        <w:rPr>
          <w:ins w:id="1948" w:author="David Linan Romero" w:date="2021-03-09T16:41:00Z"/>
          <w:rFonts w:eastAsiaTheme="minorEastAsia"/>
          <w:b/>
          <w:bCs/>
        </w:rPr>
      </w:pPr>
    </w:p>
    <w:p w14:paraId="77F6A20A" w14:textId="2EEAD9A4" w:rsidR="006C353A" w:rsidRPr="00066516" w:rsidRDefault="006C353A" w:rsidP="005F5E5D">
      <w:pPr>
        <w:pStyle w:val="ListParagraph"/>
        <w:numPr>
          <w:ilvl w:val="0"/>
          <w:numId w:val="14"/>
        </w:numPr>
        <w:jc w:val="both"/>
        <w:rPr>
          <w:ins w:id="1949" w:author="David Linan Romero" w:date="2021-03-09T16:43:00Z"/>
          <w:rFonts w:eastAsiaTheme="minorEastAsia"/>
          <w:b/>
          <w:bCs/>
          <w:rPrChange w:id="1950" w:author="David Linan Romero" w:date="2021-03-09T16:43:00Z">
            <w:rPr>
              <w:ins w:id="1951" w:author="David Linan Romero" w:date="2021-03-09T16:43:00Z"/>
              <w:rFonts w:eastAsiaTheme="minorEastAsia"/>
            </w:rPr>
          </w:rPrChange>
        </w:rPr>
      </w:pPr>
      <w:ins w:id="1952" w:author="David Linan Romero" w:date="2021-03-09T16:41:00Z">
        <w:r>
          <w:rPr>
            <w:rFonts w:eastAsiaTheme="minorEastAsia"/>
            <w:b/>
            <w:bCs/>
          </w:rPr>
          <w:t xml:space="preserve">Specify the Neighborhood: </w:t>
        </w:r>
      </w:ins>
      <m:oMath>
        <m:r>
          <w:ins w:id="1953" w:author="David Linan Romero" w:date="2021-03-09T16:41:00Z">
            <w:rPr>
              <w:rFonts w:ascii="Cambria Math" w:eastAsiaTheme="minorEastAsia" w:hAnsi="Cambria Math"/>
              <w:rPrChange w:id="1954" w:author="David Linan Romero" w:date="2021-03-09T16:41:00Z">
                <w:rPr>
                  <w:rFonts w:ascii="Cambria Math" w:eastAsiaTheme="minorEastAsia" w:hAnsi="Cambria Math"/>
                </w:rPr>
              </w:rPrChange>
            </w:rPr>
            <m:t>k=2</m:t>
          </w:ins>
        </m:r>
      </m:oMath>
    </w:p>
    <w:p w14:paraId="57CFA6B1" w14:textId="77777777" w:rsidR="00066516" w:rsidRPr="006E7F90" w:rsidRDefault="00066516" w:rsidP="00066516">
      <w:pPr>
        <w:jc w:val="both"/>
        <w:rPr>
          <w:ins w:id="1955" w:author="David Linan Romero" w:date="2021-03-09T16:43:00Z"/>
          <w:rFonts w:eastAsiaTheme="minorEastAsia"/>
          <w:b/>
          <w:bCs/>
          <w:color w:val="7030A0"/>
        </w:rPr>
      </w:pPr>
      <w:ins w:id="1956" w:author="David Linan Romero" w:date="2021-03-09T16:43:00Z">
        <w:r w:rsidRPr="006E7F90">
          <w:rPr>
            <w:rFonts w:eastAsiaTheme="minorEastAsia"/>
            <w:b/>
            <w:bCs/>
            <w:color w:val="7030A0"/>
          </w:rPr>
          <w:t>Automatic Reformulation</w:t>
        </w:r>
      </w:ins>
    </w:p>
    <w:p w14:paraId="5BA04633" w14:textId="558EE77E" w:rsidR="00066516" w:rsidRDefault="00066516" w:rsidP="007E7B34">
      <w:pPr>
        <w:pStyle w:val="ListParagraph"/>
        <w:numPr>
          <w:ilvl w:val="0"/>
          <w:numId w:val="19"/>
        </w:numPr>
        <w:jc w:val="both"/>
        <w:rPr>
          <w:ins w:id="1957" w:author="David Linan Romero" w:date="2021-03-09T16:51:00Z"/>
          <w:rFonts w:eastAsiaTheme="minorEastAsia"/>
          <w:b/>
          <w:bCs/>
        </w:rPr>
      </w:pPr>
      <w:ins w:id="1958" w:author="David Linan Romero" w:date="2021-03-09T16:43:00Z">
        <w:r w:rsidRPr="007E7B34">
          <w:rPr>
            <w:rFonts w:eastAsiaTheme="minorEastAsia"/>
            <w:b/>
            <w:bCs/>
            <w:rPrChange w:id="1959" w:author="David Linan Romero" w:date="2021-03-09T16:44:00Z">
              <w:rPr>
                <w:b/>
                <w:bCs/>
              </w:rPr>
            </w:rPrChange>
          </w:rPr>
          <w:t xml:space="preserve">Check the information provided by the user for </w:t>
        </w:r>
      </w:ins>
      <m:oMath>
        <m:sSub>
          <m:sSubPr>
            <m:ctrlPr>
              <w:ins w:id="1960" w:author="David Linan Romero" w:date="2021-03-09T16:43:00Z">
                <w:rPr>
                  <w:rFonts w:ascii="Cambria Math" w:eastAsiaTheme="minorEastAsia" w:hAnsi="Cambria Math"/>
                  <w:b/>
                  <w:bCs/>
                  <w:i/>
                  <w:rPrChange w:id="1961" w:author="David Linan Romero" w:date="2021-03-09T16:44:00Z">
                    <w:rPr>
                      <w:rFonts w:ascii="Cambria Math" w:hAnsi="Cambria Math"/>
                      <w:b/>
                      <w:bCs/>
                      <w:i/>
                    </w:rPr>
                  </w:rPrChange>
                </w:rPr>
              </w:ins>
            </m:ctrlPr>
          </m:sSubPr>
          <m:e>
            <m:r>
              <w:ins w:id="1962" w:author="David Linan Romero" w:date="2021-03-09T16:43:00Z">
                <m:rPr>
                  <m:sty m:val="bi"/>
                </m:rPr>
                <w:rPr>
                  <w:rFonts w:ascii="Cambria Math" w:eastAsiaTheme="minorEastAsia" w:hAnsi="Cambria Math"/>
                  <w:rPrChange w:id="1963" w:author="David Linan Romero" w:date="2021-03-09T16:44:00Z">
                    <w:rPr>
                      <w:rFonts w:ascii="Cambria Math" w:hAnsi="Cambria Math"/>
                    </w:rPr>
                  </w:rPrChange>
                </w:rPr>
                <m:t>z</m:t>
              </w:ins>
            </m:r>
          </m:e>
          <m:sub>
            <m:r>
              <w:ins w:id="1964" w:author="David Linan Romero" w:date="2021-03-09T16:43:00Z">
                <m:rPr>
                  <m:sty m:val="bi"/>
                </m:rPr>
                <w:rPr>
                  <w:rFonts w:ascii="Cambria Math" w:eastAsiaTheme="minorEastAsia" w:hAnsi="Cambria Math"/>
                  <w:rPrChange w:id="1965" w:author="David Linan Romero" w:date="2021-03-09T16:44:00Z">
                    <w:rPr>
                      <w:rFonts w:ascii="Cambria Math" w:hAnsi="Cambria Math"/>
                    </w:rPr>
                  </w:rPrChange>
                </w:rPr>
                <m:t>E</m:t>
              </w:ins>
            </m:r>
          </m:sub>
        </m:sSub>
      </m:oMath>
      <w:ins w:id="1966" w:author="David Linan Romero" w:date="2021-03-09T16:43:00Z">
        <w:r w:rsidRPr="007E7B34">
          <w:rPr>
            <w:rFonts w:eastAsiaTheme="minorEastAsia"/>
            <w:b/>
            <w:bCs/>
            <w:rPrChange w:id="1967" w:author="David Linan Romero" w:date="2021-03-09T16:44:00Z">
              <w:rPr>
                <w:b/>
                <w:bCs/>
              </w:rPr>
            </w:rPrChange>
          </w:rPr>
          <w:t xml:space="preserve">: </w:t>
        </w:r>
      </w:ins>
    </w:p>
    <w:p w14:paraId="6653AACE" w14:textId="5A123927" w:rsidR="00FF6FE4" w:rsidRPr="00FF6FE4" w:rsidRDefault="005820FE" w:rsidP="00FF6FE4">
      <w:pPr>
        <w:ind w:left="360"/>
        <w:jc w:val="both"/>
        <w:rPr>
          <w:ins w:id="1968" w:author="David Linan Romero" w:date="2021-03-09T16:43:00Z"/>
          <w:rFonts w:eastAsiaTheme="minorEastAsia"/>
          <w:rPrChange w:id="1969" w:author="David Linan Romero" w:date="2021-03-09T16:51:00Z">
            <w:rPr>
              <w:ins w:id="1970" w:author="David Linan Romero" w:date="2021-03-09T16:43:00Z"/>
            </w:rPr>
          </w:rPrChange>
        </w:rPr>
        <w:pPrChange w:id="1971" w:author="David Linan Romero" w:date="2021-03-09T16:51:00Z">
          <w:pPr>
            <w:pStyle w:val="ListParagraph"/>
            <w:jc w:val="both"/>
          </w:pPr>
        </w:pPrChange>
      </w:pPr>
      <w:ins w:id="1972" w:author="David Linan Romero" w:date="2021-03-09T16:53:00Z">
        <w:r>
          <w:rPr>
            <w:rFonts w:eastAsiaTheme="minorEastAsia"/>
          </w:rPr>
          <w:t xml:space="preserve">In this case there is no information for </w:t>
        </w:r>
      </w:ins>
      <m:oMath>
        <m:sSub>
          <m:sSubPr>
            <m:ctrlPr>
              <w:ins w:id="1973" w:author="David Linan Romero" w:date="2021-03-09T16:53:00Z">
                <w:rPr>
                  <w:rFonts w:ascii="Cambria Math" w:eastAsiaTheme="minorEastAsia" w:hAnsi="Cambria Math"/>
                  <w:b/>
                  <w:bCs/>
                  <w:i/>
                  <w:rPrChange w:id="1974" w:author="David Linan Romero" w:date="2021-03-09T16:53:00Z">
                    <w:rPr>
                      <w:rFonts w:ascii="Cambria Math" w:eastAsiaTheme="minorEastAsia" w:hAnsi="Cambria Math"/>
                      <w:i/>
                    </w:rPr>
                  </w:rPrChange>
                </w:rPr>
              </w:ins>
            </m:ctrlPr>
          </m:sSubPr>
          <m:e>
            <m:r>
              <w:ins w:id="1975" w:author="David Linan Romero" w:date="2021-03-09T16:53:00Z">
                <m:rPr>
                  <m:sty m:val="bi"/>
                </m:rPr>
                <w:rPr>
                  <w:rFonts w:ascii="Cambria Math" w:eastAsiaTheme="minorEastAsia" w:hAnsi="Cambria Math"/>
                  <w:rPrChange w:id="1976" w:author="David Linan Romero" w:date="2021-03-09T16:53:00Z">
                    <w:rPr>
                      <w:rFonts w:ascii="Cambria Math" w:eastAsiaTheme="minorEastAsia" w:hAnsi="Cambria Math"/>
                    </w:rPr>
                  </w:rPrChange>
                </w:rPr>
                <m:t>z</m:t>
              </w:ins>
            </m:r>
          </m:e>
          <m:sub>
            <m:r>
              <w:ins w:id="1977" w:author="David Linan Romero" w:date="2021-03-09T16:53:00Z">
                <m:rPr>
                  <m:sty m:val="bi"/>
                </m:rPr>
                <w:rPr>
                  <w:rFonts w:ascii="Cambria Math" w:eastAsiaTheme="minorEastAsia" w:hAnsi="Cambria Math"/>
                  <w:rPrChange w:id="1978" w:author="David Linan Romero" w:date="2021-03-09T16:53:00Z">
                    <w:rPr>
                      <w:rFonts w:ascii="Cambria Math" w:eastAsiaTheme="minorEastAsia" w:hAnsi="Cambria Math"/>
                    </w:rPr>
                  </w:rPrChange>
                </w:rPr>
                <m:t>E</m:t>
              </w:ins>
            </m:r>
          </m:sub>
        </m:sSub>
      </m:oMath>
    </w:p>
    <w:p w14:paraId="2F1D866C" w14:textId="77777777" w:rsidR="008973BD" w:rsidRDefault="00066516" w:rsidP="0085466D">
      <w:pPr>
        <w:pStyle w:val="ListParagraph"/>
        <w:numPr>
          <w:ilvl w:val="0"/>
          <w:numId w:val="19"/>
        </w:numPr>
        <w:jc w:val="both"/>
        <w:rPr>
          <w:ins w:id="1979" w:author="David Linan Romero" w:date="2021-03-09T17:36:00Z"/>
          <w:rFonts w:eastAsiaTheme="minorEastAsia"/>
        </w:rPr>
      </w:pPr>
      <w:ins w:id="1980" w:author="David Linan Romero" w:date="2021-03-09T16:43:00Z">
        <w:r w:rsidRPr="006E7F90">
          <w:rPr>
            <w:rFonts w:eastAsiaTheme="minorEastAsia"/>
            <w:b/>
            <w:bCs/>
          </w:rPr>
          <w:t xml:space="preserve">Identify the variables from </w:t>
        </w:r>
      </w:ins>
      <m:oMath>
        <m:sSub>
          <m:sSubPr>
            <m:ctrlPr>
              <w:ins w:id="1981" w:author="David Linan Romero" w:date="2021-03-09T16:43:00Z">
                <w:rPr>
                  <w:rFonts w:ascii="Cambria Math" w:hAnsi="Cambria Math"/>
                  <w:b/>
                  <w:bCs/>
                  <w:i/>
                </w:rPr>
              </w:ins>
            </m:ctrlPr>
          </m:sSubPr>
          <m:e>
            <m:r>
              <w:ins w:id="1982" w:author="David Linan Romero" w:date="2021-03-09T16:43:00Z">
                <m:rPr>
                  <m:sty m:val="bi"/>
                </m:rPr>
                <w:rPr>
                  <w:rFonts w:ascii="Cambria Math" w:hAnsi="Cambria Math"/>
                </w:rPr>
                <m:t>Y'</m:t>
              </w:ins>
            </m:r>
          </m:e>
          <m:sub>
            <m:r>
              <w:ins w:id="1983" w:author="David Linan Romero" w:date="2021-03-09T16:43:00Z">
                <m:rPr>
                  <m:sty m:val="bi"/>
                </m:rPr>
                <w:rPr>
                  <w:rFonts w:ascii="Cambria Math" w:hAnsi="Cambria Math"/>
                </w:rPr>
                <m:t>E</m:t>
              </w:ins>
            </m:r>
          </m:sub>
        </m:sSub>
      </m:oMath>
      <w:ins w:id="1984" w:author="David Linan Romero" w:date="2021-03-09T16:43:00Z">
        <w:r w:rsidRPr="006E7F90">
          <w:rPr>
            <w:rFonts w:eastAsiaTheme="minorEastAsia"/>
            <w:b/>
            <w:bCs/>
          </w:rPr>
          <w:t xml:space="preserve"> that can be reformulated (</w:t>
        </w:r>
      </w:ins>
      <m:oMath>
        <m:sSub>
          <m:sSubPr>
            <m:ctrlPr>
              <w:ins w:id="1985" w:author="David Linan Romero" w:date="2021-03-09T16:43:00Z">
                <w:rPr>
                  <w:rFonts w:ascii="Cambria Math" w:hAnsi="Cambria Math"/>
                  <w:b/>
                  <w:bCs/>
                  <w:i/>
                </w:rPr>
              </w:ins>
            </m:ctrlPr>
          </m:sSubPr>
          <m:e>
            <m:r>
              <w:ins w:id="1986" w:author="David Linan Romero" w:date="2021-03-09T16:43:00Z">
                <m:rPr>
                  <m:sty m:val="bi"/>
                </m:rPr>
                <w:rPr>
                  <w:rFonts w:ascii="Cambria Math" w:hAnsi="Cambria Math"/>
                </w:rPr>
                <m:t>Y</m:t>
              </w:ins>
            </m:r>
          </m:e>
          <m:sub>
            <m:r>
              <w:ins w:id="1987" w:author="David Linan Romero" w:date="2021-03-09T16:43:00Z">
                <m:rPr>
                  <m:sty m:val="bi"/>
                </m:rPr>
                <w:rPr>
                  <w:rFonts w:ascii="Cambria Math" w:hAnsi="Cambria Math"/>
                </w:rPr>
                <m:t>E</m:t>
              </w:ins>
            </m:r>
          </m:sub>
        </m:sSub>
      </m:oMath>
      <w:ins w:id="1988" w:author="David Linan Romero" w:date="2021-03-09T16:43:00Z">
        <w:r w:rsidRPr="006E7F90">
          <w:rPr>
            <w:rFonts w:eastAsiaTheme="minorEastAsia"/>
            <w:b/>
            <w:bCs/>
          </w:rPr>
          <w:t>):</w:t>
        </w:r>
        <w:r>
          <w:rPr>
            <w:rFonts w:eastAsiaTheme="minorEastAsia"/>
          </w:rPr>
          <w:t xml:space="preserve"> </w:t>
        </w:r>
      </w:ins>
    </w:p>
    <w:p w14:paraId="03BE573D" w14:textId="77777777" w:rsidR="008973BD" w:rsidRDefault="008973BD" w:rsidP="008973BD">
      <w:pPr>
        <w:pStyle w:val="ListParagraph"/>
        <w:jc w:val="both"/>
        <w:rPr>
          <w:ins w:id="1989" w:author="David Linan Romero" w:date="2021-03-09T17:36:00Z"/>
          <w:rFonts w:eastAsiaTheme="minorEastAsia"/>
        </w:rPr>
        <w:pPrChange w:id="1990" w:author="David Linan Romero" w:date="2021-03-09T17:36:00Z">
          <w:pPr>
            <w:pStyle w:val="ListParagraph"/>
            <w:numPr>
              <w:numId w:val="19"/>
            </w:numPr>
            <w:ind w:hanging="360"/>
            <w:jc w:val="both"/>
          </w:pPr>
        </w:pPrChange>
      </w:pPr>
    </w:p>
    <w:p w14:paraId="158D02D9" w14:textId="1ABA9A4E" w:rsidR="0083456C" w:rsidRPr="008973BD" w:rsidRDefault="006C2B2B" w:rsidP="008973BD">
      <w:pPr>
        <w:pStyle w:val="ListParagraph"/>
        <w:jc w:val="both"/>
        <w:rPr>
          <w:ins w:id="1991" w:author="David Linan Romero" w:date="2021-03-09T17:34:00Z"/>
          <w:rFonts w:eastAsiaTheme="minorEastAsia"/>
          <w:rPrChange w:id="1992" w:author="David Linan Romero" w:date="2021-03-09T17:36:00Z">
            <w:rPr>
              <w:ins w:id="1993" w:author="David Linan Romero" w:date="2021-03-09T17:34:00Z"/>
            </w:rPr>
          </w:rPrChange>
        </w:rPr>
        <w:pPrChange w:id="1994" w:author="David Linan Romero" w:date="2021-03-09T17:36:00Z">
          <w:pPr>
            <w:pStyle w:val="ListParagraph"/>
            <w:numPr>
              <w:ilvl w:val="1"/>
              <w:numId w:val="19"/>
            </w:numPr>
            <w:ind w:left="1440" w:hanging="360"/>
            <w:jc w:val="both"/>
          </w:pPr>
        </w:pPrChange>
      </w:pPr>
      <w:ins w:id="1995" w:author="David Linan Romero" w:date="2021-03-09T17:05:00Z">
        <w:r w:rsidRPr="008973BD">
          <w:rPr>
            <w:rFonts w:eastAsiaTheme="minorEastAsia"/>
            <w:rPrChange w:id="1996" w:author="David Linan Romero" w:date="2021-03-09T17:36:00Z">
              <w:rPr/>
            </w:rPrChange>
          </w:rPr>
          <w:t xml:space="preserve">From </w:t>
        </w:r>
      </w:ins>
      <w:ins w:id="1997" w:author="David Linan Romero" w:date="2021-03-09T17:24:00Z">
        <w:r w:rsidR="00DB3D1B" w:rsidRPr="008973BD">
          <w:rPr>
            <w:b/>
            <w:bCs/>
            <w:color w:val="70AD47" w:themeColor="accent6"/>
            <w:rPrChange w:id="1998" w:author="David Linan Romero" w:date="2021-03-09T17:36:00Z">
              <w:rPr>
                <w:b/>
                <w:bCs/>
                <w:color w:val="70AD47" w:themeColor="accent6"/>
              </w:rPr>
            </w:rPrChange>
          </w:rPr>
          <w:t>Requirements from the user</w:t>
        </w:r>
        <w:r w:rsidR="00DB3D1B" w:rsidRPr="008973BD">
          <w:rPr>
            <w:b/>
            <w:bCs/>
            <w:color w:val="70AD47" w:themeColor="accent6"/>
            <w:rPrChange w:id="1999" w:author="David Linan Romero" w:date="2021-03-09T17:36:00Z">
              <w:rPr>
                <w:b/>
                <w:bCs/>
                <w:color w:val="70AD47" w:themeColor="accent6"/>
              </w:rPr>
            </w:rPrChange>
          </w:rPr>
          <w:t xml:space="preserve"> </w:t>
        </w:r>
        <w:r w:rsidR="00DB3D1B" w:rsidRPr="008973BD">
          <w:rPr>
            <w:b/>
            <w:bCs/>
            <w:rPrChange w:id="2000" w:author="David Linan Romero" w:date="2021-03-09T17:36:00Z">
              <w:rPr>
                <w:b/>
                <w:bCs/>
                <w:color w:val="70AD47" w:themeColor="accent6"/>
              </w:rPr>
            </w:rPrChange>
          </w:rPr>
          <w:t>(</w:t>
        </w:r>
        <w:r w:rsidR="00DB3D1B" w:rsidRPr="008973BD">
          <w:rPr>
            <w:b/>
            <w:bCs/>
            <w:rPrChange w:id="2001" w:author="David Linan Romero" w:date="2021-03-09T17:36:00Z">
              <w:rPr>
                <w:b/>
                <w:bCs/>
              </w:rPr>
            </w:rPrChange>
          </w:rPr>
          <w:t>1. Identify variables and sets</w:t>
        </w:r>
        <w:r w:rsidR="00DB3D1B" w:rsidRPr="008973BD">
          <w:rPr>
            <w:b/>
            <w:bCs/>
            <w:rPrChange w:id="2002" w:author="David Linan Romero" w:date="2021-03-09T17:36:00Z">
              <w:rPr>
                <w:b/>
                <w:bCs/>
                <w:color w:val="70AD47" w:themeColor="accent6"/>
              </w:rPr>
            </w:rPrChange>
          </w:rPr>
          <w:t>)</w:t>
        </w:r>
      </w:ins>
      <w:ins w:id="2003" w:author="David Linan Romero" w:date="2021-03-09T17:05:00Z">
        <w:r w:rsidRPr="008973BD">
          <w:rPr>
            <w:rFonts w:eastAsiaTheme="minorEastAsia"/>
            <w:bCs/>
            <w:rPrChange w:id="2004" w:author="David Linan Romero" w:date="2021-03-09T17:36:00Z">
              <w:rPr>
                <w:rFonts w:eastAsiaTheme="minorEastAsia"/>
                <w:b/>
              </w:rPr>
            </w:rPrChange>
          </w:rPr>
          <w:t>,</w:t>
        </w:r>
      </w:ins>
      <w:ins w:id="2005" w:author="David Linan Romero" w:date="2021-03-09T17:33:00Z">
        <w:r w:rsidR="00AE52F9" w:rsidRPr="008973BD">
          <w:rPr>
            <w:rFonts w:eastAsiaTheme="minorEastAsia"/>
            <w:bCs/>
            <w:rPrChange w:id="2006" w:author="David Linan Romero" w:date="2021-03-09T17:36:00Z">
              <w:rPr/>
            </w:rPrChange>
          </w:rPr>
          <w:t xml:space="preserve"> </w:t>
        </w:r>
      </w:ins>
      <w:ins w:id="2007" w:author="David Linan Romero" w:date="2021-03-09T17:06:00Z">
        <w:r w:rsidR="005220A1" w:rsidRPr="008973BD">
          <w:rPr>
            <w:rFonts w:eastAsiaTheme="minorEastAsia"/>
            <w:rPrChange w:id="2008" w:author="David Linan Romero" w:date="2021-03-09T17:36:00Z">
              <w:rPr/>
            </w:rPrChange>
          </w:rPr>
          <w:t>we</w:t>
        </w:r>
      </w:ins>
      <w:ins w:id="2009" w:author="David Linan Romero" w:date="2021-03-09T17:24:00Z">
        <w:r w:rsidR="00DB3D1B" w:rsidRPr="008973BD">
          <w:rPr>
            <w:rFonts w:eastAsiaTheme="minorEastAsia"/>
            <w:rPrChange w:id="2010" w:author="David Linan Romero" w:date="2021-03-09T17:36:00Z">
              <w:rPr/>
            </w:rPrChange>
          </w:rPr>
          <w:t xml:space="preserve"> </w:t>
        </w:r>
      </w:ins>
      <w:ins w:id="2011" w:author="David Linan Romero" w:date="2021-03-09T17:06:00Z">
        <w:r w:rsidR="005220A1" w:rsidRPr="008973BD">
          <w:rPr>
            <w:rFonts w:eastAsiaTheme="minorEastAsia"/>
            <w:rPrChange w:id="2012" w:author="David Linan Romero" w:date="2021-03-09T17:36:00Z">
              <w:rPr/>
            </w:rPrChange>
          </w:rPr>
          <w:t>have</w:t>
        </w:r>
      </w:ins>
      <w:ins w:id="2013" w:author="David Linan Romero" w:date="2021-03-09T17:08:00Z">
        <w:r w:rsidR="008B6D04" w:rsidRPr="008973BD">
          <w:rPr>
            <w:rFonts w:eastAsiaTheme="minorEastAsia"/>
            <w:rPrChange w:id="2014" w:author="David Linan Romero" w:date="2021-03-09T17:36:00Z">
              <w:rPr/>
            </w:rPrChange>
          </w:rPr>
          <w:t xml:space="preserve"> </w:t>
        </w:r>
      </w:ins>
      <m:oMath>
        <m:r>
          <w:ins w:id="2015" w:author="David Linan Romero" w:date="2021-03-09T17:24:00Z">
            <w:rPr>
              <w:rFonts w:ascii="Cambria Math" w:eastAsiaTheme="minorEastAsia" w:hAnsi="Cambria Math"/>
              <w:rPrChange w:id="2016" w:author="David Linan Romero" w:date="2021-03-09T17:36:00Z">
                <w:rPr>
                  <w:rFonts w:ascii="Cambria Math" w:hAnsi="Cambria Math"/>
                </w:rPr>
              </w:rPrChange>
            </w:rPr>
            <m:t>se</m:t>
          </w:ins>
        </m:r>
        <m:sSub>
          <m:sSubPr>
            <m:ctrlPr>
              <w:ins w:id="2017" w:author="David Linan Romero" w:date="2021-03-09T17:24:00Z">
                <w:rPr>
                  <w:rFonts w:ascii="Cambria Math" w:eastAsiaTheme="minorEastAsia" w:hAnsi="Cambria Math"/>
                  <w:i/>
                  <w:rPrChange w:id="2018" w:author="David Linan Romero" w:date="2021-03-09T17:36:00Z">
                    <w:rPr>
                      <w:rFonts w:ascii="Cambria Math" w:hAnsi="Cambria Math"/>
                      <w:i/>
                    </w:rPr>
                  </w:rPrChange>
                </w:rPr>
              </w:ins>
            </m:ctrlPr>
          </m:sSubPr>
          <m:e>
            <m:r>
              <w:ins w:id="2019" w:author="David Linan Romero" w:date="2021-03-09T17:24:00Z">
                <w:rPr>
                  <w:rFonts w:ascii="Cambria Math" w:eastAsiaTheme="minorEastAsia" w:hAnsi="Cambria Math"/>
                  <w:rPrChange w:id="2020" w:author="David Linan Romero" w:date="2021-03-09T17:36:00Z">
                    <w:rPr>
                      <w:rFonts w:ascii="Cambria Math" w:hAnsi="Cambria Math"/>
                    </w:rPr>
                  </w:rPrChange>
                </w:rPr>
                <m:t>t</m:t>
              </w:ins>
            </m:r>
          </m:e>
          <m:sub>
            <m:r>
              <w:ins w:id="2021" w:author="David Linan Romero" w:date="2021-03-09T17:24:00Z">
                <w:rPr>
                  <w:rFonts w:ascii="Cambria Math" w:eastAsiaTheme="minorEastAsia" w:hAnsi="Cambria Math"/>
                  <w:rPrChange w:id="2022" w:author="David Linan Romero" w:date="2021-03-09T17:36:00Z">
                    <w:rPr>
                      <w:rFonts w:ascii="Cambria Math" w:hAnsi="Cambria Math"/>
                    </w:rPr>
                  </w:rPrChange>
                </w:rPr>
                <m:t>j</m:t>
              </w:ins>
            </m:r>
          </m:sub>
        </m:sSub>
        <m:r>
          <w:ins w:id="2023" w:author="David Linan Romero" w:date="2021-03-09T17:25:00Z">
            <w:rPr>
              <w:rFonts w:ascii="Cambria Math" w:eastAsiaTheme="minorEastAsia" w:hAnsi="Cambria Math"/>
              <w:rPrChange w:id="2024" w:author="David Linan Romero" w:date="2021-03-09T17:36:00Z">
                <w:rPr>
                  <w:rFonts w:ascii="Cambria Math" w:hAnsi="Cambria Math"/>
                </w:rPr>
              </w:rPrChange>
            </w:rPr>
            <m:t>=P</m:t>
          </w:ins>
        </m:r>
        <m:r>
          <w:ins w:id="2025" w:author="David Linan Romero" w:date="2021-03-09T17:24:00Z">
            <w:rPr>
              <w:rFonts w:ascii="Cambria Math" w:eastAsiaTheme="minorEastAsia" w:hAnsi="Cambria Math"/>
              <w:rPrChange w:id="2026" w:author="David Linan Romero" w:date="2021-03-09T17:36:00Z">
                <w:rPr>
                  <w:rFonts w:ascii="Cambria Math" w:hAnsi="Cambria Math"/>
                </w:rPr>
              </w:rPrChange>
            </w:rPr>
            <m:t>, ∀j∈{1,2,…,maxi+maxi}</m:t>
          </w:ins>
        </m:r>
      </m:oMath>
      <w:ins w:id="2027" w:author="David Linan Romero" w:date="2021-03-09T17:25:00Z">
        <w:r w:rsidR="006C5420" w:rsidRPr="008973BD">
          <w:rPr>
            <w:rFonts w:eastAsiaTheme="minorEastAsia"/>
            <w:rPrChange w:id="2028" w:author="David Linan Romero" w:date="2021-03-09T17:36:00Z">
              <w:rPr/>
            </w:rPrChange>
          </w:rPr>
          <w:t>.</w:t>
        </w:r>
      </w:ins>
      <w:ins w:id="2029" w:author="David Linan Romero" w:date="2021-03-09T17:26:00Z">
        <w:r w:rsidR="00814159" w:rsidRPr="008973BD">
          <w:rPr>
            <w:rFonts w:eastAsiaTheme="minorEastAsia"/>
            <w:rPrChange w:id="2030" w:author="David Linan Romero" w:date="2021-03-09T17:36:00Z">
              <w:rPr/>
            </w:rPrChange>
          </w:rPr>
          <w:t xml:space="preserve"> </w:t>
        </w:r>
      </w:ins>
    </w:p>
    <w:p w14:paraId="4C29E90C" w14:textId="77777777" w:rsidR="004275BA" w:rsidRDefault="004275BA" w:rsidP="004275BA">
      <w:pPr>
        <w:pStyle w:val="ListParagraph"/>
        <w:ind w:left="1440"/>
        <w:jc w:val="both"/>
        <w:rPr>
          <w:ins w:id="2031" w:author="David Linan Romero" w:date="2021-03-09T17:32:00Z"/>
          <w:rFonts w:eastAsiaTheme="minorEastAsia"/>
        </w:rPr>
        <w:pPrChange w:id="2032" w:author="David Linan Romero" w:date="2021-03-09T17:35:00Z">
          <w:pPr>
            <w:pStyle w:val="ListParagraph"/>
            <w:numPr>
              <w:ilvl w:val="1"/>
              <w:numId w:val="19"/>
            </w:numPr>
            <w:ind w:left="1440" w:hanging="360"/>
            <w:jc w:val="both"/>
          </w:pPr>
        </w:pPrChange>
      </w:pPr>
    </w:p>
    <w:p w14:paraId="20D4DBBF" w14:textId="70E82980" w:rsidR="006C5420" w:rsidRDefault="00814159" w:rsidP="0083456C">
      <w:pPr>
        <w:pStyle w:val="ListParagraph"/>
        <w:ind w:left="1440"/>
        <w:jc w:val="both"/>
        <w:rPr>
          <w:ins w:id="2033" w:author="David Linan Romero" w:date="2021-03-09T17:27:00Z"/>
          <w:rFonts w:eastAsiaTheme="minorEastAsia"/>
        </w:rPr>
        <w:pPrChange w:id="2034" w:author="David Linan Romero" w:date="2021-03-09T17:32:00Z">
          <w:pPr>
            <w:pStyle w:val="ListParagraph"/>
            <w:numPr>
              <w:ilvl w:val="1"/>
              <w:numId w:val="19"/>
            </w:numPr>
            <w:ind w:left="1440" w:hanging="360"/>
            <w:jc w:val="both"/>
          </w:pPr>
        </w:pPrChange>
      </w:pPr>
      <w:ins w:id="2035" w:author="David Linan Romero" w:date="2021-03-09T17:26:00Z">
        <w:r>
          <w:rPr>
            <w:rFonts w:eastAsiaTheme="minorEastAsia"/>
          </w:rPr>
          <w:t xml:space="preserve">For </w:t>
        </w:r>
      </w:ins>
      <m:oMath>
        <m:r>
          <w:ins w:id="2036" w:author="David Linan Romero" w:date="2021-03-09T17:26:00Z">
            <w:rPr>
              <w:rFonts w:ascii="Cambria Math" w:eastAsiaTheme="minorEastAsia" w:hAnsi="Cambria Math"/>
            </w:rPr>
            <m:t>j</m:t>
          </w:ins>
        </m:r>
        <m:r>
          <w:ins w:id="2037" w:author="David Linan Romero" w:date="2021-03-09T17:26:00Z">
            <w:rPr>
              <w:rFonts w:ascii="Cambria Math" w:eastAsiaTheme="minorEastAsia" w:hAnsi="Cambria Math"/>
            </w:rPr>
            <m:t>∈</m:t>
          </w:ins>
        </m:r>
        <m:d>
          <m:dPr>
            <m:begChr m:val="{"/>
            <m:endChr m:val="}"/>
            <m:ctrlPr>
              <w:ins w:id="2038" w:author="David Linan Romero" w:date="2021-03-09T17:26:00Z">
                <w:rPr>
                  <w:rFonts w:ascii="Cambria Math" w:eastAsiaTheme="minorEastAsia" w:hAnsi="Cambria Math"/>
                  <w:i/>
                </w:rPr>
              </w:ins>
            </m:ctrlPr>
          </m:dPr>
          <m:e>
            <m:r>
              <w:ins w:id="2039" w:author="David Linan Romero" w:date="2021-03-09T17:26:00Z">
                <w:rPr>
                  <w:rFonts w:ascii="Cambria Math" w:eastAsiaTheme="minorEastAsia" w:hAnsi="Cambria Math"/>
                </w:rPr>
                <m:t>1,2,</m:t>
              </w:ins>
            </m:r>
            <m:r>
              <w:ins w:id="2040" w:author="David Linan Romero" w:date="2021-03-09T17:27:00Z">
                <w:rPr>
                  <w:rFonts w:ascii="Cambria Math" w:eastAsiaTheme="minorEastAsia" w:hAnsi="Cambria Math"/>
                </w:rPr>
                <m:t>…,maxi</m:t>
              </w:ins>
            </m:r>
          </m:e>
        </m:d>
      </m:oMath>
      <w:ins w:id="2041" w:author="David Linan Romero" w:date="2021-03-09T17:32:00Z">
        <w:r w:rsidR="004F0268">
          <w:rPr>
            <w:rFonts w:eastAsiaTheme="minorEastAsia"/>
          </w:rPr>
          <w:t xml:space="preserve">, i.e. </w:t>
        </w:r>
      </w:ins>
      <m:oMath>
        <m:r>
          <w:ins w:id="2042" w:author="David Linan Romero" w:date="2021-03-09T17:32:00Z">
            <w:rPr>
              <w:rFonts w:ascii="Cambria Math" w:eastAsiaTheme="minorEastAsia" w:hAnsi="Cambria Math"/>
            </w:rPr>
            <m:t>[</m:t>
          </w:ins>
        </m:r>
        <m:sSub>
          <m:sSubPr>
            <m:ctrlPr>
              <w:ins w:id="2043" w:author="David Linan Romero" w:date="2021-03-09T17:32:00Z">
                <w:rPr>
                  <w:rFonts w:ascii="Cambria Math" w:eastAsiaTheme="minorEastAsia" w:hAnsi="Cambria Math"/>
                  <w:b/>
                  <w:bCs/>
                  <w:i/>
                </w:rPr>
              </w:ins>
            </m:ctrlPr>
          </m:sSubPr>
          <m:e>
            <m:r>
              <w:ins w:id="2044" w:author="David Linan Romero" w:date="2021-03-09T17:32:00Z">
                <m:rPr>
                  <m:sty m:val="bi"/>
                </m:rPr>
                <w:rPr>
                  <w:rFonts w:ascii="Cambria Math" w:eastAsiaTheme="minorEastAsia" w:hAnsi="Cambria Math"/>
                </w:rPr>
                <m:t>ext</m:t>
              </w:ins>
            </m:r>
          </m:e>
          <m:sub>
            <m:r>
              <w:ins w:id="2045" w:author="David Linan Romero" w:date="2021-03-09T17:32:00Z">
                <w:rPr>
                  <w:rFonts w:ascii="Cambria Math" w:eastAsiaTheme="minorEastAsia" w:hAnsi="Cambria Math"/>
                </w:rPr>
                <m:t>1</m:t>
              </w:ins>
            </m:r>
          </m:sub>
        </m:sSub>
        <m:r>
          <w:ins w:id="2046" w:author="David Linan Romero" w:date="2021-03-09T17:32:00Z">
            <w:rPr>
              <w:rFonts w:ascii="Cambria Math" w:eastAsiaTheme="minorEastAsia" w:hAnsi="Cambria Math"/>
            </w:rPr>
            <m:t>,…,</m:t>
          </w:ins>
        </m:r>
        <m:sSub>
          <m:sSubPr>
            <m:ctrlPr>
              <w:ins w:id="2047" w:author="David Linan Romero" w:date="2021-03-09T17:32:00Z">
                <w:rPr>
                  <w:rFonts w:ascii="Cambria Math" w:eastAsiaTheme="minorEastAsia" w:hAnsi="Cambria Math"/>
                  <w:b/>
                  <w:bCs/>
                  <w:i/>
                </w:rPr>
              </w:ins>
            </m:ctrlPr>
          </m:sSubPr>
          <m:e>
            <m:r>
              <w:ins w:id="2048" w:author="David Linan Romero" w:date="2021-03-09T17:32:00Z">
                <m:rPr>
                  <m:sty m:val="bi"/>
                </m:rPr>
                <w:rPr>
                  <w:rFonts w:ascii="Cambria Math" w:eastAsiaTheme="minorEastAsia" w:hAnsi="Cambria Math"/>
                </w:rPr>
                <m:t>ext</m:t>
              </w:ins>
            </m:r>
          </m:e>
          <m:sub>
            <m:r>
              <w:ins w:id="2049" w:author="David Linan Romero" w:date="2021-03-09T17:32:00Z">
                <w:rPr>
                  <w:rFonts w:ascii="Cambria Math" w:eastAsiaTheme="minorEastAsia" w:hAnsi="Cambria Math"/>
                </w:rPr>
                <m:t>maxi</m:t>
              </w:ins>
            </m:r>
          </m:sub>
        </m:sSub>
        <m:r>
          <w:ins w:id="2050" w:author="David Linan Romero" w:date="2021-03-09T17:32:00Z">
            <w:rPr>
              <w:rFonts w:ascii="Cambria Math" w:eastAsiaTheme="minorEastAsia" w:hAnsi="Cambria Math"/>
            </w:rPr>
            <m:t>]</m:t>
          </w:ins>
        </m:r>
      </m:oMath>
      <w:ins w:id="2051" w:author="David Linan Romero" w:date="2021-03-09T17:32:00Z">
        <w:r w:rsidR="0083456C">
          <w:rPr>
            <w:rFonts w:eastAsiaTheme="minorEastAsia"/>
          </w:rPr>
          <w:t xml:space="preserve">, </w:t>
        </w:r>
      </w:ins>
      <w:ins w:id="2052" w:author="David Linan Romero" w:date="2021-03-09T17:27:00Z">
        <w:r w:rsidR="00970A10">
          <w:rPr>
            <w:rFonts w:eastAsiaTheme="minorEastAsia"/>
          </w:rPr>
          <w:t>we have:</w:t>
        </w:r>
      </w:ins>
    </w:p>
    <w:p w14:paraId="3CED5B58" w14:textId="18191CCB" w:rsidR="000F4DF8" w:rsidRPr="000F4DF8" w:rsidRDefault="000F4DF8" w:rsidP="000F4DF8">
      <w:pPr>
        <w:pStyle w:val="ListParagraph"/>
        <w:jc w:val="both"/>
        <w:rPr>
          <w:ins w:id="2053" w:author="David Linan Romero" w:date="2021-03-09T17:27:00Z"/>
          <w:rFonts w:eastAsiaTheme="minorEastAsia"/>
          <w:rPrChange w:id="2054" w:author="David Linan Romero" w:date="2021-03-09T17:27:00Z">
            <w:rPr>
              <w:ins w:id="2055" w:author="David Linan Romero" w:date="2021-03-09T17:27:00Z"/>
              <w:rFonts w:eastAsiaTheme="minorEastAsia"/>
            </w:rPr>
          </w:rPrChange>
        </w:rPr>
      </w:pPr>
      <m:oMathPara>
        <m:oMath>
          <m:r>
            <w:ins w:id="2056" w:author="David Linan Romero" w:date="2021-03-09T17:27:00Z">
              <w:rPr>
                <w:rFonts w:ascii="Cambria Math" w:eastAsiaTheme="minorEastAsia" w:hAnsi="Cambria Math"/>
              </w:rPr>
              <m:t>Exactly</m:t>
            </w:ins>
          </m:r>
          <m:d>
            <m:dPr>
              <m:ctrlPr>
                <w:ins w:id="2057" w:author="David Linan Romero" w:date="2021-03-09T17:27:00Z">
                  <w:rPr>
                    <w:rFonts w:ascii="Cambria Math" w:eastAsiaTheme="minorEastAsia" w:hAnsi="Cambria Math"/>
                    <w:i/>
                  </w:rPr>
                </w:ins>
              </m:ctrlPr>
            </m:dPr>
            <m:e>
              <m:r>
                <w:ins w:id="2058" w:author="David Linan Romero" w:date="2021-03-09T17:27:00Z">
                  <w:rPr>
                    <w:rFonts w:ascii="Cambria Math" w:eastAsiaTheme="minorEastAsia" w:hAnsi="Cambria Math"/>
                  </w:rPr>
                  <m:t>1,</m:t>
                </w:ins>
              </m:r>
              <m:d>
                <m:dPr>
                  <m:begChr m:val="["/>
                  <m:endChr m:val="]"/>
                  <m:ctrlPr>
                    <w:ins w:id="2059" w:author="David Linan Romero" w:date="2021-03-09T17:27:00Z">
                      <w:rPr>
                        <w:rFonts w:ascii="Cambria Math" w:eastAsiaTheme="minorEastAsia" w:hAnsi="Cambria Math"/>
                        <w:i/>
                      </w:rPr>
                    </w:ins>
                  </m:ctrlPr>
                </m:dPr>
                <m:e>
                  <m:r>
                    <w:ins w:id="2060" w:author="David Linan Romero" w:date="2021-03-09T17:27:00Z">
                      <w:rPr>
                        <w:rFonts w:ascii="Cambria Math" w:eastAsiaTheme="minorEastAsia" w:hAnsi="Cambria Math"/>
                      </w:rPr>
                      <m:t>Y</m:t>
                    </w:ins>
                  </m:r>
                  <m:sSub>
                    <m:sSubPr>
                      <m:ctrlPr>
                        <w:ins w:id="2061" w:author="David Linan Romero" w:date="2021-03-09T17:27:00Z">
                          <w:rPr>
                            <w:rFonts w:ascii="Cambria Math" w:eastAsiaTheme="minorEastAsia" w:hAnsi="Cambria Math"/>
                            <w:i/>
                          </w:rPr>
                        </w:ins>
                      </m:ctrlPr>
                    </m:sSubPr>
                    <m:e>
                      <m:r>
                        <w:ins w:id="2062" w:author="David Linan Romero" w:date="2021-03-09T17:27:00Z">
                          <w:rPr>
                            <w:rFonts w:ascii="Cambria Math" w:eastAsiaTheme="minorEastAsia" w:hAnsi="Cambria Math"/>
                          </w:rPr>
                          <m:t>M</m:t>
                        </w:ins>
                      </m:r>
                    </m:e>
                    <m:sub>
                      <m:r>
                        <w:ins w:id="2063" w:author="David Linan Romero" w:date="2021-03-09T17:27:00Z">
                          <w:rPr>
                            <w:rFonts w:ascii="Cambria Math" w:eastAsiaTheme="minorEastAsia" w:hAnsi="Cambria Math"/>
                          </w:rPr>
                          <m:t>i,1</m:t>
                        </w:ins>
                      </m:r>
                    </m:sub>
                  </m:sSub>
                  <m:r>
                    <w:ins w:id="2064" w:author="David Linan Romero" w:date="2021-03-09T17:27:00Z">
                      <w:rPr>
                        <w:rFonts w:ascii="Cambria Math" w:eastAsiaTheme="minorEastAsia" w:hAnsi="Cambria Math"/>
                      </w:rPr>
                      <m:t>,Y</m:t>
                    </w:ins>
                  </m:r>
                  <m:sSub>
                    <m:sSubPr>
                      <m:ctrlPr>
                        <w:ins w:id="2065" w:author="David Linan Romero" w:date="2021-03-09T17:27:00Z">
                          <w:rPr>
                            <w:rFonts w:ascii="Cambria Math" w:eastAsiaTheme="minorEastAsia" w:hAnsi="Cambria Math"/>
                            <w:i/>
                          </w:rPr>
                        </w:ins>
                      </m:ctrlPr>
                    </m:sSubPr>
                    <m:e>
                      <m:r>
                        <w:ins w:id="2066" w:author="David Linan Romero" w:date="2021-03-09T17:27:00Z">
                          <w:rPr>
                            <w:rFonts w:ascii="Cambria Math" w:eastAsiaTheme="minorEastAsia" w:hAnsi="Cambria Math"/>
                          </w:rPr>
                          <m:t>M</m:t>
                        </w:ins>
                      </m:r>
                    </m:e>
                    <m:sub>
                      <m:r>
                        <w:ins w:id="2067" w:author="David Linan Romero" w:date="2021-03-09T17:27:00Z">
                          <w:rPr>
                            <w:rFonts w:ascii="Cambria Math" w:eastAsiaTheme="minorEastAsia" w:hAnsi="Cambria Math"/>
                          </w:rPr>
                          <m:t>i,2</m:t>
                        </w:ins>
                      </m:r>
                    </m:sub>
                  </m:sSub>
                  <m:r>
                    <w:ins w:id="2068" w:author="David Linan Romero" w:date="2021-03-09T17:27:00Z">
                      <w:rPr>
                        <w:rFonts w:ascii="Cambria Math" w:eastAsiaTheme="minorEastAsia" w:hAnsi="Cambria Math"/>
                      </w:rPr>
                      <m:t>,…,Y</m:t>
                    </w:ins>
                  </m:r>
                  <m:sSub>
                    <m:sSubPr>
                      <m:ctrlPr>
                        <w:ins w:id="2069" w:author="David Linan Romero" w:date="2021-03-09T17:27:00Z">
                          <w:rPr>
                            <w:rFonts w:ascii="Cambria Math" w:eastAsiaTheme="minorEastAsia" w:hAnsi="Cambria Math"/>
                            <w:i/>
                          </w:rPr>
                        </w:ins>
                      </m:ctrlPr>
                    </m:sSubPr>
                    <m:e>
                      <m:r>
                        <w:ins w:id="2070" w:author="David Linan Romero" w:date="2021-03-09T17:27:00Z">
                          <w:rPr>
                            <w:rFonts w:ascii="Cambria Math" w:eastAsiaTheme="minorEastAsia" w:hAnsi="Cambria Math"/>
                          </w:rPr>
                          <m:t>M</m:t>
                        </w:ins>
                      </m:r>
                    </m:e>
                    <m:sub>
                      <m:r>
                        <w:ins w:id="2071" w:author="David Linan Romero" w:date="2021-03-09T17:27:00Z">
                          <w:rPr>
                            <w:rFonts w:ascii="Cambria Math" w:eastAsiaTheme="minorEastAsia" w:hAnsi="Cambria Math"/>
                          </w:rPr>
                          <m:t>i,maxp</m:t>
                        </w:ins>
                      </m:r>
                    </m:sub>
                  </m:sSub>
                </m:e>
              </m:d>
            </m:e>
          </m:d>
          <m:r>
            <w:ins w:id="2072" w:author="David Linan Romero" w:date="2021-03-09T17:27:00Z">
              <w:rPr>
                <w:rFonts w:ascii="Cambria Math" w:eastAsiaTheme="minorEastAsia" w:hAnsi="Cambria Math"/>
              </w:rPr>
              <m:t xml:space="preserve">  ,    ∀i∈I</m:t>
            </w:ins>
          </m:r>
        </m:oMath>
      </m:oMathPara>
    </w:p>
    <w:p w14:paraId="16724D06" w14:textId="0BC293A5" w:rsidR="000F4DF8" w:rsidRDefault="00A93D7E" w:rsidP="00FB2C58">
      <w:pPr>
        <w:pStyle w:val="ListParagraph"/>
        <w:ind w:left="1440"/>
        <w:jc w:val="both"/>
        <w:rPr>
          <w:ins w:id="2073" w:author="David Linan Romero" w:date="2021-03-09T17:33:00Z"/>
          <w:rFonts w:eastAsiaTheme="minorEastAsia"/>
        </w:rPr>
        <w:pPrChange w:id="2074" w:author="David Linan Romero" w:date="2021-03-09T17:34:00Z">
          <w:pPr>
            <w:pStyle w:val="ListParagraph"/>
            <w:jc w:val="both"/>
          </w:pPr>
        </w:pPrChange>
      </w:pPr>
      <w:ins w:id="2075" w:author="David Linan Romero" w:date="2021-03-09T17:28:00Z">
        <w:r>
          <w:rPr>
            <w:rFonts w:eastAsiaTheme="minorEastAsia"/>
          </w:rPr>
          <w:t xml:space="preserve">And for </w:t>
        </w:r>
      </w:ins>
      <m:oMath>
        <m:r>
          <w:ins w:id="2076" w:author="David Linan Romero" w:date="2021-03-09T17:28:00Z">
            <w:rPr>
              <w:rFonts w:ascii="Cambria Math" w:eastAsiaTheme="minorEastAsia" w:hAnsi="Cambria Math"/>
            </w:rPr>
            <m:t>j∈{maxi</m:t>
          </w:ins>
        </m:r>
        <m:r>
          <w:ins w:id="2077" w:author="David Linan Romero" w:date="2021-03-09T17:28:00Z">
            <w:rPr>
              <w:rFonts w:ascii="Cambria Math" w:eastAsiaTheme="minorEastAsia" w:hAnsi="Cambria Math"/>
            </w:rPr>
            <m:t>,</m:t>
          </w:ins>
        </m:r>
        <m:r>
          <w:ins w:id="2078" w:author="David Linan Romero" w:date="2021-03-09T17:28:00Z">
            <w:rPr>
              <w:rFonts w:ascii="Cambria Math" w:eastAsiaTheme="minorEastAsia" w:hAnsi="Cambria Math"/>
            </w:rPr>
            <m:t>maxi</m:t>
          </w:ins>
        </m:r>
        <m:r>
          <w:ins w:id="2079" w:author="David Linan Romero" w:date="2021-03-09T17:28:00Z">
            <w:rPr>
              <w:rFonts w:ascii="Cambria Math" w:eastAsiaTheme="minorEastAsia" w:hAnsi="Cambria Math"/>
            </w:rPr>
            <m:t>+1,…,</m:t>
          </w:ins>
        </m:r>
        <m:r>
          <w:ins w:id="2080" w:author="David Linan Romero" w:date="2021-03-09T17:28:00Z">
            <w:rPr>
              <w:rFonts w:ascii="Cambria Math" w:eastAsiaTheme="minorEastAsia" w:hAnsi="Cambria Math"/>
            </w:rPr>
            <m:t>maxi</m:t>
          </w:ins>
        </m:r>
        <m:r>
          <w:ins w:id="2081" w:author="David Linan Romero" w:date="2021-03-09T17:28:00Z">
            <w:rPr>
              <w:rFonts w:ascii="Cambria Math" w:eastAsiaTheme="minorEastAsia" w:hAnsi="Cambria Math"/>
            </w:rPr>
            <m:t>+maxi</m:t>
          </w:ins>
        </m:r>
        <m:r>
          <w:ins w:id="2082" w:author="David Linan Romero" w:date="2021-03-09T17:28:00Z">
            <w:rPr>
              <w:rFonts w:ascii="Cambria Math" w:eastAsiaTheme="minorEastAsia" w:hAnsi="Cambria Math"/>
            </w:rPr>
            <m:t>}</m:t>
          </w:ins>
        </m:r>
      </m:oMath>
      <w:ins w:id="2083" w:author="David Linan Romero" w:date="2021-03-09T17:28:00Z">
        <w:r>
          <w:rPr>
            <w:rFonts w:eastAsiaTheme="minorEastAsia"/>
          </w:rPr>
          <w:t xml:space="preserve"> </w:t>
        </w:r>
      </w:ins>
      <w:ins w:id="2084" w:author="David Linan Romero" w:date="2021-03-09T17:34:00Z">
        <w:r w:rsidR="00FB2C58">
          <w:rPr>
            <w:rFonts w:eastAsiaTheme="minorEastAsia"/>
          </w:rPr>
          <w:t xml:space="preserve">,i.e. </w:t>
        </w:r>
      </w:ins>
      <m:oMath>
        <m:r>
          <w:ins w:id="2085" w:author="David Linan Romero" w:date="2021-03-09T17:34:00Z">
            <w:rPr>
              <w:rFonts w:ascii="Cambria Math" w:eastAsiaTheme="minorEastAsia" w:hAnsi="Cambria Math"/>
            </w:rPr>
            <m:t>[</m:t>
          </w:ins>
        </m:r>
        <m:sSub>
          <m:sSubPr>
            <m:ctrlPr>
              <w:ins w:id="2086" w:author="David Linan Romero" w:date="2021-03-09T17:34:00Z">
                <w:rPr>
                  <w:rFonts w:ascii="Cambria Math" w:eastAsiaTheme="minorEastAsia" w:hAnsi="Cambria Math"/>
                  <w:b/>
                  <w:bCs/>
                  <w:i/>
                </w:rPr>
              </w:ins>
            </m:ctrlPr>
          </m:sSubPr>
          <m:e>
            <m:r>
              <w:ins w:id="2087" w:author="David Linan Romero" w:date="2021-03-09T17:34:00Z">
                <m:rPr>
                  <m:sty m:val="bi"/>
                </m:rPr>
                <w:rPr>
                  <w:rFonts w:ascii="Cambria Math" w:eastAsiaTheme="minorEastAsia" w:hAnsi="Cambria Math"/>
                </w:rPr>
                <m:t>ext</m:t>
              </w:ins>
            </m:r>
          </m:e>
          <m:sub>
            <m:r>
              <w:ins w:id="2088" w:author="David Linan Romero" w:date="2021-03-09T17:34:00Z">
                <w:rPr>
                  <w:rFonts w:ascii="Cambria Math" w:eastAsiaTheme="minorEastAsia" w:hAnsi="Cambria Math"/>
                </w:rPr>
                <m:t>maxi</m:t>
              </w:ins>
            </m:r>
          </m:sub>
        </m:sSub>
        <m:r>
          <w:ins w:id="2089" w:author="David Linan Romero" w:date="2021-03-09T17:34:00Z">
            <w:rPr>
              <w:rFonts w:ascii="Cambria Math" w:eastAsiaTheme="minorEastAsia" w:hAnsi="Cambria Math"/>
            </w:rPr>
            <m:t>,…,</m:t>
          </w:ins>
        </m:r>
        <m:sSub>
          <m:sSubPr>
            <m:ctrlPr>
              <w:ins w:id="2090" w:author="David Linan Romero" w:date="2021-03-09T17:34:00Z">
                <w:rPr>
                  <w:rFonts w:ascii="Cambria Math" w:eastAsiaTheme="minorEastAsia" w:hAnsi="Cambria Math"/>
                  <w:b/>
                  <w:bCs/>
                  <w:i/>
                </w:rPr>
              </w:ins>
            </m:ctrlPr>
          </m:sSubPr>
          <m:e>
            <m:r>
              <w:ins w:id="2091" w:author="David Linan Romero" w:date="2021-03-09T17:34:00Z">
                <m:rPr>
                  <m:sty m:val="bi"/>
                </m:rPr>
                <w:rPr>
                  <w:rFonts w:ascii="Cambria Math" w:eastAsiaTheme="minorEastAsia" w:hAnsi="Cambria Math"/>
                </w:rPr>
                <m:t>ext</m:t>
              </w:ins>
            </m:r>
          </m:e>
          <m:sub>
            <m:r>
              <w:ins w:id="2092" w:author="David Linan Romero" w:date="2021-03-09T17:34:00Z">
                <w:rPr>
                  <w:rFonts w:ascii="Cambria Math" w:eastAsiaTheme="minorEastAsia" w:hAnsi="Cambria Math"/>
                </w:rPr>
                <m:t>maxi</m:t>
              </w:ins>
            </m:r>
            <m:r>
              <w:ins w:id="2093" w:author="David Linan Romero" w:date="2021-03-09T17:34:00Z">
                <w:rPr>
                  <w:rFonts w:ascii="Cambria Math" w:eastAsiaTheme="minorEastAsia" w:hAnsi="Cambria Math"/>
                </w:rPr>
                <m:t>+maxi</m:t>
              </w:ins>
            </m:r>
          </m:sub>
        </m:sSub>
        <m:r>
          <w:ins w:id="2094" w:author="David Linan Romero" w:date="2021-03-09T17:34:00Z">
            <w:rPr>
              <w:rFonts w:ascii="Cambria Math" w:eastAsiaTheme="minorEastAsia" w:hAnsi="Cambria Math"/>
            </w:rPr>
            <m:t>]</m:t>
          </w:ins>
        </m:r>
      </m:oMath>
      <w:ins w:id="2095" w:author="David Linan Romero" w:date="2021-03-09T17:34:00Z">
        <w:r w:rsidR="00FB2C58">
          <w:rPr>
            <w:rFonts w:eastAsiaTheme="minorEastAsia"/>
          </w:rPr>
          <w:t xml:space="preserve">    ,</w:t>
        </w:r>
      </w:ins>
      <w:ins w:id="2096" w:author="David Linan Romero" w:date="2021-03-09T17:28:00Z">
        <w:r>
          <w:rPr>
            <w:rFonts w:eastAsiaTheme="minorEastAsia"/>
          </w:rPr>
          <w:t>we have:</w:t>
        </w:r>
      </w:ins>
    </w:p>
    <w:p w14:paraId="3B8078DC" w14:textId="355B4A66" w:rsidR="00ED57B2" w:rsidRPr="00BC2F31" w:rsidRDefault="00ED57B2" w:rsidP="00ED57B2">
      <w:pPr>
        <w:jc w:val="both"/>
        <w:rPr>
          <w:ins w:id="2097" w:author="David Linan Romero" w:date="2021-03-09T17:42:00Z"/>
          <w:rFonts w:eastAsiaTheme="minorEastAsia"/>
          <w:rPrChange w:id="2098" w:author="David Linan Romero" w:date="2021-03-09T17:42:00Z">
            <w:rPr>
              <w:ins w:id="2099" w:author="David Linan Romero" w:date="2021-03-09T17:42:00Z"/>
              <w:rFonts w:eastAsiaTheme="minorEastAsia"/>
            </w:rPr>
          </w:rPrChange>
        </w:rPr>
      </w:pPr>
      <m:oMathPara>
        <m:oMath>
          <m:r>
            <w:ins w:id="2100" w:author="David Linan Romero" w:date="2021-03-09T17:33:00Z">
              <w:rPr>
                <w:rFonts w:ascii="Cambria Math" w:eastAsiaTheme="minorEastAsia" w:hAnsi="Cambria Math"/>
              </w:rPr>
              <m:t>Exactly</m:t>
            </w:ins>
          </m:r>
          <m:d>
            <m:dPr>
              <m:ctrlPr>
                <w:ins w:id="2101" w:author="David Linan Romero" w:date="2021-03-09T17:33:00Z">
                  <w:rPr>
                    <w:rFonts w:ascii="Cambria Math" w:eastAsiaTheme="minorEastAsia" w:hAnsi="Cambria Math"/>
                    <w:i/>
                  </w:rPr>
                </w:ins>
              </m:ctrlPr>
            </m:dPr>
            <m:e>
              <m:r>
                <w:ins w:id="2102" w:author="David Linan Romero" w:date="2021-03-09T17:33:00Z">
                  <w:rPr>
                    <w:rFonts w:ascii="Cambria Math" w:eastAsiaTheme="minorEastAsia" w:hAnsi="Cambria Math"/>
                  </w:rPr>
                  <m:t>1,</m:t>
                </w:ins>
              </m:r>
              <m:d>
                <m:dPr>
                  <m:begChr m:val="["/>
                  <m:endChr m:val="]"/>
                  <m:ctrlPr>
                    <w:ins w:id="2103" w:author="David Linan Romero" w:date="2021-03-09T17:33:00Z">
                      <w:rPr>
                        <w:rFonts w:ascii="Cambria Math" w:eastAsiaTheme="minorEastAsia" w:hAnsi="Cambria Math"/>
                        <w:i/>
                      </w:rPr>
                    </w:ins>
                  </m:ctrlPr>
                </m:dPr>
                <m:e>
                  <m:r>
                    <w:ins w:id="2104" w:author="David Linan Romero" w:date="2021-03-09T17:33:00Z">
                      <w:rPr>
                        <w:rFonts w:ascii="Cambria Math" w:eastAsiaTheme="minorEastAsia" w:hAnsi="Cambria Math"/>
                      </w:rPr>
                      <m:t>Y</m:t>
                    </w:ins>
                  </m:r>
                  <m:sSub>
                    <m:sSubPr>
                      <m:ctrlPr>
                        <w:ins w:id="2105" w:author="David Linan Romero" w:date="2021-03-09T17:33:00Z">
                          <w:rPr>
                            <w:rFonts w:ascii="Cambria Math" w:eastAsiaTheme="minorEastAsia" w:hAnsi="Cambria Math"/>
                            <w:i/>
                          </w:rPr>
                        </w:ins>
                      </m:ctrlPr>
                    </m:sSubPr>
                    <m:e>
                      <m:r>
                        <w:ins w:id="2106" w:author="David Linan Romero" w:date="2021-03-09T17:33:00Z">
                          <w:rPr>
                            <w:rFonts w:ascii="Cambria Math" w:eastAsiaTheme="minorEastAsia" w:hAnsi="Cambria Math"/>
                          </w:rPr>
                          <m:t>N</m:t>
                        </w:ins>
                      </m:r>
                    </m:e>
                    <m:sub>
                      <m:r>
                        <w:ins w:id="2107" w:author="David Linan Romero" w:date="2021-03-09T17:33:00Z">
                          <w:rPr>
                            <w:rFonts w:ascii="Cambria Math" w:eastAsiaTheme="minorEastAsia" w:hAnsi="Cambria Math"/>
                          </w:rPr>
                          <m:t>i,1</m:t>
                        </w:ins>
                      </m:r>
                    </m:sub>
                  </m:sSub>
                  <m:r>
                    <w:ins w:id="2108" w:author="David Linan Romero" w:date="2021-03-09T17:33:00Z">
                      <w:rPr>
                        <w:rFonts w:ascii="Cambria Math" w:eastAsiaTheme="minorEastAsia" w:hAnsi="Cambria Math"/>
                      </w:rPr>
                      <m:t>,Y</m:t>
                    </w:ins>
                  </m:r>
                  <m:sSub>
                    <m:sSubPr>
                      <m:ctrlPr>
                        <w:ins w:id="2109" w:author="David Linan Romero" w:date="2021-03-09T17:33:00Z">
                          <w:rPr>
                            <w:rFonts w:ascii="Cambria Math" w:eastAsiaTheme="minorEastAsia" w:hAnsi="Cambria Math"/>
                            <w:i/>
                          </w:rPr>
                        </w:ins>
                      </m:ctrlPr>
                    </m:sSubPr>
                    <m:e>
                      <m:r>
                        <w:ins w:id="2110" w:author="David Linan Romero" w:date="2021-03-09T17:33:00Z">
                          <w:rPr>
                            <w:rFonts w:ascii="Cambria Math" w:eastAsiaTheme="minorEastAsia" w:hAnsi="Cambria Math"/>
                          </w:rPr>
                          <m:t>N</m:t>
                        </w:ins>
                      </m:r>
                    </m:e>
                    <m:sub>
                      <m:r>
                        <w:ins w:id="2111" w:author="David Linan Romero" w:date="2021-03-09T17:33:00Z">
                          <w:rPr>
                            <w:rFonts w:ascii="Cambria Math" w:eastAsiaTheme="minorEastAsia" w:hAnsi="Cambria Math"/>
                          </w:rPr>
                          <m:t>i,2</m:t>
                        </w:ins>
                      </m:r>
                    </m:sub>
                  </m:sSub>
                  <m:r>
                    <w:ins w:id="2112" w:author="David Linan Romero" w:date="2021-03-09T17:33:00Z">
                      <w:rPr>
                        <w:rFonts w:ascii="Cambria Math" w:eastAsiaTheme="minorEastAsia" w:hAnsi="Cambria Math"/>
                      </w:rPr>
                      <m:t>,…,Y</m:t>
                    </w:ins>
                  </m:r>
                  <m:sSub>
                    <m:sSubPr>
                      <m:ctrlPr>
                        <w:ins w:id="2113" w:author="David Linan Romero" w:date="2021-03-09T17:33:00Z">
                          <w:rPr>
                            <w:rFonts w:ascii="Cambria Math" w:eastAsiaTheme="minorEastAsia" w:hAnsi="Cambria Math"/>
                            <w:i/>
                          </w:rPr>
                        </w:ins>
                      </m:ctrlPr>
                    </m:sSubPr>
                    <m:e>
                      <m:r>
                        <w:ins w:id="2114" w:author="David Linan Romero" w:date="2021-03-09T17:33:00Z">
                          <w:rPr>
                            <w:rFonts w:ascii="Cambria Math" w:eastAsiaTheme="minorEastAsia" w:hAnsi="Cambria Math"/>
                          </w:rPr>
                          <m:t>N</m:t>
                        </w:ins>
                      </m:r>
                    </m:e>
                    <m:sub>
                      <m:r>
                        <w:ins w:id="2115" w:author="David Linan Romero" w:date="2021-03-09T17:33:00Z">
                          <w:rPr>
                            <w:rFonts w:ascii="Cambria Math" w:eastAsiaTheme="minorEastAsia" w:hAnsi="Cambria Math"/>
                          </w:rPr>
                          <m:t>i,maxp</m:t>
                        </w:ins>
                      </m:r>
                    </m:sub>
                  </m:sSub>
                </m:e>
              </m:d>
            </m:e>
          </m:d>
          <m:r>
            <w:ins w:id="2116" w:author="David Linan Romero" w:date="2021-03-09T17:33:00Z">
              <w:rPr>
                <w:rFonts w:ascii="Cambria Math" w:eastAsiaTheme="minorEastAsia" w:hAnsi="Cambria Math"/>
              </w:rPr>
              <m:t xml:space="preserve">  ,    ∀i∈I</m:t>
            </w:ins>
          </m:r>
        </m:oMath>
      </m:oMathPara>
    </w:p>
    <w:p w14:paraId="0A41E846" w14:textId="2A30FE60" w:rsidR="00BC2F31" w:rsidRPr="006E7F90" w:rsidRDefault="00441D3F" w:rsidP="00ED57B2">
      <w:pPr>
        <w:jc w:val="both"/>
        <w:rPr>
          <w:ins w:id="2117" w:author="David Linan Romero" w:date="2021-03-09T17:33:00Z"/>
          <w:rFonts w:eastAsiaTheme="minorEastAsia"/>
        </w:rPr>
      </w:pPr>
      <w:ins w:id="2118" w:author="David Linan Romero" w:date="2021-03-09T17:42:00Z">
        <w:r>
          <w:rPr>
            <w:rFonts w:eastAsiaTheme="minorEastAsia"/>
          </w:rPr>
          <w:tab/>
        </w:r>
        <w:r>
          <w:rPr>
            <w:rFonts w:eastAsiaTheme="minorEastAsia"/>
          </w:rPr>
          <w:tab/>
          <w:t xml:space="preserve">Thus, </w:t>
        </w:r>
      </w:ins>
      <m:oMath>
        <m:sSub>
          <m:sSubPr>
            <m:ctrlPr>
              <w:ins w:id="2119" w:author="David Linan Romero" w:date="2021-03-09T17:42:00Z">
                <w:rPr>
                  <w:rFonts w:ascii="Cambria Math" w:eastAsiaTheme="minorEastAsia" w:hAnsi="Cambria Math"/>
                  <w:i/>
                </w:rPr>
              </w:ins>
            </m:ctrlPr>
          </m:sSubPr>
          <m:e>
            <m:r>
              <w:ins w:id="2120" w:author="David Linan Romero" w:date="2021-03-09T17:42:00Z">
                <w:rPr>
                  <w:rFonts w:ascii="Cambria Math" w:eastAsiaTheme="minorEastAsia" w:hAnsi="Cambria Math"/>
                </w:rPr>
                <m:t>sub</m:t>
              </w:ins>
            </m:r>
          </m:e>
          <m:sub>
            <m:r>
              <w:ins w:id="2121" w:author="David Linan Romero" w:date="2021-03-09T17:42:00Z">
                <w:rPr>
                  <w:rFonts w:ascii="Cambria Math" w:eastAsiaTheme="minorEastAsia" w:hAnsi="Cambria Math"/>
                </w:rPr>
                <m:t>j</m:t>
              </w:ins>
            </m:r>
          </m:sub>
        </m:sSub>
        <m:r>
          <w:ins w:id="2122" w:author="David Linan Romero" w:date="2021-03-09T17:42:00Z">
            <w:rPr>
              <w:rFonts w:ascii="Cambria Math" w:eastAsiaTheme="minorEastAsia" w:hAnsi="Cambria Math"/>
            </w:rPr>
            <m:t>=se</m:t>
          </w:ins>
        </m:r>
        <m:sSub>
          <m:sSubPr>
            <m:ctrlPr>
              <w:ins w:id="2123" w:author="David Linan Romero" w:date="2021-03-09T17:42:00Z">
                <w:rPr>
                  <w:rFonts w:ascii="Cambria Math" w:eastAsiaTheme="minorEastAsia" w:hAnsi="Cambria Math"/>
                  <w:i/>
                </w:rPr>
              </w:ins>
            </m:ctrlPr>
          </m:sSubPr>
          <m:e>
            <m:r>
              <w:ins w:id="2124" w:author="David Linan Romero" w:date="2021-03-09T17:42:00Z">
                <w:rPr>
                  <w:rFonts w:ascii="Cambria Math" w:eastAsiaTheme="minorEastAsia" w:hAnsi="Cambria Math"/>
                </w:rPr>
                <m:t>t</m:t>
              </w:ins>
            </m:r>
          </m:e>
          <m:sub>
            <m:r>
              <w:ins w:id="2125" w:author="David Linan Romero" w:date="2021-03-09T17:42:00Z">
                <w:rPr>
                  <w:rFonts w:ascii="Cambria Math" w:eastAsiaTheme="minorEastAsia" w:hAnsi="Cambria Math"/>
                </w:rPr>
                <m:t>j</m:t>
              </w:ins>
            </m:r>
          </m:sub>
        </m:sSub>
        <m:r>
          <w:ins w:id="2126" w:author="David Linan Romero" w:date="2021-03-09T17:42:00Z">
            <w:rPr>
              <w:rFonts w:ascii="Cambria Math" w:eastAsiaTheme="minorEastAsia" w:hAnsi="Cambria Math"/>
            </w:rPr>
            <m:t>=P</m:t>
          </w:ins>
        </m:r>
      </m:oMath>
      <w:ins w:id="2127" w:author="David Linan Romero" w:date="2021-03-09T17:45:00Z">
        <w:r w:rsidR="002935EB">
          <w:rPr>
            <w:rFonts w:eastAsiaTheme="minorEastAsia"/>
          </w:rPr>
          <w:t>.</w:t>
        </w:r>
      </w:ins>
    </w:p>
    <w:p w14:paraId="72C64636" w14:textId="77777777" w:rsidR="00ED57B2" w:rsidRPr="000F4DF8" w:rsidRDefault="00ED57B2" w:rsidP="000F4DF8">
      <w:pPr>
        <w:pStyle w:val="ListParagraph"/>
        <w:jc w:val="both"/>
        <w:rPr>
          <w:ins w:id="2128" w:author="David Linan Romero" w:date="2021-03-09T17:27:00Z"/>
          <w:rFonts w:eastAsiaTheme="minorEastAsia"/>
        </w:rPr>
        <w:pPrChange w:id="2129" w:author="David Linan Romero" w:date="2021-03-09T17:27:00Z">
          <w:pPr>
            <w:pStyle w:val="ListParagraph"/>
            <w:numPr>
              <w:numId w:val="19"/>
            </w:numPr>
            <w:ind w:hanging="360"/>
            <w:jc w:val="both"/>
          </w:pPr>
        </w:pPrChange>
      </w:pPr>
    </w:p>
    <w:p w14:paraId="7904164B" w14:textId="77777777" w:rsidR="00970A10" w:rsidRPr="00814159" w:rsidRDefault="00970A10" w:rsidP="00970A10">
      <w:pPr>
        <w:pStyle w:val="ListParagraph"/>
        <w:ind w:left="1440"/>
        <w:jc w:val="both"/>
        <w:rPr>
          <w:ins w:id="2130" w:author="David Linan Romero" w:date="2021-03-09T16:43:00Z"/>
          <w:rFonts w:eastAsiaTheme="minorEastAsia"/>
          <w:rPrChange w:id="2131" w:author="David Linan Romero" w:date="2021-03-09T17:26:00Z">
            <w:rPr>
              <w:ins w:id="2132" w:author="David Linan Romero" w:date="2021-03-09T16:43:00Z"/>
            </w:rPr>
          </w:rPrChange>
        </w:rPr>
        <w:pPrChange w:id="2133" w:author="David Linan Romero" w:date="2021-03-09T17:27:00Z">
          <w:pPr>
            <w:pStyle w:val="ListParagraph"/>
            <w:ind w:left="1440"/>
            <w:jc w:val="both"/>
          </w:pPr>
        </w:pPrChange>
      </w:pPr>
    </w:p>
    <w:p w14:paraId="4980BDA5" w14:textId="1EF24CFC" w:rsidR="00066516" w:rsidRDefault="00066516" w:rsidP="007E7B34">
      <w:pPr>
        <w:pStyle w:val="ListParagraph"/>
        <w:numPr>
          <w:ilvl w:val="0"/>
          <w:numId w:val="19"/>
        </w:numPr>
        <w:jc w:val="both"/>
        <w:rPr>
          <w:ins w:id="2134" w:author="David Linan Romero" w:date="2021-03-09T16:51:00Z"/>
          <w:rFonts w:eastAsiaTheme="minorEastAsia"/>
        </w:rPr>
      </w:pPr>
      <w:ins w:id="2135" w:author="David Linan Romero" w:date="2021-03-09T16:43:00Z">
        <w:r w:rsidRPr="006E7F90">
          <w:rPr>
            <w:rFonts w:eastAsiaTheme="minorEastAsia"/>
            <w:b/>
            <w:bCs/>
          </w:rPr>
          <w:t>Verify if the problem can be solved</w:t>
        </w:r>
        <w:r>
          <w:rPr>
            <w:rFonts w:eastAsiaTheme="minorEastAsia"/>
          </w:rPr>
          <w:t xml:space="preserve">: </w:t>
        </w:r>
      </w:ins>
    </w:p>
    <w:p w14:paraId="50801E56" w14:textId="5B262E0A" w:rsidR="00FF6FE4" w:rsidRPr="00FF6FE4" w:rsidRDefault="00FF6FE4" w:rsidP="00FF6FE4">
      <w:pPr>
        <w:ind w:left="360"/>
        <w:jc w:val="both"/>
        <w:rPr>
          <w:ins w:id="2136" w:author="David Linan Romero" w:date="2021-03-09T16:43:00Z"/>
          <w:rFonts w:eastAsiaTheme="minorEastAsia"/>
          <w:rPrChange w:id="2137" w:author="David Linan Romero" w:date="2021-03-09T16:51:00Z">
            <w:rPr>
              <w:ins w:id="2138" w:author="David Linan Romero" w:date="2021-03-09T16:43:00Z"/>
            </w:rPr>
          </w:rPrChange>
        </w:rPr>
        <w:pPrChange w:id="2139" w:author="David Linan Romero" w:date="2021-03-09T16:51:00Z">
          <w:pPr>
            <w:pStyle w:val="ListParagraph"/>
            <w:numPr>
              <w:numId w:val="6"/>
            </w:numPr>
            <w:ind w:hanging="360"/>
            <w:jc w:val="both"/>
          </w:pPr>
        </w:pPrChange>
      </w:pPr>
      <w:ins w:id="2140" w:author="David Linan Romero" w:date="2021-03-09T16:51:00Z">
        <w:r>
          <w:rPr>
            <w:rFonts w:eastAsiaTheme="minorEastAsia"/>
          </w:rPr>
          <w:t>kkk</w:t>
        </w:r>
      </w:ins>
    </w:p>
    <w:p w14:paraId="23280A62" w14:textId="5EAB6C8D" w:rsidR="00FF6FE4" w:rsidRPr="00FF6FE4" w:rsidRDefault="00066516" w:rsidP="00FF6FE4">
      <w:pPr>
        <w:pStyle w:val="ListParagraph"/>
        <w:numPr>
          <w:ilvl w:val="0"/>
          <w:numId w:val="19"/>
        </w:numPr>
        <w:jc w:val="both"/>
        <w:rPr>
          <w:ins w:id="2141" w:author="David Linan Romero" w:date="2021-03-09T16:51:00Z"/>
          <w:rFonts w:eastAsiaTheme="minorEastAsia"/>
          <w:rPrChange w:id="2142" w:author="David Linan Romero" w:date="2021-03-09T16:51:00Z">
            <w:rPr>
              <w:ins w:id="2143" w:author="David Linan Romero" w:date="2021-03-09T16:51:00Z"/>
              <w:rFonts w:eastAsiaTheme="minorEastAsia"/>
              <w:b/>
              <w:bCs/>
            </w:rPr>
          </w:rPrChange>
        </w:rPr>
      </w:pPr>
      <w:ins w:id="2144" w:author="David Linan Romero" w:date="2021-03-09T16:43:00Z">
        <w:r>
          <w:rPr>
            <w:rFonts w:eastAsiaTheme="minorEastAsia"/>
            <w:b/>
            <w:bCs/>
          </w:rPr>
          <w:t xml:space="preserve">Count the number of external variables to be defined: </w:t>
        </w:r>
      </w:ins>
    </w:p>
    <w:p w14:paraId="71703FAD" w14:textId="3DD9234C" w:rsidR="00FF6FE4" w:rsidRPr="00FF6FE4" w:rsidRDefault="00FF6FE4" w:rsidP="00FF6FE4">
      <w:pPr>
        <w:ind w:left="360"/>
        <w:jc w:val="both"/>
        <w:rPr>
          <w:ins w:id="2145" w:author="David Linan Romero" w:date="2021-03-09T16:43:00Z"/>
          <w:rFonts w:eastAsiaTheme="minorEastAsia"/>
          <w:rPrChange w:id="2146" w:author="David Linan Romero" w:date="2021-03-09T16:51:00Z">
            <w:rPr>
              <w:ins w:id="2147" w:author="David Linan Romero" w:date="2021-03-09T16:43:00Z"/>
            </w:rPr>
          </w:rPrChange>
        </w:rPr>
        <w:pPrChange w:id="2148" w:author="David Linan Romero" w:date="2021-03-09T16:51:00Z">
          <w:pPr>
            <w:pStyle w:val="ListParagraph"/>
            <w:numPr>
              <w:numId w:val="6"/>
            </w:numPr>
            <w:ind w:hanging="360"/>
            <w:jc w:val="both"/>
          </w:pPr>
        </w:pPrChange>
      </w:pPr>
      <w:ins w:id="2149" w:author="David Linan Romero" w:date="2021-03-09T16:51:00Z">
        <w:r>
          <w:rPr>
            <w:rFonts w:eastAsiaTheme="minorEastAsia"/>
          </w:rPr>
          <w:t>kkk</w:t>
        </w:r>
      </w:ins>
    </w:p>
    <w:p w14:paraId="6BAD1AAF" w14:textId="4E2BFF3D" w:rsidR="00066516" w:rsidRPr="00FF6FE4" w:rsidRDefault="00066516" w:rsidP="007E7B34">
      <w:pPr>
        <w:pStyle w:val="ListParagraph"/>
        <w:numPr>
          <w:ilvl w:val="0"/>
          <w:numId w:val="19"/>
        </w:numPr>
        <w:jc w:val="both"/>
        <w:rPr>
          <w:ins w:id="2150" w:author="David Linan Romero" w:date="2021-03-09T16:51:00Z"/>
          <w:rFonts w:eastAsiaTheme="minorEastAsia"/>
          <w:b/>
          <w:rPrChange w:id="2151" w:author="David Linan Romero" w:date="2021-03-09T16:51:00Z">
            <w:rPr>
              <w:ins w:id="2152" w:author="David Linan Romero" w:date="2021-03-09T16:51:00Z"/>
              <w:rFonts w:eastAsiaTheme="minorEastAsia"/>
              <w:b/>
              <w:bCs/>
            </w:rPr>
          </w:rPrChange>
        </w:rPr>
      </w:pPr>
      <w:ins w:id="2153" w:author="David Linan Romero" w:date="2021-03-09T16:43:00Z">
        <w:r>
          <w:rPr>
            <w:rFonts w:eastAsiaTheme="minorEastAsia"/>
            <w:b/>
            <w:bCs/>
          </w:rPr>
          <w:t xml:space="preserve">Declare the external variables of the problem: </w:t>
        </w:r>
      </w:ins>
    </w:p>
    <w:p w14:paraId="08EB9ED4" w14:textId="1A7A24DD" w:rsidR="00FF6FE4" w:rsidRPr="00FF6FE4" w:rsidRDefault="00FF6FE4" w:rsidP="00FF6FE4">
      <w:pPr>
        <w:ind w:left="360"/>
        <w:jc w:val="both"/>
        <w:rPr>
          <w:ins w:id="2154" w:author="David Linan Romero" w:date="2021-03-09T16:43:00Z"/>
          <w:rFonts w:eastAsiaTheme="minorEastAsia"/>
          <w:bCs/>
          <w:rPrChange w:id="2155" w:author="David Linan Romero" w:date="2021-03-09T16:51:00Z">
            <w:rPr>
              <w:ins w:id="2156" w:author="David Linan Romero" w:date="2021-03-09T16:43:00Z"/>
            </w:rPr>
          </w:rPrChange>
        </w:rPr>
        <w:pPrChange w:id="2157" w:author="David Linan Romero" w:date="2021-03-09T16:51:00Z">
          <w:pPr>
            <w:jc w:val="both"/>
          </w:pPr>
        </w:pPrChange>
      </w:pPr>
      <w:ins w:id="2158" w:author="David Linan Romero" w:date="2021-03-09T16:51:00Z">
        <w:r w:rsidRPr="00FF6FE4">
          <w:rPr>
            <w:rFonts w:eastAsiaTheme="minorEastAsia"/>
            <w:bCs/>
            <w:rPrChange w:id="2159" w:author="David Linan Romero" w:date="2021-03-09T16:51:00Z">
              <w:rPr>
                <w:rFonts w:eastAsiaTheme="minorEastAsia"/>
                <w:b/>
              </w:rPr>
            </w:rPrChange>
          </w:rPr>
          <w:t>kkk</w:t>
        </w:r>
      </w:ins>
    </w:p>
    <w:p w14:paraId="6AE58A6E" w14:textId="5AE4E22A" w:rsidR="00066516" w:rsidRPr="00FF6FE4" w:rsidRDefault="00066516" w:rsidP="007E7B34">
      <w:pPr>
        <w:pStyle w:val="ListParagraph"/>
        <w:numPr>
          <w:ilvl w:val="0"/>
          <w:numId w:val="19"/>
        </w:numPr>
        <w:jc w:val="both"/>
        <w:rPr>
          <w:ins w:id="2160" w:author="David Linan Romero" w:date="2021-03-09T16:52:00Z"/>
          <w:rFonts w:eastAsiaTheme="minorEastAsia"/>
          <w:bCs/>
          <w:rPrChange w:id="2161" w:author="David Linan Romero" w:date="2021-03-09T16:52:00Z">
            <w:rPr>
              <w:ins w:id="2162" w:author="David Linan Romero" w:date="2021-03-09T16:52:00Z"/>
              <w:rFonts w:eastAsiaTheme="minorEastAsia"/>
              <w:b/>
            </w:rPr>
          </w:rPrChange>
        </w:rPr>
      </w:pPr>
      <w:ins w:id="2163" w:author="David Linan Romero" w:date="2021-03-09T16:43:00Z">
        <w:r>
          <w:rPr>
            <w:rFonts w:eastAsiaTheme="minorEastAsia"/>
            <w:b/>
          </w:rPr>
          <w:t xml:space="preserve">Declare the inequality constraints for the external variables of the problem: </w:t>
        </w:r>
      </w:ins>
    </w:p>
    <w:p w14:paraId="19C541B9" w14:textId="5BB8F625" w:rsidR="00FF6FE4" w:rsidRPr="00FF6FE4" w:rsidRDefault="00FF6FE4" w:rsidP="00FF6FE4">
      <w:pPr>
        <w:ind w:left="360"/>
        <w:jc w:val="both"/>
        <w:rPr>
          <w:ins w:id="2164" w:author="David Linan Romero" w:date="2021-03-09T16:43:00Z"/>
          <w:rFonts w:eastAsiaTheme="minorEastAsia"/>
          <w:bCs/>
          <w:rPrChange w:id="2165" w:author="David Linan Romero" w:date="2021-03-09T16:52:00Z">
            <w:rPr>
              <w:ins w:id="2166" w:author="David Linan Romero" w:date="2021-03-09T16:43:00Z"/>
            </w:rPr>
          </w:rPrChange>
        </w:rPr>
        <w:pPrChange w:id="2167" w:author="David Linan Romero" w:date="2021-03-09T16:52:00Z">
          <w:pPr>
            <w:pStyle w:val="ListParagraph"/>
            <w:numPr>
              <w:numId w:val="6"/>
            </w:numPr>
            <w:ind w:hanging="360"/>
            <w:jc w:val="both"/>
          </w:pPr>
        </w:pPrChange>
      </w:pPr>
      <w:ins w:id="2168" w:author="David Linan Romero" w:date="2021-03-09T16:52:00Z">
        <w:r>
          <w:rPr>
            <w:rFonts w:eastAsiaTheme="minorEastAsia"/>
            <w:bCs/>
          </w:rPr>
          <w:lastRenderedPageBreak/>
          <w:t>kkk</w:t>
        </w:r>
      </w:ins>
    </w:p>
    <w:p w14:paraId="2B257A40" w14:textId="77777777" w:rsidR="00066516" w:rsidRPr="00066516" w:rsidRDefault="00066516" w:rsidP="00066516">
      <w:pPr>
        <w:jc w:val="both"/>
        <w:rPr>
          <w:ins w:id="2169" w:author="David Linan Romero" w:date="2021-03-09T16:08:00Z"/>
          <w:rFonts w:eastAsiaTheme="minorEastAsia"/>
          <w:b/>
          <w:bCs/>
          <w:rPrChange w:id="2170" w:author="David Linan Romero" w:date="2021-03-09T16:43:00Z">
            <w:rPr>
              <w:ins w:id="2171" w:author="David Linan Romero" w:date="2021-03-09T16:08:00Z"/>
            </w:rPr>
          </w:rPrChange>
        </w:rPr>
        <w:pPrChange w:id="2172" w:author="David Linan Romero" w:date="2021-03-09T16:43:00Z">
          <w:pPr>
            <w:pStyle w:val="ListParagraph"/>
            <w:jc w:val="both"/>
          </w:pPr>
        </w:pPrChange>
      </w:pPr>
    </w:p>
    <w:p w14:paraId="4020EADB" w14:textId="3DF3F17F" w:rsidR="004B72C5" w:rsidRDefault="004B72C5" w:rsidP="006D1BA1">
      <w:pPr>
        <w:jc w:val="center"/>
        <w:rPr>
          <w:ins w:id="2173" w:author="David Linan Romero" w:date="2021-03-09T16:10:00Z"/>
          <w:rFonts w:eastAsiaTheme="minorEastAsia"/>
          <w:b/>
          <w:bCs/>
          <w:u w:val="single"/>
        </w:rPr>
      </w:pPr>
      <w:ins w:id="2174" w:author="David Linan Romero" w:date="2021-03-09T16:08:00Z">
        <w:r w:rsidRPr="006D1BA1">
          <w:rPr>
            <w:rFonts w:eastAsiaTheme="minorEastAsia"/>
            <w:b/>
            <w:bCs/>
            <w:u w:val="single"/>
            <w:rPrChange w:id="2175" w:author="David Linan Romero" w:date="2021-03-09T16:09:00Z">
              <w:rPr>
                <w:rFonts w:eastAsiaTheme="minorEastAsia"/>
                <w:b/>
                <w:bCs/>
              </w:rPr>
            </w:rPrChange>
          </w:rPr>
          <w:t>Example 2: Catalytic Distillation (GAMS code DISTILLATION.gms)</w:t>
        </w:r>
      </w:ins>
    </w:p>
    <w:p w14:paraId="3FA4C758" w14:textId="77777777" w:rsidR="00765A5B" w:rsidRPr="007D7685" w:rsidRDefault="00765A5B" w:rsidP="00765A5B">
      <w:pPr>
        <w:pStyle w:val="ListParagraph"/>
        <w:jc w:val="both"/>
        <w:rPr>
          <w:ins w:id="2176" w:author="David Linan Romero" w:date="2021-03-09T16:10:00Z"/>
          <w:rFonts w:eastAsiaTheme="minorEastAsia"/>
        </w:rPr>
      </w:pPr>
      <m:oMathPara>
        <m:oMath>
          <m:r>
            <w:ins w:id="2177" w:author="David Linan Romero" w:date="2021-03-09T16:10:00Z">
              <w:rPr>
                <w:rFonts w:ascii="Cambria Math" w:eastAsiaTheme="minorEastAsia" w:hAnsi="Cambria Math"/>
              </w:rPr>
              <m:t>NET=</m:t>
            </w:ins>
          </m:r>
          <m:d>
            <m:dPr>
              <m:begChr m:val="{"/>
              <m:endChr m:val="}"/>
              <m:ctrlPr>
                <w:ins w:id="2178" w:author="David Linan Romero" w:date="2021-03-09T16:10:00Z">
                  <w:rPr>
                    <w:rFonts w:ascii="Cambria Math" w:eastAsiaTheme="minorEastAsia" w:hAnsi="Cambria Math"/>
                    <w:i/>
                  </w:rPr>
                </w:ins>
              </m:ctrlPr>
            </m:dPr>
            <m:e>
              <m:r>
                <w:ins w:id="2179" w:author="David Linan Romero" w:date="2021-03-09T16:10:00Z">
                  <w:rPr>
                    <w:rFonts w:ascii="Cambria Math" w:eastAsiaTheme="minorEastAsia" w:hAnsi="Cambria Math"/>
                  </w:rPr>
                  <m:t>1,2,3,…,maxn</m:t>
                </w:ins>
              </m:r>
            </m:e>
          </m:d>
          <m:r>
            <w:ins w:id="2180" w:author="David Linan Romero" w:date="2021-03-09T16:10:00Z">
              <w:rPr>
                <w:rFonts w:ascii="Cambria Math" w:eastAsiaTheme="minorEastAsia" w:hAnsi="Cambria Math"/>
              </w:rPr>
              <m:t>, index net (Size of the superstructure)</m:t>
            </w:ins>
          </m:r>
        </m:oMath>
      </m:oMathPara>
    </w:p>
    <w:p w14:paraId="2F804B98" w14:textId="77777777" w:rsidR="00765A5B" w:rsidRPr="00881895" w:rsidRDefault="00765A5B" w:rsidP="00765A5B">
      <w:pPr>
        <w:pStyle w:val="ListParagraph"/>
        <w:jc w:val="both"/>
        <w:rPr>
          <w:ins w:id="2181" w:author="David Linan Romero" w:date="2021-03-09T16:10:00Z"/>
          <w:rFonts w:eastAsiaTheme="minorEastAsia"/>
        </w:rPr>
      </w:pPr>
      <m:oMathPara>
        <m:oMath>
          <m:r>
            <w:ins w:id="2182" w:author="David Linan Romero" w:date="2021-03-09T16:10:00Z">
              <w:rPr>
                <w:rFonts w:ascii="Cambria Math" w:eastAsiaTheme="minorEastAsia" w:hAnsi="Cambria Math"/>
              </w:rPr>
              <m:t>Y</m:t>
            </w:ins>
          </m:r>
          <m:sSub>
            <m:sSubPr>
              <m:ctrlPr>
                <w:ins w:id="2183" w:author="David Linan Romero" w:date="2021-03-09T16:10:00Z">
                  <w:rPr>
                    <w:rFonts w:ascii="Cambria Math" w:eastAsiaTheme="minorEastAsia" w:hAnsi="Cambria Math"/>
                    <w:i/>
                  </w:rPr>
                </w:ins>
              </m:ctrlPr>
            </m:sSubPr>
            <m:e>
              <m:r>
                <w:ins w:id="2184" w:author="David Linan Romero" w:date="2021-03-09T16:10:00Z">
                  <w:rPr>
                    <w:rFonts w:ascii="Cambria Math" w:eastAsiaTheme="minorEastAsia" w:hAnsi="Cambria Math"/>
                  </w:rPr>
                  <m:t>B</m:t>
                </w:ins>
              </m:r>
            </m:e>
            <m:sub>
              <m:r>
                <w:ins w:id="2185" w:author="David Linan Romero" w:date="2021-03-09T16:10:00Z">
                  <w:rPr>
                    <w:rFonts w:ascii="Cambria Math" w:eastAsiaTheme="minorEastAsia" w:hAnsi="Cambria Math"/>
                  </w:rPr>
                  <m:t>net</m:t>
                </w:ins>
              </m:r>
            </m:sub>
          </m:sSub>
          <m:r>
            <w:ins w:id="2186" w:author="David Linan Romero" w:date="2021-03-09T16:10:00Z">
              <w:rPr>
                <w:rFonts w:ascii="Cambria Math" w:eastAsiaTheme="minorEastAsia" w:hAnsi="Cambria Math"/>
              </w:rPr>
              <m:t>∈</m:t>
            </w:ins>
          </m:r>
          <m:d>
            <m:dPr>
              <m:begChr m:val="{"/>
              <m:endChr m:val="}"/>
              <m:ctrlPr>
                <w:ins w:id="2187" w:author="David Linan Romero" w:date="2021-03-09T16:10:00Z">
                  <w:rPr>
                    <w:rFonts w:ascii="Cambria Math" w:eastAsiaTheme="minorEastAsia" w:hAnsi="Cambria Math"/>
                    <w:i/>
                  </w:rPr>
                </w:ins>
              </m:ctrlPr>
            </m:dPr>
            <m:e>
              <m:r>
                <w:ins w:id="2188" w:author="David Linan Romero" w:date="2021-03-09T16:10:00Z">
                  <w:rPr>
                    <w:rFonts w:ascii="Cambria Math" w:eastAsiaTheme="minorEastAsia" w:hAnsi="Cambria Math"/>
                  </w:rPr>
                  <m:t>True, False</m:t>
                </w:ins>
              </m:r>
            </m:e>
          </m:d>
          <m:r>
            <w:ins w:id="2189" w:author="David Linan Romero" w:date="2021-03-09T16:10:00Z">
              <w:rPr>
                <w:rFonts w:ascii="Cambria Math" w:eastAsiaTheme="minorEastAsia" w:hAnsi="Cambria Math"/>
              </w:rPr>
              <m:t>, ∀net∈NET</m:t>
            </w:ins>
          </m:r>
        </m:oMath>
      </m:oMathPara>
    </w:p>
    <w:p w14:paraId="67E0CAC7" w14:textId="77777777" w:rsidR="00765A5B" w:rsidRPr="004A4F73" w:rsidRDefault="00765A5B" w:rsidP="00765A5B">
      <w:pPr>
        <w:pStyle w:val="ListParagraph"/>
        <w:jc w:val="both"/>
        <w:rPr>
          <w:ins w:id="2190" w:author="David Linan Romero" w:date="2021-03-09T16:10:00Z"/>
          <w:rFonts w:eastAsiaTheme="minorEastAsia"/>
        </w:rPr>
      </w:pPr>
      <m:oMathPara>
        <m:oMath>
          <m:r>
            <w:ins w:id="2191" w:author="David Linan Romero" w:date="2021-03-09T16:10:00Z">
              <w:rPr>
                <w:rFonts w:ascii="Cambria Math" w:eastAsiaTheme="minorEastAsia" w:hAnsi="Cambria Math"/>
              </w:rPr>
              <m:t>Y</m:t>
            </w:ins>
          </m:r>
          <m:sSub>
            <m:sSubPr>
              <m:ctrlPr>
                <w:ins w:id="2192" w:author="David Linan Romero" w:date="2021-03-09T16:10:00Z">
                  <w:rPr>
                    <w:rFonts w:ascii="Cambria Math" w:eastAsiaTheme="minorEastAsia" w:hAnsi="Cambria Math"/>
                    <w:i/>
                  </w:rPr>
                </w:ins>
              </m:ctrlPr>
            </m:sSubPr>
            <m:e>
              <m:r>
                <w:ins w:id="2193" w:author="David Linan Romero" w:date="2021-03-09T16:10:00Z">
                  <w:rPr>
                    <w:rFonts w:ascii="Cambria Math" w:eastAsiaTheme="minorEastAsia" w:hAnsi="Cambria Math"/>
                  </w:rPr>
                  <m:t>F1</m:t>
                </w:ins>
              </m:r>
            </m:e>
            <m:sub>
              <m:r>
                <w:ins w:id="2194" w:author="David Linan Romero" w:date="2021-03-09T16:10:00Z">
                  <w:rPr>
                    <w:rFonts w:ascii="Cambria Math" w:eastAsiaTheme="minorEastAsia" w:hAnsi="Cambria Math"/>
                  </w:rPr>
                  <m:t>net</m:t>
                </w:ins>
              </m:r>
            </m:sub>
          </m:sSub>
          <m:r>
            <w:ins w:id="2195" w:author="David Linan Romero" w:date="2021-03-09T16:10:00Z">
              <w:rPr>
                <w:rFonts w:ascii="Cambria Math" w:eastAsiaTheme="minorEastAsia" w:hAnsi="Cambria Math"/>
              </w:rPr>
              <m:t>∈</m:t>
            </w:ins>
          </m:r>
          <m:d>
            <m:dPr>
              <m:begChr m:val="{"/>
              <m:endChr m:val="}"/>
              <m:ctrlPr>
                <w:ins w:id="2196" w:author="David Linan Romero" w:date="2021-03-09T16:10:00Z">
                  <w:rPr>
                    <w:rFonts w:ascii="Cambria Math" w:eastAsiaTheme="minorEastAsia" w:hAnsi="Cambria Math"/>
                    <w:i/>
                  </w:rPr>
                </w:ins>
              </m:ctrlPr>
            </m:dPr>
            <m:e>
              <m:r>
                <w:ins w:id="2197" w:author="David Linan Romero" w:date="2021-03-09T16:10:00Z">
                  <w:rPr>
                    <w:rFonts w:ascii="Cambria Math" w:eastAsiaTheme="minorEastAsia" w:hAnsi="Cambria Math"/>
                  </w:rPr>
                  <m:t>True, False</m:t>
                </w:ins>
              </m:r>
            </m:e>
          </m:d>
          <m:r>
            <w:ins w:id="2198" w:author="David Linan Romero" w:date="2021-03-09T16:10:00Z">
              <w:rPr>
                <w:rFonts w:ascii="Cambria Math" w:eastAsiaTheme="minorEastAsia" w:hAnsi="Cambria Math"/>
              </w:rPr>
              <m:t>, ∀net∈NET</m:t>
            </w:ins>
          </m:r>
        </m:oMath>
      </m:oMathPara>
    </w:p>
    <w:p w14:paraId="35D015DA" w14:textId="77777777" w:rsidR="00765A5B" w:rsidRPr="00673BF9" w:rsidRDefault="00765A5B" w:rsidP="00765A5B">
      <w:pPr>
        <w:pStyle w:val="ListParagraph"/>
        <w:jc w:val="both"/>
        <w:rPr>
          <w:ins w:id="2199" w:author="David Linan Romero" w:date="2021-03-09T16:10:00Z"/>
          <w:rFonts w:eastAsiaTheme="minorEastAsia"/>
        </w:rPr>
      </w:pPr>
      <m:oMathPara>
        <m:oMath>
          <m:r>
            <w:ins w:id="2200" w:author="David Linan Romero" w:date="2021-03-09T16:10:00Z">
              <w:rPr>
                <w:rFonts w:ascii="Cambria Math" w:eastAsiaTheme="minorEastAsia" w:hAnsi="Cambria Math"/>
              </w:rPr>
              <m:t>YF</m:t>
            </w:ins>
          </m:r>
          <m:sSub>
            <m:sSubPr>
              <m:ctrlPr>
                <w:ins w:id="2201" w:author="David Linan Romero" w:date="2021-03-09T16:10:00Z">
                  <w:rPr>
                    <w:rFonts w:ascii="Cambria Math" w:eastAsiaTheme="minorEastAsia" w:hAnsi="Cambria Math"/>
                    <w:i/>
                  </w:rPr>
                </w:ins>
              </m:ctrlPr>
            </m:sSubPr>
            <m:e>
              <m:r>
                <w:ins w:id="2202" w:author="David Linan Romero" w:date="2021-03-09T16:10:00Z">
                  <w:rPr>
                    <w:rFonts w:ascii="Cambria Math" w:eastAsiaTheme="minorEastAsia" w:hAnsi="Cambria Math"/>
                  </w:rPr>
                  <m:t>2</m:t>
                </w:ins>
              </m:r>
            </m:e>
            <m:sub>
              <m:r>
                <w:ins w:id="2203" w:author="David Linan Romero" w:date="2021-03-09T16:10:00Z">
                  <w:rPr>
                    <w:rFonts w:ascii="Cambria Math" w:eastAsiaTheme="minorEastAsia" w:hAnsi="Cambria Math"/>
                  </w:rPr>
                  <m:t>net</m:t>
                </w:ins>
              </m:r>
            </m:sub>
          </m:sSub>
          <m:r>
            <w:ins w:id="2204" w:author="David Linan Romero" w:date="2021-03-09T16:10:00Z">
              <w:rPr>
                <w:rFonts w:ascii="Cambria Math" w:eastAsiaTheme="minorEastAsia" w:hAnsi="Cambria Math"/>
              </w:rPr>
              <m:t>∈</m:t>
            </w:ins>
          </m:r>
          <m:d>
            <m:dPr>
              <m:begChr m:val="{"/>
              <m:endChr m:val="}"/>
              <m:ctrlPr>
                <w:ins w:id="2205" w:author="David Linan Romero" w:date="2021-03-09T16:10:00Z">
                  <w:rPr>
                    <w:rFonts w:ascii="Cambria Math" w:eastAsiaTheme="minorEastAsia" w:hAnsi="Cambria Math"/>
                    <w:i/>
                  </w:rPr>
                </w:ins>
              </m:ctrlPr>
            </m:dPr>
            <m:e>
              <m:r>
                <w:ins w:id="2206" w:author="David Linan Romero" w:date="2021-03-09T16:10:00Z">
                  <w:rPr>
                    <w:rFonts w:ascii="Cambria Math" w:eastAsiaTheme="minorEastAsia" w:hAnsi="Cambria Math"/>
                  </w:rPr>
                  <m:t>True,False</m:t>
                </w:ins>
              </m:r>
            </m:e>
          </m:d>
          <m:r>
            <w:ins w:id="2207" w:author="David Linan Romero" w:date="2021-03-09T16:10:00Z">
              <w:rPr>
                <w:rFonts w:ascii="Cambria Math" w:eastAsiaTheme="minorEastAsia" w:hAnsi="Cambria Math"/>
              </w:rPr>
              <m:t>,∀net∈NET</m:t>
            </w:ins>
          </m:r>
        </m:oMath>
      </m:oMathPara>
    </w:p>
    <w:p w14:paraId="3C629259" w14:textId="30856D3A" w:rsidR="00AC6F3D" w:rsidRPr="004E793B" w:rsidRDefault="00765A5B" w:rsidP="004E793B">
      <w:pPr>
        <w:pStyle w:val="ListParagraph"/>
        <w:jc w:val="both"/>
        <w:rPr>
          <w:ins w:id="2208" w:author="David Linan Romero" w:date="2021-03-09T16:31:00Z"/>
          <w:rFonts w:eastAsiaTheme="minorEastAsia"/>
          <w:iCs/>
          <w:lang w:val="es-CO"/>
          <w:rPrChange w:id="2209" w:author="David Linan Romero" w:date="2021-03-09T16:31:00Z">
            <w:rPr>
              <w:ins w:id="2210" w:author="David Linan Romero" w:date="2021-03-09T16:31:00Z"/>
              <w:rFonts w:eastAsiaTheme="minorEastAsia"/>
              <w:iCs/>
              <w:lang w:val="es-CO"/>
            </w:rPr>
          </w:rPrChange>
        </w:rPr>
      </w:pPr>
      <m:oMathPara>
        <m:oMath>
          <m:r>
            <w:ins w:id="2211" w:author="David Linan Romero" w:date="2021-03-09T16:10:00Z">
              <w:rPr>
                <w:rFonts w:ascii="Cambria Math" w:eastAsiaTheme="minorEastAsia" w:hAnsi="Cambria Math"/>
              </w:rPr>
              <m:t>Y</m:t>
            </w:ins>
          </m:r>
          <m:sSub>
            <m:sSubPr>
              <m:ctrlPr>
                <w:ins w:id="2212" w:author="David Linan Romero" w:date="2021-03-09T16:10:00Z">
                  <w:rPr>
                    <w:rFonts w:ascii="Cambria Math" w:eastAsiaTheme="minorEastAsia" w:hAnsi="Cambria Math"/>
                    <w:i/>
                  </w:rPr>
                </w:ins>
              </m:ctrlPr>
            </m:sSubPr>
            <m:e>
              <m:r>
                <w:ins w:id="2213" w:author="David Linan Romero" w:date="2021-03-09T16:10:00Z">
                  <w:rPr>
                    <w:rFonts w:ascii="Cambria Math" w:eastAsiaTheme="minorEastAsia" w:hAnsi="Cambria Math"/>
                  </w:rPr>
                  <m:t>C</m:t>
                </w:ins>
              </m:r>
            </m:e>
            <m:sub>
              <m:r>
                <w:ins w:id="2214" w:author="David Linan Romero" w:date="2021-03-09T16:10:00Z">
                  <w:rPr>
                    <w:rFonts w:ascii="Cambria Math" w:eastAsiaTheme="minorEastAsia" w:hAnsi="Cambria Math"/>
                  </w:rPr>
                  <m:t>net</m:t>
                </w:ins>
              </m:r>
            </m:sub>
          </m:sSub>
          <m:r>
            <w:ins w:id="2215" w:author="David Linan Romero" w:date="2021-03-09T16:10:00Z">
              <w:rPr>
                <w:rFonts w:ascii="Cambria Math" w:eastAsiaTheme="minorEastAsia" w:hAnsi="Cambria Math"/>
              </w:rPr>
              <m:t>∈</m:t>
            </w:ins>
          </m:r>
          <m:d>
            <m:dPr>
              <m:begChr m:val="{"/>
              <m:endChr m:val="}"/>
              <m:ctrlPr>
                <w:ins w:id="2216" w:author="David Linan Romero" w:date="2021-03-09T16:10:00Z">
                  <w:rPr>
                    <w:rFonts w:ascii="Cambria Math" w:eastAsiaTheme="minorEastAsia" w:hAnsi="Cambria Math"/>
                    <w:i/>
                  </w:rPr>
                </w:ins>
              </m:ctrlPr>
            </m:dPr>
            <m:e>
              <m:r>
                <w:ins w:id="2217" w:author="David Linan Romero" w:date="2021-03-09T16:10:00Z">
                  <w:rPr>
                    <w:rFonts w:ascii="Cambria Math" w:eastAsiaTheme="minorEastAsia" w:hAnsi="Cambria Math"/>
                  </w:rPr>
                  <m:t>True,False</m:t>
                </w:ins>
              </m:r>
            </m:e>
          </m:d>
          <m:r>
            <w:ins w:id="2218" w:author="David Linan Romero" w:date="2021-03-09T16:10:00Z">
              <w:rPr>
                <w:rFonts w:ascii="Cambria Math" w:eastAsiaTheme="minorEastAsia" w:hAnsi="Cambria Math"/>
              </w:rPr>
              <m:t>,∀net∈NET</m:t>
            </w:ins>
          </m:r>
        </m:oMath>
      </m:oMathPara>
    </w:p>
    <w:p w14:paraId="09BC2017" w14:textId="693B236F" w:rsidR="004E793B" w:rsidRPr="00061EBA" w:rsidRDefault="004E793B" w:rsidP="004E793B">
      <w:pPr>
        <w:jc w:val="both"/>
        <w:rPr>
          <w:ins w:id="2219" w:author="David Linan Romero" w:date="2021-03-09T16:33:00Z"/>
          <w:rFonts w:eastAsiaTheme="minorEastAsia"/>
          <w:rPrChange w:id="2220" w:author="David Linan Romero" w:date="2021-03-09T16:33:00Z">
            <w:rPr>
              <w:ins w:id="2221" w:author="David Linan Romero" w:date="2021-03-09T16:33:00Z"/>
              <w:rFonts w:eastAsiaTheme="minorEastAsia"/>
            </w:rPr>
          </w:rPrChange>
        </w:rPr>
      </w:pPr>
      <m:oMathPara>
        <m:oMath>
          <m:r>
            <w:ins w:id="2222" w:author="David Linan Romero" w:date="2021-03-09T16:31:00Z">
              <w:rPr>
                <w:rFonts w:ascii="Cambria Math" w:eastAsiaTheme="minorEastAsia" w:hAnsi="Cambria Math"/>
              </w:rPr>
              <m:t>Exactly</m:t>
            </w:ins>
          </m:r>
          <m:d>
            <m:dPr>
              <m:ctrlPr>
                <w:ins w:id="2223" w:author="David Linan Romero" w:date="2021-03-09T16:31:00Z">
                  <w:rPr>
                    <w:rFonts w:ascii="Cambria Math" w:eastAsiaTheme="minorEastAsia" w:hAnsi="Cambria Math"/>
                    <w:i/>
                  </w:rPr>
                </w:ins>
              </m:ctrlPr>
            </m:dPr>
            <m:e>
              <m:r>
                <w:ins w:id="2224" w:author="David Linan Romero" w:date="2021-03-09T16:31:00Z">
                  <w:rPr>
                    <w:rFonts w:ascii="Cambria Math" w:eastAsiaTheme="minorEastAsia" w:hAnsi="Cambria Math"/>
                  </w:rPr>
                  <m:t>1,</m:t>
                </w:ins>
              </m:r>
              <m:d>
                <m:dPr>
                  <m:begChr m:val="["/>
                  <m:endChr m:val="]"/>
                  <m:ctrlPr>
                    <w:ins w:id="2225" w:author="David Linan Romero" w:date="2021-03-09T16:32:00Z">
                      <w:rPr>
                        <w:rFonts w:ascii="Cambria Math" w:eastAsiaTheme="minorEastAsia" w:hAnsi="Cambria Math"/>
                        <w:i/>
                      </w:rPr>
                    </w:ins>
                  </m:ctrlPr>
                </m:dPr>
                <m:e>
                  <m:r>
                    <w:ins w:id="2226" w:author="David Linan Romero" w:date="2021-03-09T16:32:00Z">
                      <w:rPr>
                        <w:rFonts w:ascii="Cambria Math" w:eastAsiaTheme="minorEastAsia" w:hAnsi="Cambria Math"/>
                      </w:rPr>
                      <m:t>Y</m:t>
                    </w:ins>
                  </m:r>
                  <m:sSub>
                    <m:sSubPr>
                      <m:ctrlPr>
                        <w:ins w:id="2227" w:author="David Linan Romero" w:date="2021-03-09T16:33:00Z">
                          <w:rPr>
                            <w:rFonts w:ascii="Cambria Math" w:eastAsiaTheme="minorEastAsia" w:hAnsi="Cambria Math"/>
                            <w:i/>
                          </w:rPr>
                        </w:ins>
                      </m:ctrlPr>
                    </m:sSubPr>
                    <m:e>
                      <m:r>
                        <w:ins w:id="2228" w:author="David Linan Romero" w:date="2021-03-09T16:32:00Z">
                          <w:rPr>
                            <w:rFonts w:ascii="Cambria Math" w:eastAsiaTheme="minorEastAsia" w:hAnsi="Cambria Math"/>
                          </w:rPr>
                          <m:t>B</m:t>
                        </w:ins>
                      </m:r>
                    </m:e>
                    <m:sub>
                      <m:r>
                        <w:ins w:id="2229" w:author="David Linan Romero" w:date="2021-03-09T16:33:00Z">
                          <w:rPr>
                            <w:rFonts w:ascii="Cambria Math" w:eastAsiaTheme="minorEastAsia" w:hAnsi="Cambria Math"/>
                          </w:rPr>
                          <m:t>2</m:t>
                        </w:ins>
                      </m:r>
                    </m:sub>
                  </m:sSub>
                  <m:r>
                    <w:ins w:id="2230" w:author="David Linan Romero" w:date="2021-03-09T16:33:00Z">
                      <w:rPr>
                        <w:rFonts w:ascii="Cambria Math" w:eastAsiaTheme="minorEastAsia" w:hAnsi="Cambria Math"/>
                      </w:rPr>
                      <m:t>,Y</m:t>
                    </w:ins>
                  </m:r>
                  <m:sSub>
                    <m:sSubPr>
                      <m:ctrlPr>
                        <w:ins w:id="2231" w:author="David Linan Romero" w:date="2021-03-09T16:33:00Z">
                          <w:rPr>
                            <w:rFonts w:ascii="Cambria Math" w:eastAsiaTheme="minorEastAsia" w:hAnsi="Cambria Math"/>
                            <w:i/>
                          </w:rPr>
                        </w:ins>
                      </m:ctrlPr>
                    </m:sSubPr>
                    <m:e>
                      <m:r>
                        <w:ins w:id="2232" w:author="David Linan Romero" w:date="2021-03-09T16:33:00Z">
                          <w:rPr>
                            <w:rFonts w:ascii="Cambria Math" w:eastAsiaTheme="minorEastAsia" w:hAnsi="Cambria Math"/>
                          </w:rPr>
                          <m:t>B</m:t>
                        </w:ins>
                      </m:r>
                    </m:e>
                    <m:sub>
                      <m:r>
                        <w:ins w:id="2233" w:author="David Linan Romero" w:date="2021-03-09T16:36:00Z">
                          <w:rPr>
                            <w:rFonts w:ascii="Cambria Math" w:eastAsiaTheme="minorEastAsia" w:hAnsi="Cambria Math"/>
                          </w:rPr>
                          <m:t>3</m:t>
                        </w:ins>
                      </m:r>
                    </m:sub>
                  </m:sSub>
                  <m:r>
                    <w:ins w:id="2234" w:author="David Linan Romero" w:date="2021-03-09T16:33:00Z">
                      <w:rPr>
                        <w:rFonts w:ascii="Cambria Math" w:eastAsiaTheme="minorEastAsia" w:hAnsi="Cambria Math"/>
                      </w:rPr>
                      <m:t>,…,Y</m:t>
                    </w:ins>
                  </m:r>
                  <m:sSub>
                    <m:sSubPr>
                      <m:ctrlPr>
                        <w:ins w:id="2235" w:author="David Linan Romero" w:date="2021-03-09T16:33:00Z">
                          <w:rPr>
                            <w:rFonts w:ascii="Cambria Math" w:eastAsiaTheme="minorEastAsia" w:hAnsi="Cambria Math"/>
                            <w:i/>
                          </w:rPr>
                        </w:ins>
                      </m:ctrlPr>
                    </m:sSubPr>
                    <m:e>
                      <m:r>
                        <w:ins w:id="2236" w:author="David Linan Romero" w:date="2021-03-09T16:33:00Z">
                          <w:rPr>
                            <w:rFonts w:ascii="Cambria Math" w:eastAsiaTheme="minorEastAsia" w:hAnsi="Cambria Math"/>
                          </w:rPr>
                          <m:t>B</m:t>
                        </w:ins>
                      </m:r>
                    </m:e>
                    <m:sub>
                      <m:r>
                        <w:ins w:id="2237" w:author="David Linan Romero" w:date="2021-03-09T16:33:00Z">
                          <w:rPr>
                            <w:rFonts w:ascii="Cambria Math" w:eastAsiaTheme="minorEastAsia" w:hAnsi="Cambria Math"/>
                          </w:rPr>
                          <m:t>maxn-1</m:t>
                        </w:ins>
                      </m:r>
                    </m:sub>
                  </m:sSub>
                </m:e>
              </m:d>
            </m:e>
          </m:d>
        </m:oMath>
      </m:oMathPara>
    </w:p>
    <w:p w14:paraId="09D630DA" w14:textId="3EB812EA" w:rsidR="00061EBA" w:rsidRPr="00061EBA" w:rsidRDefault="00061EBA" w:rsidP="00061EBA">
      <w:pPr>
        <w:jc w:val="both"/>
        <w:rPr>
          <w:ins w:id="2238" w:author="David Linan Romero" w:date="2021-03-09T16:33:00Z"/>
          <w:rFonts w:eastAsiaTheme="minorEastAsia"/>
          <w:rPrChange w:id="2239" w:author="David Linan Romero" w:date="2021-03-09T16:33:00Z">
            <w:rPr>
              <w:ins w:id="2240" w:author="David Linan Romero" w:date="2021-03-09T16:33:00Z"/>
              <w:rFonts w:eastAsiaTheme="minorEastAsia"/>
            </w:rPr>
          </w:rPrChange>
        </w:rPr>
      </w:pPr>
      <m:oMathPara>
        <m:oMath>
          <m:r>
            <w:ins w:id="2241" w:author="David Linan Romero" w:date="2021-03-09T16:33:00Z">
              <w:rPr>
                <w:rFonts w:ascii="Cambria Math" w:eastAsiaTheme="minorEastAsia" w:hAnsi="Cambria Math"/>
              </w:rPr>
              <m:t>Exactly</m:t>
            </w:ins>
          </m:r>
          <m:d>
            <m:dPr>
              <m:ctrlPr>
                <w:ins w:id="2242" w:author="David Linan Romero" w:date="2021-03-09T16:33:00Z">
                  <w:rPr>
                    <w:rFonts w:ascii="Cambria Math" w:eastAsiaTheme="minorEastAsia" w:hAnsi="Cambria Math"/>
                    <w:i/>
                  </w:rPr>
                </w:ins>
              </m:ctrlPr>
            </m:dPr>
            <m:e>
              <m:r>
                <w:ins w:id="2243" w:author="David Linan Romero" w:date="2021-03-09T16:33:00Z">
                  <w:rPr>
                    <w:rFonts w:ascii="Cambria Math" w:eastAsiaTheme="minorEastAsia" w:hAnsi="Cambria Math"/>
                  </w:rPr>
                  <m:t>1,</m:t>
                </w:ins>
              </m:r>
              <m:d>
                <m:dPr>
                  <m:begChr m:val="["/>
                  <m:endChr m:val="]"/>
                  <m:ctrlPr>
                    <w:ins w:id="2244" w:author="David Linan Romero" w:date="2021-03-09T16:33:00Z">
                      <w:rPr>
                        <w:rFonts w:ascii="Cambria Math" w:eastAsiaTheme="minorEastAsia" w:hAnsi="Cambria Math"/>
                        <w:i/>
                      </w:rPr>
                    </w:ins>
                  </m:ctrlPr>
                </m:dPr>
                <m:e>
                  <m:r>
                    <w:ins w:id="2245" w:author="David Linan Romero" w:date="2021-03-09T16:33:00Z">
                      <w:rPr>
                        <w:rFonts w:ascii="Cambria Math" w:eastAsiaTheme="minorEastAsia" w:hAnsi="Cambria Math"/>
                      </w:rPr>
                      <m:t>Y</m:t>
                    </w:ins>
                  </m:r>
                  <m:sSub>
                    <m:sSubPr>
                      <m:ctrlPr>
                        <w:ins w:id="2246" w:author="David Linan Romero" w:date="2021-03-09T16:33:00Z">
                          <w:rPr>
                            <w:rFonts w:ascii="Cambria Math" w:eastAsiaTheme="minorEastAsia" w:hAnsi="Cambria Math"/>
                            <w:i/>
                          </w:rPr>
                        </w:ins>
                      </m:ctrlPr>
                    </m:sSubPr>
                    <m:e>
                      <m:r>
                        <w:ins w:id="2247" w:author="David Linan Romero" w:date="2021-03-09T16:33:00Z">
                          <w:rPr>
                            <w:rFonts w:ascii="Cambria Math" w:eastAsiaTheme="minorEastAsia" w:hAnsi="Cambria Math"/>
                          </w:rPr>
                          <m:t>F1</m:t>
                        </w:ins>
                      </m:r>
                    </m:e>
                    <m:sub>
                      <m:r>
                        <w:ins w:id="2248" w:author="David Linan Romero" w:date="2021-03-09T16:33:00Z">
                          <w:rPr>
                            <w:rFonts w:ascii="Cambria Math" w:eastAsiaTheme="minorEastAsia" w:hAnsi="Cambria Math"/>
                          </w:rPr>
                          <m:t>2</m:t>
                        </w:ins>
                      </m:r>
                    </m:sub>
                  </m:sSub>
                  <m:r>
                    <w:ins w:id="2249" w:author="David Linan Romero" w:date="2021-03-09T16:33:00Z">
                      <w:rPr>
                        <w:rFonts w:ascii="Cambria Math" w:eastAsiaTheme="minorEastAsia" w:hAnsi="Cambria Math"/>
                      </w:rPr>
                      <m:t>,Y</m:t>
                    </w:ins>
                  </m:r>
                  <m:sSub>
                    <m:sSubPr>
                      <m:ctrlPr>
                        <w:ins w:id="2250" w:author="David Linan Romero" w:date="2021-03-09T16:33:00Z">
                          <w:rPr>
                            <w:rFonts w:ascii="Cambria Math" w:eastAsiaTheme="minorEastAsia" w:hAnsi="Cambria Math"/>
                            <w:i/>
                          </w:rPr>
                        </w:ins>
                      </m:ctrlPr>
                    </m:sSubPr>
                    <m:e>
                      <m:r>
                        <w:ins w:id="2251" w:author="David Linan Romero" w:date="2021-03-09T16:33:00Z">
                          <w:rPr>
                            <w:rFonts w:ascii="Cambria Math" w:eastAsiaTheme="minorEastAsia" w:hAnsi="Cambria Math"/>
                          </w:rPr>
                          <m:t>F1</m:t>
                        </w:ins>
                      </m:r>
                    </m:e>
                    <m:sub>
                      <m:r>
                        <w:ins w:id="2252" w:author="David Linan Romero" w:date="2021-03-09T16:36:00Z">
                          <w:rPr>
                            <w:rFonts w:ascii="Cambria Math" w:eastAsiaTheme="minorEastAsia" w:hAnsi="Cambria Math"/>
                          </w:rPr>
                          <m:t>3</m:t>
                        </w:ins>
                      </m:r>
                    </m:sub>
                  </m:sSub>
                  <m:r>
                    <w:ins w:id="2253" w:author="David Linan Romero" w:date="2021-03-09T16:33:00Z">
                      <w:rPr>
                        <w:rFonts w:ascii="Cambria Math" w:eastAsiaTheme="minorEastAsia" w:hAnsi="Cambria Math"/>
                      </w:rPr>
                      <m:t>,…,Y</m:t>
                    </w:ins>
                  </m:r>
                  <m:sSub>
                    <m:sSubPr>
                      <m:ctrlPr>
                        <w:ins w:id="2254" w:author="David Linan Romero" w:date="2021-03-09T16:33:00Z">
                          <w:rPr>
                            <w:rFonts w:ascii="Cambria Math" w:eastAsiaTheme="minorEastAsia" w:hAnsi="Cambria Math"/>
                            <w:i/>
                          </w:rPr>
                        </w:ins>
                      </m:ctrlPr>
                    </m:sSubPr>
                    <m:e>
                      <m:r>
                        <w:ins w:id="2255" w:author="David Linan Romero" w:date="2021-03-09T16:33:00Z">
                          <w:rPr>
                            <w:rFonts w:ascii="Cambria Math" w:eastAsiaTheme="minorEastAsia" w:hAnsi="Cambria Math"/>
                          </w:rPr>
                          <m:t>F1</m:t>
                        </w:ins>
                      </m:r>
                    </m:e>
                    <m:sub>
                      <m:r>
                        <w:ins w:id="2256" w:author="David Linan Romero" w:date="2021-03-09T16:33:00Z">
                          <w:rPr>
                            <w:rFonts w:ascii="Cambria Math" w:eastAsiaTheme="minorEastAsia" w:hAnsi="Cambria Math"/>
                          </w:rPr>
                          <m:t>maxn-1</m:t>
                        </w:ins>
                      </m:r>
                    </m:sub>
                  </m:sSub>
                </m:e>
              </m:d>
            </m:e>
          </m:d>
        </m:oMath>
      </m:oMathPara>
    </w:p>
    <w:p w14:paraId="2F4F3635" w14:textId="2BB6C845" w:rsidR="007740FD" w:rsidRPr="007740FD" w:rsidRDefault="007740FD" w:rsidP="007740FD">
      <w:pPr>
        <w:jc w:val="both"/>
        <w:rPr>
          <w:ins w:id="2257" w:author="David Linan Romero" w:date="2021-03-09T16:34:00Z"/>
          <w:rFonts w:eastAsiaTheme="minorEastAsia"/>
          <w:rPrChange w:id="2258" w:author="David Linan Romero" w:date="2021-03-09T16:34:00Z">
            <w:rPr>
              <w:ins w:id="2259" w:author="David Linan Romero" w:date="2021-03-09T16:34:00Z"/>
              <w:rFonts w:eastAsiaTheme="minorEastAsia"/>
            </w:rPr>
          </w:rPrChange>
        </w:rPr>
      </w:pPr>
      <m:oMathPara>
        <m:oMath>
          <m:r>
            <w:ins w:id="2260" w:author="David Linan Romero" w:date="2021-03-09T16:34:00Z">
              <w:rPr>
                <w:rFonts w:ascii="Cambria Math" w:eastAsiaTheme="minorEastAsia" w:hAnsi="Cambria Math"/>
              </w:rPr>
              <m:t>Exactly</m:t>
            </w:ins>
          </m:r>
          <m:d>
            <m:dPr>
              <m:ctrlPr>
                <w:ins w:id="2261" w:author="David Linan Romero" w:date="2021-03-09T16:34:00Z">
                  <w:rPr>
                    <w:rFonts w:ascii="Cambria Math" w:eastAsiaTheme="minorEastAsia" w:hAnsi="Cambria Math"/>
                    <w:i/>
                  </w:rPr>
                </w:ins>
              </m:ctrlPr>
            </m:dPr>
            <m:e>
              <m:r>
                <w:ins w:id="2262" w:author="David Linan Romero" w:date="2021-03-09T16:34:00Z">
                  <w:rPr>
                    <w:rFonts w:ascii="Cambria Math" w:eastAsiaTheme="minorEastAsia" w:hAnsi="Cambria Math"/>
                  </w:rPr>
                  <m:t>1,</m:t>
                </w:ins>
              </m:r>
              <m:d>
                <m:dPr>
                  <m:begChr m:val="["/>
                  <m:endChr m:val="]"/>
                  <m:ctrlPr>
                    <w:ins w:id="2263" w:author="David Linan Romero" w:date="2021-03-09T16:34:00Z">
                      <w:rPr>
                        <w:rFonts w:ascii="Cambria Math" w:eastAsiaTheme="minorEastAsia" w:hAnsi="Cambria Math"/>
                        <w:i/>
                      </w:rPr>
                    </w:ins>
                  </m:ctrlPr>
                </m:dPr>
                <m:e>
                  <m:r>
                    <w:ins w:id="2264" w:author="David Linan Romero" w:date="2021-03-09T16:34:00Z">
                      <w:rPr>
                        <w:rFonts w:ascii="Cambria Math" w:eastAsiaTheme="minorEastAsia" w:hAnsi="Cambria Math"/>
                      </w:rPr>
                      <m:t>Y</m:t>
                    </w:ins>
                  </m:r>
                  <m:sSub>
                    <m:sSubPr>
                      <m:ctrlPr>
                        <w:ins w:id="2265" w:author="David Linan Romero" w:date="2021-03-09T16:34:00Z">
                          <w:rPr>
                            <w:rFonts w:ascii="Cambria Math" w:eastAsiaTheme="minorEastAsia" w:hAnsi="Cambria Math"/>
                            <w:i/>
                          </w:rPr>
                        </w:ins>
                      </m:ctrlPr>
                    </m:sSubPr>
                    <m:e>
                      <m:r>
                        <w:ins w:id="2266" w:author="David Linan Romero" w:date="2021-03-09T16:34:00Z">
                          <w:rPr>
                            <w:rFonts w:ascii="Cambria Math" w:eastAsiaTheme="minorEastAsia" w:hAnsi="Cambria Math"/>
                          </w:rPr>
                          <m:t>F</m:t>
                        </w:ins>
                      </m:r>
                      <m:r>
                        <w:ins w:id="2267" w:author="David Linan Romero" w:date="2021-03-09T16:34:00Z">
                          <w:rPr>
                            <w:rFonts w:ascii="Cambria Math" w:eastAsiaTheme="minorEastAsia" w:hAnsi="Cambria Math"/>
                          </w:rPr>
                          <m:t>2</m:t>
                        </w:ins>
                      </m:r>
                    </m:e>
                    <m:sub>
                      <m:r>
                        <w:ins w:id="2268" w:author="David Linan Romero" w:date="2021-03-09T16:34:00Z">
                          <w:rPr>
                            <w:rFonts w:ascii="Cambria Math" w:eastAsiaTheme="minorEastAsia" w:hAnsi="Cambria Math"/>
                          </w:rPr>
                          <m:t>2</m:t>
                        </w:ins>
                      </m:r>
                    </m:sub>
                  </m:sSub>
                  <m:r>
                    <w:ins w:id="2269" w:author="David Linan Romero" w:date="2021-03-09T16:34:00Z">
                      <w:rPr>
                        <w:rFonts w:ascii="Cambria Math" w:eastAsiaTheme="minorEastAsia" w:hAnsi="Cambria Math"/>
                      </w:rPr>
                      <m:t>,Y</m:t>
                    </w:ins>
                  </m:r>
                  <m:sSub>
                    <m:sSubPr>
                      <m:ctrlPr>
                        <w:ins w:id="2270" w:author="David Linan Romero" w:date="2021-03-09T16:34:00Z">
                          <w:rPr>
                            <w:rFonts w:ascii="Cambria Math" w:eastAsiaTheme="minorEastAsia" w:hAnsi="Cambria Math"/>
                            <w:i/>
                          </w:rPr>
                        </w:ins>
                      </m:ctrlPr>
                    </m:sSubPr>
                    <m:e>
                      <m:r>
                        <w:ins w:id="2271" w:author="David Linan Romero" w:date="2021-03-09T16:34:00Z">
                          <w:rPr>
                            <w:rFonts w:ascii="Cambria Math" w:eastAsiaTheme="minorEastAsia" w:hAnsi="Cambria Math"/>
                          </w:rPr>
                          <m:t>F</m:t>
                        </w:ins>
                      </m:r>
                      <m:r>
                        <w:ins w:id="2272" w:author="David Linan Romero" w:date="2021-03-09T16:34:00Z">
                          <w:rPr>
                            <w:rFonts w:ascii="Cambria Math" w:eastAsiaTheme="minorEastAsia" w:hAnsi="Cambria Math"/>
                          </w:rPr>
                          <m:t>2</m:t>
                        </w:ins>
                      </m:r>
                    </m:e>
                    <m:sub>
                      <m:r>
                        <w:ins w:id="2273" w:author="David Linan Romero" w:date="2021-03-09T16:36:00Z">
                          <w:rPr>
                            <w:rFonts w:ascii="Cambria Math" w:eastAsiaTheme="minorEastAsia" w:hAnsi="Cambria Math"/>
                          </w:rPr>
                          <m:t>3</m:t>
                        </w:ins>
                      </m:r>
                    </m:sub>
                  </m:sSub>
                  <m:r>
                    <w:ins w:id="2274" w:author="David Linan Romero" w:date="2021-03-09T16:34:00Z">
                      <w:rPr>
                        <w:rFonts w:ascii="Cambria Math" w:eastAsiaTheme="minorEastAsia" w:hAnsi="Cambria Math"/>
                      </w:rPr>
                      <m:t>,…,Y</m:t>
                    </w:ins>
                  </m:r>
                  <m:sSub>
                    <m:sSubPr>
                      <m:ctrlPr>
                        <w:ins w:id="2275" w:author="David Linan Romero" w:date="2021-03-09T16:34:00Z">
                          <w:rPr>
                            <w:rFonts w:ascii="Cambria Math" w:eastAsiaTheme="minorEastAsia" w:hAnsi="Cambria Math"/>
                            <w:i/>
                          </w:rPr>
                        </w:ins>
                      </m:ctrlPr>
                    </m:sSubPr>
                    <m:e>
                      <m:r>
                        <w:ins w:id="2276" w:author="David Linan Romero" w:date="2021-03-09T16:34:00Z">
                          <w:rPr>
                            <w:rFonts w:ascii="Cambria Math" w:eastAsiaTheme="minorEastAsia" w:hAnsi="Cambria Math"/>
                          </w:rPr>
                          <m:t>F</m:t>
                        </w:ins>
                      </m:r>
                      <m:r>
                        <w:ins w:id="2277" w:author="David Linan Romero" w:date="2021-03-09T16:34:00Z">
                          <w:rPr>
                            <w:rFonts w:ascii="Cambria Math" w:eastAsiaTheme="minorEastAsia" w:hAnsi="Cambria Math"/>
                          </w:rPr>
                          <m:t>2</m:t>
                        </w:ins>
                      </m:r>
                    </m:e>
                    <m:sub>
                      <m:r>
                        <w:ins w:id="2278" w:author="David Linan Romero" w:date="2021-03-09T16:34:00Z">
                          <w:rPr>
                            <w:rFonts w:ascii="Cambria Math" w:eastAsiaTheme="minorEastAsia" w:hAnsi="Cambria Math"/>
                          </w:rPr>
                          <m:t>maxn-1</m:t>
                        </w:ins>
                      </m:r>
                    </m:sub>
                  </m:sSub>
                </m:e>
              </m:d>
            </m:e>
          </m:d>
        </m:oMath>
      </m:oMathPara>
    </w:p>
    <w:p w14:paraId="352B5203" w14:textId="5EFE386D" w:rsidR="00061EBA" w:rsidRPr="004E793B" w:rsidRDefault="007740FD" w:rsidP="004E793B">
      <w:pPr>
        <w:jc w:val="both"/>
        <w:rPr>
          <w:ins w:id="2279" w:author="David Linan Romero" w:date="2021-03-09T16:10:00Z"/>
          <w:rFonts w:eastAsiaTheme="minorEastAsia"/>
          <w:rPrChange w:id="2280" w:author="David Linan Romero" w:date="2021-03-09T16:31:00Z">
            <w:rPr>
              <w:ins w:id="2281" w:author="David Linan Romero" w:date="2021-03-09T16:10:00Z"/>
              <w:rFonts w:eastAsiaTheme="minorEastAsia"/>
              <w:b/>
              <w:bCs/>
              <w:u w:val="single"/>
            </w:rPr>
          </w:rPrChange>
        </w:rPr>
        <w:pPrChange w:id="2282" w:author="David Linan Romero" w:date="2021-03-09T16:31:00Z">
          <w:pPr>
            <w:jc w:val="center"/>
          </w:pPr>
        </w:pPrChange>
      </w:pPr>
      <m:oMathPara>
        <m:oMath>
          <m:r>
            <w:ins w:id="2283" w:author="David Linan Romero" w:date="2021-03-09T16:34:00Z">
              <w:rPr>
                <w:rFonts w:ascii="Cambria Math" w:eastAsiaTheme="minorEastAsia" w:hAnsi="Cambria Math"/>
              </w:rPr>
              <m:t>Exactly</m:t>
            </w:ins>
          </m:r>
          <m:d>
            <m:dPr>
              <m:ctrlPr>
                <w:ins w:id="2284" w:author="David Linan Romero" w:date="2021-03-09T16:34:00Z">
                  <w:rPr>
                    <w:rFonts w:ascii="Cambria Math" w:eastAsiaTheme="minorEastAsia" w:hAnsi="Cambria Math"/>
                    <w:i/>
                  </w:rPr>
                </w:ins>
              </m:ctrlPr>
            </m:dPr>
            <m:e>
              <m:r>
                <w:ins w:id="2285" w:author="David Linan Romero" w:date="2021-03-09T16:34:00Z">
                  <w:rPr>
                    <w:rFonts w:ascii="Cambria Math" w:eastAsiaTheme="minorEastAsia" w:hAnsi="Cambria Math"/>
                  </w:rPr>
                  <m:t>3,</m:t>
                </w:ins>
              </m:r>
              <m:d>
                <m:dPr>
                  <m:begChr m:val="["/>
                  <m:endChr m:val="]"/>
                  <m:ctrlPr>
                    <w:ins w:id="2286" w:author="David Linan Romero" w:date="2021-03-09T16:34:00Z">
                      <w:rPr>
                        <w:rFonts w:ascii="Cambria Math" w:eastAsiaTheme="minorEastAsia" w:hAnsi="Cambria Math"/>
                        <w:i/>
                      </w:rPr>
                    </w:ins>
                  </m:ctrlPr>
                </m:dPr>
                <m:e>
                  <m:r>
                    <w:ins w:id="2287" w:author="David Linan Romero" w:date="2021-03-09T16:34:00Z">
                      <w:rPr>
                        <w:rFonts w:ascii="Cambria Math" w:eastAsiaTheme="minorEastAsia" w:hAnsi="Cambria Math"/>
                      </w:rPr>
                      <m:t>Y</m:t>
                    </w:ins>
                  </m:r>
                  <m:sSub>
                    <m:sSubPr>
                      <m:ctrlPr>
                        <w:ins w:id="2288" w:author="David Linan Romero" w:date="2021-03-09T16:34:00Z">
                          <w:rPr>
                            <w:rFonts w:ascii="Cambria Math" w:eastAsiaTheme="minorEastAsia" w:hAnsi="Cambria Math"/>
                            <w:i/>
                          </w:rPr>
                        </w:ins>
                      </m:ctrlPr>
                    </m:sSubPr>
                    <m:e>
                      <m:r>
                        <w:ins w:id="2289" w:author="David Linan Romero" w:date="2021-03-09T16:34:00Z">
                          <w:rPr>
                            <w:rFonts w:ascii="Cambria Math" w:eastAsiaTheme="minorEastAsia" w:hAnsi="Cambria Math"/>
                          </w:rPr>
                          <m:t>C</m:t>
                        </w:ins>
                      </m:r>
                    </m:e>
                    <m:sub>
                      <m:r>
                        <w:ins w:id="2290" w:author="David Linan Romero" w:date="2021-03-09T16:34:00Z">
                          <w:rPr>
                            <w:rFonts w:ascii="Cambria Math" w:eastAsiaTheme="minorEastAsia" w:hAnsi="Cambria Math"/>
                          </w:rPr>
                          <m:t>2</m:t>
                        </w:ins>
                      </m:r>
                    </m:sub>
                  </m:sSub>
                  <m:r>
                    <w:ins w:id="2291" w:author="David Linan Romero" w:date="2021-03-09T16:34:00Z">
                      <w:rPr>
                        <w:rFonts w:ascii="Cambria Math" w:eastAsiaTheme="minorEastAsia" w:hAnsi="Cambria Math"/>
                      </w:rPr>
                      <m:t>,Y</m:t>
                    </w:ins>
                  </m:r>
                  <m:sSub>
                    <m:sSubPr>
                      <m:ctrlPr>
                        <w:ins w:id="2292" w:author="David Linan Romero" w:date="2021-03-09T16:34:00Z">
                          <w:rPr>
                            <w:rFonts w:ascii="Cambria Math" w:eastAsiaTheme="minorEastAsia" w:hAnsi="Cambria Math"/>
                            <w:i/>
                          </w:rPr>
                        </w:ins>
                      </m:ctrlPr>
                    </m:sSubPr>
                    <m:e>
                      <m:r>
                        <w:ins w:id="2293" w:author="David Linan Romero" w:date="2021-03-09T16:34:00Z">
                          <w:rPr>
                            <w:rFonts w:ascii="Cambria Math" w:eastAsiaTheme="minorEastAsia" w:hAnsi="Cambria Math"/>
                          </w:rPr>
                          <m:t>C</m:t>
                        </w:ins>
                      </m:r>
                    </m:e>
                    <m:sub>
                      <m:r>
                        <w:ins w:id="2294" w:author="David Linan Romero" w:date="2021-03-09T16:36:00Z">
                          <w:rPr>
                            <w:rFonts w:ascii="Cambria Math" w:eastAsiaTheme="minorEastAsia" w:hAnsi="Cambria Math"/>
                          </w:rPr>
                          <m:t>3</m:t>
                        </w:ins>
                      </m:r>
                    </m:sub>
                  </m:sSub>
                  <m:r>
                    <w:ins w:id="2295" w:author="David Linan Romero" w:date="2021-03-09T16:34:00Z">
                      <w:rPr>
                        <w:rFonts w:ascii="Cambria Math" w:eastAsiaTheme="minorEastAsia" w:hAnsi="Cambria Math"/>
                      </w:rPr>
                      <m:t>,…,Y</m:t>
                    </w:ins>
                  </m:r>
                  <m:sSub>
                    <m:sSubPr>
                      <m:ctrlPr>
                        <w:ins w:id="2296" w:author="David Linan Romero" w:date="2021-03-09T16:34:00Z">
                          <w:rPr>
                            <w:rFonts w:ascii="Cambria Math" w:eastAsiaTheme="minorEastAsia" w:hAnsi="Cambria Math"/>
                            <w:i/>
                          </w:rPr>
                        </w:ins>
                      </m:ctrlPr>
                    </m:sSubPr>
                    <m:e>
                      <m:r>
                        <w:ins w:id="2297" w:author="David Linan Romero" w:date="2021-03-09T16:34:00Z">
                          <w:rPr>
                            <w:rFonts w:ascii="Cambria Math" w:eastAsiaTheme="minorEastAsia" w:hAnsi="Cambria Math"/>
                          </w:rPr>
                          <m:t>C</m:t>
                        </w:ins>
                      </m:r>
                    </m:e>
                    <m:sub>
                      <m:r>
                        <w:ins w:id="2298" w:author="David Linan Romero" w:date="2021-03-09T16:34:00Z">
                          <w:rPr>
                            <w:rFonts w:ascii="Cambria Math" w:eastAsiaTheme="minorEastAsia" w:hAnsi="Cambria Math"/>
                          </w:rPr>
                          <m:t>maxn-1</m:t>
                        </w:ins>
                      </m:r>
                    </m:sub>
                  </m:sSub>
                </m:e>
              </m:d>
            </m:e>
          </m:d>
        </m:oMath>
      </m:oMathPara>
    </w:p>
    <w:p w14:paraId="1D7D1C3E" w14:textId="77777777" w:rsidR="006D1BA1" w:rsidRPr="006E7F90" w:rsidRDefault="006D1BA1" w:rsidP="006D1BA1">
      <w:pPr>
        <w:rPr>
          <w:ins w:id="2299" w:author="David Linan Romero" w:date="2021-03-09T16:10:00Z"/>
          <w:b/>
          <w:bCs/>
          <w:color w:val="70AD47" w:themeColor="accent6"/>
        </w:rPr>
      </w:pPr>
      <w:ins w:id="2300" w:author="David Linan Romero" w:date="2021-03-09T16:10:00Z">
        <w:r w:rsidRPr="006E7F90">
          <w:rPr>
            <w:b/>
            <w:bCs/>
            <w:color w:val="70AD47" w:themeColor="accent6"/>
          </w:rPr>
          <w:t>Requirements from the user</w:t>
        </w:r>
      </w:ins>
    </w:p>
    <w:p w14:paraId="07B3F2FA" w14:textId="1261D1F8" w:rsidR="006D1BA1" w:rsidRPr="006D1BA1" w:rsidRDefault="006D1BA1" w:rsidP="006D1BA1">
      <w:pPr>
        <w:pStyle w:val="ListParagraph"/>
        <w:numPr>
          <w:ilvl w:val="0"/>
          <w:numId w:val="15"/>
        </w:numPr>
        <w:jc w:val="both"/>
        <w:rPr>
          <w:ins w:id="2301" w:author="David Linan Romero" w:date="2021-03-09T16:08:00Z"/>
          <w:b/>
          <w:bCs/>
          <w:rPrChange w:id="2302" w:author="David Linan Romero" w:date="2021-03-09T16:10:00Z">
            <w:rPr>
              <w:ins w:id="2303" w:author="David Linan Romero" w:date="2021-03-09T16:08:00Z"/>
              <w:rFonts w:eastAsiaTheme="minorEastAsia"/>
              <w:b/>
              <w:bCs/>
            </w:rPr>
          </w:rPrChange>
        </w:rPr>
        <w:pPrChange w:id="2304" w:author="David Linan Romero" w:date="2021-03-09T16:10:00Z">
          <w:pPr>
            <w:jc w:val="both"/>
          </w:pPr>
        </w:pPrChange>
      </w:pPr>
      <w:ins w:id="2305" w:author="David Linan Romero" w:date="2021-03-09T16:10:00Z">
        <w:r>
          <w:rPr>
            <w:b/>
            <w:bCs/>
          </w:rPr>
          <w:t>Identify variables and sets:</w:t>
        </w:r>
      </w:ins>
    </w:p>
    <w:p w14:paraId="1C55202D" w14:textId="5CA71B9A" w:rsidR="004B72C5" w:rsidRDefault="004B72C5" w:rsidP="004B72C5">
      <w:pPr>
        <w:pStyle w:val="ListParagraph"/>
        <w:jc w:val="both"/>
        <w:rPr>
          <w:ins w:id="2306" w:author="David Linan Romero" w:date="2021-03-09T16:08:00Z"/>
          <w:rFonts w:eastAsiaTheme="minorEastAsia"/>
        </w:rPr>
      </w:pPr>
      <w:ins w:id="2307" w:author="David Linan Romero" w:date="2021-03-09T16:08:00Z">
        <w:r>
          <w:rPr>
            <w:rFonts w:eastAsiaTheme="minorEastAsia"/>
          </w:rPr>
          <w:t xml:space="preserve">In this case, the user must indicate that the reformulation with external variables is going to be applied to </w:t>
        </w:r>
      </w:ins>
      <m:oMath>
        <m:r>
          <w:ins w:id="2308" w:author="David Linan Romero" w:date="2021-03-09T16:08:00Z">
            <w:rPr>
              <w:rFonts w:ascii="Cambria Math" w:eastAsiaTheme="minorEastAsia" w:hAnsi="Cambria Math"/>
            </w:rPr>
            <m:t>Y</m:t>
          </w:ins>
        </m:r>
        <m:sSub>
          <m:sSubPr>
            <m:ctrlPr>
              <w:ins w:id="2309" w:author="David Linan Romero" w:date="2021-03-09T16:08:00Z">
                <w:rPr>
                  <w:rFonts w:ascii="Cambria Math" w:eastAsiaTheme="minorEastAsia" w:hAnsi="Cambria Math"/>
                  <w:i/>
                </w:rPr>
              </w:ins>
            </m:ctrlPr>
          </m:sSubPr>
          <m:e>
            <m:r>
              <w:ins w:id="2310" w:author="David Linan Romero" w:date="2021-03-09T16:08:00Z">
                <w:rPr>
                  <w:rFonts w:ascii="Cambria Math" w:eastAsiaTheme="minorEastAsia" w:hAnsi="Cambria Math"/>
                </w:rPr>
                <m:t>B</m:t>
              </w:ins>
            </m:r>
          </m:e>
          <m:sub>
            <m:r>
              <w:ins w:id="2311" w:author="David Linan Romero" w:date="2021-03-09T16:08:00Z">
                <w:rPr>
                  <w:rFonts w:ascii="Cambria Math" w:eastAsiaTheme="minorEastAsia" w:hAnsi="Cambria Math"/>
                </w:rPr>
                <m:t>net</m:t>
              </w:ins>
            </m:r>
          </m:sub>
        </m:sSub>
        <m:r>
          <w:ins w:id="2312" w:author="David Linan Romero" w:date="2021-03-09T16:08:00Z">
            <w:rPr>
              <w:rFonts w:ascii="Cambria Math" w:eastAsiaTheme="minorEastAsia" w:hAnsi="Cambria Math"/>
            </w:rPr>
            <m:t>,Y</m:t>
          </w:ins>
        </m:r>
        <m:sSub>
          <m:sSubPr>
            <m:ctrlPr>
              <w:ins w:id="2313" w:author="David Linan Romero" w:date="2021-03-09T16:08:00Z">
                <w:rPr>
                  <w:rFonts w:ascii="Cambria Math" w:eastAsiaTheme="minorEastAsia" w:hAnsi="Cambria Math"/>
                  <w:i/>
                </w:rPr>
              </w:ins>
            </m:ctrlPr>
          </m:sSubPr>
          <m:e>
            <m:r>
              <w:ins w:id="2314" w:author="David Linan Romero" w:date="2021-03-09T16:08:00Z">
                <w:rPr>
                  <w:rFonts w:ascii="Cambria Math" w:eastAsiaTheme="minorEastAsia" w:hAnsi="Cambria Math"/>
                </w:rPr>
                <m:t>F1</m:t>
              </w:ins>
            </m:r>
          </m:e>
          <m:sub>
            <m:r>
              <w:ins w:id="2315" w:author="David Linan Romero" w:date="2021-03-09T16:08:00Z">
                <w:rPr>
                  <w:rFonts w:ascii="Cambria Math" w:eastAsiaTheme="minorEastAsia" w:hAnsi="Cambria Math"/>
                </w:rPr>
                <m:t>net</m:t>
              </w:ins>
            </m:r>
          </m:sub>
        </m:sSub>
        <m:r>
          <w:ins w:id="2316" w:author="David Linan Romero" w:date="2021-03-09T16:08:00Z">
            <w:rPr>
              <w:rFonts w:ascii="Cambria Math" w:eastAsiaTheme="minorEastAsia" w:hAnsi="Cambria Math"/>
            </w:rPr>
            <m:t>,YF</m:t>
          </w:ins>
        </m:r>
        <m:sSub>
          <m:sSubPr>
            <m:ctrlPr>
              <w:ins w:id="2317" w:author="David Linan Romero" w:date="2021-03-09T16:08:00Z">
                <w:rPr>
                  <w:rFonts w:ascii="Cambria Math" w:eastAsiaTheme="minorEastAsia" w:hAnsi="Cambria Math"/>
                  <w:i/>
                </w:rPr>
              </w:ins>
            </m:ctrlPr>
          </m:sSubPr>
          <m:e>
            <m:r>
              <w:ins w:id="2318" w:author="David Linan Romero" w:date="2021-03-09T16:08:00Z">
                <w:rPr>
                  <w:rFonts w:ascii="Cambria Math" w:eastAsiaTheme="minorEastAsia" w:hAnsi="Cambria Math"/>
                </w:rPr>
                <m:t>2</m:t>
              </w:ins>
            </m:r>
          </m:e>
          <m:sub>
            <m:r>
              <w:ins w:id="2319" w:author="David Linan Romero" w:date="2021-03-09T16:08:00Z">
                <w:rPr>
                  <w:rFonts w:ascii="Cambria Math" w:eastAsiaTheme="minorEastAsia" w:hAnsi="Cambria Math"/>
                </w:rPr>
                <m:t>net</m:t>
              </w:ins>
            </m:r>
          </m:sub>
        </m:sSub>
      </m:oMath>
      <w:ins w:id="2320" w:author="David Linan Romero" w:date="2021-03-09T16:08:00Z">
        <w:r>
          <w:rPr>
            <w:rFonts w:eastAsiaTheme="minorEastAsia"/>
          </w:rPr>
          <w:t xml:space="preserve"> and </w:t>
        </w:r>
      </w:ins>
      <m:oMath>
        <m:r>
          <w:ins w:id="2321" w:author="David Linan Romero" w:date="2021-03-09T16:08:00Z">
            <w:rPr>
              <w:rFonts w:ascii="Cambria Math" w:eastAsiaTheme="minorEastAsia" w:hAnsi="Cambria Math"/>
            </w:rPr>
            <m:t>Y</m:t>
          </w:ins>
        </m:r>
        <m:sSub>
          <m:sSubPr>
            <m:ctrlPr>
              <w:ins w:id="2322" w:author="David Linan Romero" w:date="2021-03-09T16:08:00Z">
                <w:rPr>
                  <w:rFonts w:ascii="Cambria Math" w:eastAsiaTheme="minorEastAsia" w:hAnsi="Cambria Math"/>
                  <w:i/>
                </w:rPr>
              </w:ins>
            </m:ctrlPr>
          </m:sSubPr>
          <m:e>
            <m:r>
              <w:ins w:id="2323" w:author="David Linan Romero" w:date="2021-03-09T16:08:00Z">
                <w:rPr>
                  <w:rFonts w:ascii="Cambria Math" w:eastAsiaTheme="minorEastAsia" w:hAnsi="Cambria Math"/>
                </w:rPr>
                <m:t>C</m:t>
              </w:ins>
            </m:r>
          </m:e>
          <m:sub>
            <m:r>
              <w:ins w:id="2324" w:author="David Linan Romero" w:date="2021-03-09T16:08:00Z">
                <w:rPr>
                  <w:rFonts w:ascii="Cambria Math" w:eastAsiaTheme="minorEastAsia" w:hAnsi="Cambria Math"/>
                </w:rPr>
                <m:t>net</m:t>
              </w:ins>
            </m:r>
          </m:sub>
        </m:sSub>
      </m:oMath>
      <w:ins w:id="2325" w:author="David Linan Romero" w:date="2021-03-09T16:08:00Z">
        <w:r>
          <w:rPr>
            <w:rFonts w:eastAsiaTheme="minorEastAsia"/>
          </w:rPr>
          <w:t xml:space="preserve"> with respect to set </w:t>
        </w:r>
      </w:ins>
      <m:oMath>
        <m:r>
          <w:ins w:id="2326" w:author="David Linan Romero" w:date="2021-03-09T16:08:00Z">
            <w:rPr>
              <w:rFonts w:ascii="Cambria Math" w:eastAsiaTheme="minorEastAsia" w:hAnsi="Cambria Math"/>
            </w:rPr>
            <m:t>NET</m:t>
          </w:ins>
        </m:r>
      </m:oMath>
      <w:ins w:id="2327" w:author="David Linan Romero" w:date="2021-03-09T16:08:00Z">
        <w:r>
          <w:rPr>
            <w:rFonts w:eastAsiaTheme="minorEastAsia"/>
          </w:rPr>
          <w:t xml:space="preserve">, i.e., </w:t>
        </w:r>
      </w:ins>
      <m:oMath>
        <m:sSub>
          <m:sSubPr>
            <m:ctrlPr>
              <w:ins w:id="2328" w:author="David Linan Romero" w:date="2021-03-09T16:08:00Z">
                <w:rPr>
                  <w:rFonts w:ascii="Cambria Math" w:eastAsiaTheme="minorEastAsia" w:hAnsi="Cambria Math"/>
                  <w:i/>
                </w:rPr>
              </w:ins>
            </m:ctrlPr>
          </m:sSubPr>
          <m:e>
            <m:r>
              <w:ins w:id="2329" w:author="David Linan Romero" w:date="2021-03-09T17:21:00Z">
                <w:rPr>
                  <w:rFonts w:ascii="Cambria Math" w:eastAsiaTheme="minorEastAsia" w:hAnsi="Cambria Math"/>
                </w:rPr>
                <m:t>set</m:t>
              </w:ins>
            </m:r>
          </m:e>
          <m:sub>
            <m:r>
              <w:ins w:id="2330" w:author="David Linan Romero" w:date="2021-03-09T16:08:00Z">
                <w:rPr>
                  <w:rFonts w:ascii="Cambria Math" w:eastAsiaTheme="minorEastAsia" w:hAnsi="Cambria Math"/>
                </w:rPr>
                <m:t>1</m:t>
              </w:ins>
            </m:r>
          </m:sub>
        </m:sSub>
        <m:r>
          <w:ins w:id="2331" w:author="David Linan Romero" w:date="2021-03-09T16:08:00Z">
            <w:rPr>
              <w:rFonts w:ascii="Cambria Math" w:eastAsiaTheme="minorEastAsia" w:hAnsi="Cambria Math"/>
            </w:rPr>
            <m:t>=NET,</m:t>
          </w:ins>
        </m:r>
        <m:sSub>
          <m:sSubPr>
            <m:ctrlPr>
              <w:ins w:id="2332" w:author="David Linan Romero" w:date="2021-03-09T16:08:00Z">
                <w:rPr>
                  <w:rFonts w:ascii="Cambria Math" w:eastAsiaTheme="minorEastAsia" w:hAnsi="Cambria Math"/>
                  <w:i/>
                </w:rPr>
              </w:ins>
            </m:ctrlPr>
          </m:sSubPr>
          <m:e>
            <m:r>
              <w:ins w:id="2333" w:author="David Linan Romero" w:date="2021-03-09T17:21:00Z">
                <w:rPr>
                  <w:rFonts w:ascii="Cambria Math" w:eastAsiaTheme="minorEastAsia" w:hAnsi="Cambria Math"/>
                </w:rPr>
                <m:t>set</m:t>
              </w:ins>
            </m:r>
          </m:e>
          <m:sub>
            <m:r>
              <w:ins w:id="2334" w:author="David Linan Romero" w:date="2021-03-09T16:08:00Z">
                <w:rPr>
                  <w:rFonts w:ascii="Cambria Math" w:eastAsiaTheme="minorEastAsia" w:hAnsi="Cambria Math"/>
                </w:rPr>
                <m:t>2</m:t>
              </w:ins>
            </m:r>
          </m:sub>
        </m:sSub>
        <m:r>
          <w:ins w:id="2335" w:author="David Linan Romero" w:date="2021-03-09T16:08:00Z">
            <w:rPr>
              <w:rFonts w:ascii="Cambria Math" w:eastAsiaTheme="minorEastAsia" w:hAnsi="Cambria Math"/>
            </w:rPr>
            <m:t>=NET</m:t>
          </w:ins>
        </m:r>
      </m:oMath>
      <w:ins w:id="2336" w:author="David Linan Romero" w:date="2021-03-09T16:08:00Z">
        <w:r>
          <w:rPr>
            <w:rFonts w:eastAsiaTheme="minorEastAsia"/>
          </w:rPr>
          <w:t xml:space="preserve">, etc. In this case, there are not integer variables </w:t>
        </w:r>
      </w:ins>
      <m:oMath>
        <m:sSub>
          <m:sSubPr>
            <m:ctrlPr>
              <w:ins w:id="2337" w:author="David Linan Romero" w:date="2021-03-09T16:08:00Z">
                <w:rPr>
                  <w:rFonts w:ascii="Cambria Math" w:eastAsiaTheme="minorEastAsia" w:hAnsi="Cambria Math"/>
                  <w:b/>
                  <w:bCs/>
                  <w:i/>
                </w:rPr>
              </w:ins>
            </m:ctrlPr>
          </m:sSubPr>
          <m:e>
            <m:r>
              <w:ins w:id="2338" w:author="David Linan Romero" w:date="2021-03-09T16:08:00Z">
                <m:rPr>
                  <m:sty m:val="bi"/>
                </m:rPr>
                <w:rPr>
                  <w:rFonts w:ascii="Cambria Math" w:eastAsiaTheme="minorEastAsia" w:hAnsi="Cambria Math"/>
                </w:rPr>
                <m:t>z</m:t>
              </w:ins>
            </m:r>
          </m:e>
          <m:sub>
            <m:r>
              <w:ins w:id="2339" w:author="David Linan Romero" w:date="2021-03-09T16:08:00Z">
                <m:rPr>
                  <m:sty m:val="bi"/>
                </m:rPr>
                <w:rPr>
                  <w:rFonts w:ascii="Cambria Math" w:eastAsiaTheme="minorEastAsia" w:hAnsi="Cambria Math"/>
                </w:rPr>
                <m:t>E</m:t>
              </w:ins>
            </m:r>
          </m:sub>
        </m:sSub>
      </m:oMath>
      <w:ins w:id="2340" w:author="David Linan Romero" w:date="2021-03-09T16:08:00Z">
        <w:r>
          <w:rPr>
            <w:rFonts w:eastAsiaTheme="minorEastAsia"/>
            <w:b/>
            <w:bCs/>
          </w:rPr>
          <w:t xml:space="preserve"> </w:t>
        </w:r>
        <w:r>
          <w:rPr>
            <w:rFonts w:eastAsiaTheme="minorEastAsia"/>
          </w:rPr>
          <w:t xml:space="preserve">that can be directly reformulated into external variables. </w:t>
        </w:r>
      </w:ins>
    </w:p>
    <w:p w14:paraId="08C0108E" w14:textId="77777777" w:rsidR="004B72C5" w:rsidRDefault="004B72C5" w:rsidP="004B72C5">
      <w:pPr>
        <w:pStyle w:val="ListParagraph"/>
        <w:jc w:val="both"/>
        <w:rPr>
          <w:ins w:id="2341" w:author="David Linan Romero" w:date="2021-03-09T16:08:00Z"/>
          <w:rFonts w:eastAsiaTheme="minorEastAsia"/>
        </w:rPr>
      </w:pPr>
    </w:p>
    <w:p w14:paraId="4B47BF86" w14:textId="53BFE21A" w:rsidR="004B72C5" w:rsidRDefault="004B72C5" w:rsidP="004B72C5">
      <w:pPr>
        <w:pStyle w:val="ListParagraph"/>
        <w:jc w:val="both"/>
        <w:rPr>
          <w:ins w:id="2342" w:author="David Linan Romero" w:date="2021-03-09T16:08:00Z"/>
          <w:rFonts w:eastAsiaTheme="minorEastAsia"/>
        </w:rPr>
      </w:pPr>
      <w:ins w:id="2343" w:author="David Linan Romero" w:date="2021-03-09T16:08:00Z">
        <w:r>
          <w:rPr>
            <w:rFonts w:eastAsiaTheme="minorEastAsia"/>
          </w:rPr>
          <w:t>The vector of Boolean variables that can be reformulated (pote</w:t>
        </w:r>
      </w:ins>
      <w:ins w:id="2344" w:author="David Linan Romero" w:date="2021-03-09T16:29:00Z">
        <w:r w:rsidR="007241F3">
          <w:rPr>
            <w:rFonts w:eastAsiaTheme="minorEastAsia"/>
          </w:rPr>
          <w:t>ntially)</w:t>
        </w:r>
      </w:ins>
      <w:ins w:id="2345" w:author="David Linan Romero" w:date="2021-03-09T16:08:00Z">
        <w:r>
          <w:rPr>
            <w:rFonts w:eastAsiaTheme="minorEastAsia"/>
          </w:rPr>
          <w:t>:</w:t>
        </w:r>
      </w:ins>
    </w:p>
    <w:p w14:paraId="1A8B4A67" w14:textId="77777777" w:rsidR="004B72C5" w:rsidRDefault="004B72C5" w:rsidP="004B72C5">
      <w:pPr>
        <w:pStyle w:val="ListParagraph"/>
        <w:jc w:val="both"/>
        <w:rPr>
          <w:ins w:id="2346" w:author="David Linan Romero" w:date="2021-03-09T16:08:00Z"/>
          <w:rFonts w:eastAsiaTheme="minorEastAsia"/>
        </w:rPr>
      </w:pPr>
    </w:p>
    <w:p w14:paraId="6CB21946" w14:textId="77777777" w:rsidR="004B72C5" w:rsidRPr="00C539EF" w:rsidRDefault="004B72C5" w:rsidP="004B72C5">
      <w:pPr>
        <w:pStyle w:val="ListParagraph"/>
        <w:jc w:val="both"/>
        <w:rPr>
          <w:ins w:id="2347" w:author="David Linan Romero" w:date="2021-03-09T16:08:00Z"/>
          <w:rFonts w:eastAsiaTheme="minorEastAsia"/>
          <w:b/>
          <w:bCs/>
        </w:rPr>
      </w:pPr>
      <m:oMathPara>
        <m:oMath>
          <m:sSub>
            <m:sSubPr>
              <m:ctrlPr>
                <w:ins w:id="2348" w:author="David Linan Romero" w:date="2021-03-09T16:08:00Z">
                  <w:rPr>
                    <w:rFonts w:ascii="Cambria Math" w:hAnsi="Cambria Math"/>
                    <w:b/>
                    <w:bCs/>
                    <w:i/>
                  </w:rPr>
                </w:ins>
              </m:ctrlPr>
            </m:sSubPr>
            <m:e>
              <m:r>
                <w:ins w:id="2349" w:author="David Linan Romero" w:date="2021-03-09T16:08:00Z">
                  <m:rPr>
                    <m:sty m:val="bi"/>
                  </m:rPr>
                  <w:rPr>
                    <w:rFonts w:ascii="Cambria Math" w:hAnsi="Cambria Math"/>
                  </w:rPr>
                  <m:t>Y'</m:t>
                </w:ins>
              </m:r>
            </m:e>
            <m:sub>
              <m:r>
                <w:ins w:id="2350" w:author="David Linan Romero" w:date="2021-03-09T16:08:00Z">
                  <m:rPr>
                    <m:sty m:val="bi"/>
                  </m:rPr>
                  <w:rPr>
                    <w:rFonts w:ascii="Cambria Math" w:hAnsi="Cambria Math"/>
                  </w:rPr>
                  <m:t>E</m:t>
                </w:ins>
              </m:r>
            </m:sub>
          </m:sSub>
          <m:r>
            <w:ins w:id="2351" w:author="David Linan Romero" w:date="2021-03-09T16:08:00Z">
              <m:rPr>
                <m:sty m:val="bi"/>
              </m:rPr>
              <w:rPr>
                <w:rFonts w:ascii="Cambria Math" w:hAnsi="Cambria Math"/>
              </w:rPr>
              <m:t>=[</m:t>
            </w:ins>
          </m:r>
          <m:r>
            <w:ins w:id="2352" w:author="David Linan Romero" w:date="2021-03-09T16:08:00Z">
              <m:rPr>
                <m:sty m:val="bi"/>
              </m:rPr>
              <w:rPr>
                <w:rFonts w:ascii="Cambria Math" w:eastAsiaTheme="minorEastAsia" w:hAnsi="Cambria Math"/>
              </w:rPr>
              <m:t>YB',YF</m:t>
            </w:ins>
          </m:r>
          <m:r>
            <w:ins w:id="2353" w:author="David Linan Romero" w:date="2021-03-09T16:08:00Z">
              <m:rPr>
                <m:sty m:val="bi"/>
              </m:rPr>
              <w:rPr>
                <w:rFonts w:ascii="Cambria Math" w:eastAsiaTheme="minorEastAsia" w:hAnsi="Cambria Math"/>
              </w:rPr>
              <m:t>1',YF</m:t>
            </w:ins>
          </m:r>
          <m:r>
            <w:ins w:id="2354" w:author="David Linan Romero" w:date="2021-03-09T16:08:00Z">
              <m:rPr>
                <m:sty m:val="bi"/>
              </m:rPr>
              <w:rPr>
                <w:rFonts w:ascii="Cambria Math" w:eastAsiaTheme="minorEastAsia" w:hAnsi="Cambria Math"/>
              </w:rPr>
              <m:t>2',YC']</m:t>
            </w:ins>
          </m:r>
        </m:oMath>
      </m:oMathPara>
    </w:p>
    <w:p w14:paraId="078073B1" w14:textId="77777777" w:rsidR="004B72C5" w:rsidRDefault="004B72C5" w:rsidP="004B72C5">
      <w:pPr>
        <w:pStyle w:val="ListParagraph"/>
        <w:jc w:val="both"/>
        <w:rPr>
          <w:ins w:id="2355" w:author="David Linan Romero" w:date="2021-03-09T16:08:00Z"/>
          <w:rFonts w:eastAsiaTheme="minorEastAsia"/>
        </w:rPr>
      </w:pPr>
    </w:p>
    <w:p w14:paraId="65E2F815" w14:textId="77777777" w:rsidR="004B72C5" w:rsidRDefault="004B72C5" w:rsidP="004B72C5">
      <w:pPr>
        <w:pStyle w:val="ListParagraph"/>
        <w:jc w:val="both"/>
        <w:rPr>
          <w:ins w:id="2356" w:author="David Linan Romero" w:date="2021-03-09T16:08:00Z"/>
          <w:rFonts w:eastAsiaTheme="minorEastAsia"/>
        </w:rPr>
      </w:pPr>
      <w:ins w:id="2357" w:author="David Linan Romero" w:date="2021-03-09T16:08:00Z">
        <w:r>
          <w:rPr>
            <w:rFonts w:eastAsiaTheme="minorEastAsia"/>
          </w:rPr>
          <w:t>Thus, the vector that contains our external variables has the following form:</w:t>
        </w:r>
      </w:ins>
    </w:p>
    <w:p w14:paraId="4F5432F7" w14:textId="77777777" w:rsidR="004B72C5" w:rsidRDefault="004B72C5" w:rsidP="004B72C5">
      <w:pPr>
        <w:pStyle w:val="ListParagraph"/>
        <w:jc w:val="both"/>
        <w:rPr>
          <w:ins w:id="2358" w:author="David Linan Romero" w:date="2021-03-09T16:08:00Z"/>
          <w:rFonts w:eastAsiaTheme="minorEastAsia"/>
        </w:rPr>
      </w:pPr>
      <w:ins w:id="2359" w:author="David Linan Romero" w:date="2021-03-09T16:08:00Z">
        <w:r>
          <w:rPr>
            <w:rFonts w:eastAsiaTheme="minorEastAsia"/>
          </w:rPr>
          <w:t xml:space="preserve"> </w:t>
        </w:r>
      </w:ins>
    </w:p>
    <w:p w14:paraId="6C3418CD" w14:textId="77777777" w:rsidR="004B72C5" w:rsidRPr="00B80594" w:rsidRDefault="004B72C5" w:rsidP="004B72C5">
      <w:pPr>
        <w:pStyle w:val="ListParagraph"/>
        <w:jc w:val="both"/>
        <w:rPr>
          <w:ins w:id="2360" w:author="David Linan Romero" w:date="2021-03-09T16:08:00Z"/>
          <w:rFonts w:eastAsiaTheme="minorEastAsia"/>
          <w:b/>
          <w:bCs/>
        </w:rPr>
      </w:pPr>
      <m:oMathPara>
        <m:oMath>
          <m:r>
            <w:ins w:id="2361" w:author="David Linan Romero" w:date="2021-03-09T16:08:00Z">
              <m:rPr>
                <m:sty m:val="bi"/>
              </m:rPr>
              <w:rPr>
                <w:rFonts w:ascii="Cambria Math" w:eastAsiaTheme="minorEastAsia" w:hAnsi="Cambria Math"/>
              </w:rPr>
              <m:t>ext=[</m:t>
            </w:ins>
          </m:r>
          <m:sSub>
            <m:sSubPr>
              <m:ctrlPr>
                <w:ins w:id="2362" w:author="David Linan Romero" w:date="2021-03-09T16:08:00Z">
                  <w:rPr>
                    <w:rFonts w:ascii="Cambria Math" w:eastAsiaTheme="minorEastAsia" w:hAnsi="Cambria Math"/>
                    <w:b/>
                    <w:bCs/>
                    <w:i/>
                  </w:rPr>
                </w:ins>
              </m:ctrlPr>
            </m:sSubPr>
            <m:e>
              <m:r>
                <w:ins w:id="2363" w:author="David Linan Romero" w:date="2021-03-09T16:08:00Z">
                  <m:rPr>
                    <m:sty m:val="bi"/>
                  </m:rPr>
                  <w:rPr>
                    <w:rFonts w:ascii="Cambria Math" w:eastAsiaTheme="minorEastAsia" w:hAnsi="Cambria Math"/>
                  </w:rPr>
                  <m:t>ext</m:t>
                </w:ins>
              </m:r>
            </m:e>
            <m:sub>
              <m:r>
                <w:ins w:id="2364" w:author="David Linan Romero" w:date="2021-03-09T16:08:00Z">
                  <w:rPr>
                    <w:rFonts w:ascii="Cambria Math" w:eastAsiaTheme="minorEastAsia" w:hAnsi="Cambria Math"/>
                  </w:rPr>
                  <m:t>1</m:t>
                </w:ins>
              </m:r>
            </m:sub>
          </m:sSub>
          <m:r>
            <w:ins w:id="2365" w:author="David Linan Romero" w:date="2021-03-09T16:08:00Z">
              <m:rPr>
                <m:sty m:val="bi"/>
              </m:rPr>
              <w:rPr>
                <w:rFonts w:ascii="Cambria Math" w:eastAsiaTheme="minorEastAsia" w:hAnsi="Cambria Math"/>
              </w:rPr>
              <m:t>,</m:t>
            </w:ins>
          </m:r>
          <m:sSub>
            <m:sSubPr>
              <m:ctrlPr>
                <w:ins w:id="2366" w:author="David Linan Romero" w:date="2021-03-09T16:08:00Z">
                  <w:rPr>
                    <w:rFonts w:ascii="Cambria Math" w:eastAsiaTheme="minorEastAsia" w:hAnsi="Cambria Math"/>
                    <w:b/>
                    <w:bCs/>
                    <w:i/>
                  </w:rPr>
                </w:ins>
              </m:ctrlPr>
            </m:sSubPr>
            <m:e>
              <m:r>
                <w:ins w:id="2367" w:author="David Linan Romero" w:date="2021-03-09T16:08:00Z">
                  <m:rPr>
                    <m:sty m:val="bi"/>
                  </m:rPr>
                  <w:rPr>
                    <w:rFonts w:ascii="Cambria Math" w:eastAsiaTheme="minorEastAsia" w:hAnsi="Cambria Math"/>
                  </w:rPr>
                  <m:t>ext</m:t>
                </w:ins>
              </m:r>
            </m:e>
            <m:sub>
              <m:r>
                <w:ins w:id="2368" w:author="David Linan Romero" w:date="2021-03-09T16:08:00Z">
                  <w:rPr>
                    <w:rFonts w:ascii="Cambria Math" w:eastAsiaTheme="minorEastAsia" w:hAnsi="Cambria Math"/>
                  </w:rPr>
                  <m:t>2</m:t>
                </w:ins>
              </m:r>
            </m:sub>
          </m:sSub>
          <m:r>
            <w:ins w:id="2369" w:author="David Linan Romero" w:date="2021-03-09T16:08:00Z">
              <m:rPr>
                <m:sty m:val="bi"/>
              </m:rPr>
              <w:rPr>
                <w:rFonts w:ascii="Cambria Math" w:eastAsiaTheme="minorEastAsia" w:hAnsi="Cambria Math"/>
              </w:rPr>
              <m:t>,</m:t>
            </w:ins>
          </m:r>
          <m:sSub>
            <m:sSubPr>
              <m:ctrlPr>
                <w:ins w:id="2370" w:author="David Linan Romero" w:date="2021-03-09T16:08:00Z">
                  <w:rPr>
                    <w:rFonts w:ascii="Cambria Math" w:eastAsiaTheme="minorEastAsia" w:hAnsi="Cambria Math"/>
                    <w:b/>
                    <w:bCs/>
                    <w:i/>
                  </w:rPr>
                </w:ins>
              </m:ctrlPr>
            </m:sSubPr>
            <m:e>
              <m:r>
                <w:ins w:id="2371" w:author="David Linan Romero" w:date="2021-03-09T16:08:00Z">
                  <m:rPr>
                    <m:sty m:val="bi"/>
                  </m:rPr>
                  <w:rPr>
                    <w:rFonts w:ascii="Cambria Math" w:eastAsiaTheme="minorEastAsia" w:hAnsi="Cambria Math"/>
                  </w:rPr>
                  <m:t>ext</m:t>
                </w:ins>
              </m:r>
            </m:e>
            <m:sub>
              <m:r>
                <w:ins w:id="2372" w:author="David Linan Romero" w:date="2021-03-09T16:08:00Z">
                  <w:rPr>
                    <w:rFonts w:ascii="Cambria Math" w:eastAsiaTheme="minorEastAsia" w:hAnsi="Cambria Math"/>
                  </w:rPr>
                  <m:t>3</m:t>
                </w:ins>
              </m:r>
            </m:sub>
          </m:sSub>
          <m:r>
            <w:ins w:id="2373" w:author="David Linan Romero" w:date="2021-03-09T16:08:00Z">
              <m:rPr>
                <m:sty m:val="bi"/>
              </m:rPr>
              <w:rPr>
                <w:rFonts w:ascii="Cambria Math" w:eastAsiaTheme="minorEastAsia" w:hAnsi="Cambria Math"/>
              </w:rPr>
              <m:t>,</m:t>
            </w:ins>
          </m:r>
          <m:sSub>
            <m:sSubPr>
              <m:ctrlPr>
                <w:ins w:id="2374" w:author="David Linan Romero" w:date="2021-03-09T16:08:00Z">
                  <w:rPr>
                    <w:rFonts w:ascii="Cambria Math" w:eastAsiaTheme="minorEastAsia" w:hAnsi="Cambria Math"/>
                    <w:b/>
                    <w:bCs/>
                    <w:i/>
                  </w:rPr>
                </w:ins>
              </m:ctrlPr>
            </m:sSubPr>
            <m:e>
              <m:r>
                <w:ins w:id="2375" w:author="David Linan Romero" w:date="2021-03-09T16:08:00Z">
                  <m:rPr>
                    <m:sty m:val="bi"/>
                  </m:rPr>
                  <w:rPr>
                    <w:rFonts w:ascii="Cambria Math" w:eastAsiaTheme="minorEastAsia" w:hAnsi="Cambria Math"/>
                  </w:rPr>
                  <m:t>ext</m:t>
                </w:ins>
              </m:r>
            </m:e>
            <m:sub>
              <m:r>
                <w:ins w:id="2376" w:author="David Linan Romero" w:date="2021-03-09T16:08:00Z">
                  <w:rPr>
                    <w:rFonts w:ascii="Cambria Math" w:eastAsiaTheme="minorEastAsia" w:hAnsi="Cambria Math"/>
                  </w:rPr>
                  <m:t>4</m:t>
                </w:ins>
              </m:r>
            </m:sub>
          </m:sSub>
          <m:r>
            <w:ins w:id="2377" w:author="David Linan Romero" w:date="2021-03-09T16:08:00Z">
              <m:rPr>
                <m:sty m:val="bi"/>
              </m:rPr>
              <w:rPr>
                <w:rFonts w:ascii="Cambria Math" w:eastAsiaTheme="minorEastAsia" w:hAnsi="Cambria Math"/>
              </w:rPr>
              <m:t>]</m:t>
            </w:ins>
          </m:r>
        </m:oMath>
      </m:oMathPara>
    </w:p>
    <w:p w14:paraId="25A85FF8" w14:textId="0BDAE75E" w:rsidR="004B72C5" w:rsidRDefault="004B72C5" w:rsidP="004B72C5">
      <w:pPr>
        <w:pStyle w:val="ListParagraph"/>
        <w:jc w:val="both"/>
        <w:rPr>
          <w:ins w:id="2378" w:author="David Linan Romero" w:date="2021-03-09T16:08:00Z"/>
          <w:rFonts w:eastAsiaTheme="minorEastAsia"/>
        </w:rPr>
      </w:pPr>
      <w:ins w:id="2379" w:author="David Linan Romero" w:date="2021-03-09T16:08:00Z">
        <w:r>
          <w:rPr>
            <w:rFonts w:eastAsiaTheme="minorEastAsia"/>
          </w:rPr>
          <w:t xml:space="preserve">Where </w:t>
        </w:r>
      </w:ins>
      <m:oMath>
        <m:sSub>
          <m:sSubPr>
            <m:ctrlPr>
              <w:ins w:id="2380" w:author="David Linan Romero" w:date="2021-03-09T16:08:00Z">
                <w:rPr>
                  <w:rFonts w:ascii="Cambria Math" w:eastAsiaTheme="minorEastAsia" w:hAnsi="Cambria Math"/>
                  <w:b/>
                  <w:bCs/>
                  <w:i/>
                </w:rPr>
              </w:ins>
            </m:ctrlPr>
          </m:sSubPr>
          <m:e>
            <m:r>
              <w:ins w:id="2381" w:author="David Linan Romero" w:date="2021-03-09T16:08:00Z">
                <m:rPr>
                  <m:sty m:val="bi"/>
                </m:rPr>
                <w:rPr>
                  <w:rFonts w:ascii="Cambria Math" w:eastAsiaTheme="minorEastAsia" w:hAnsi="Cambria Math"/>
                </w:rPr>
                <m:t>ext</m:t>
              </w:ins>
            </m:r>
          </m:e>
          <m:sub>
            <m:r>
              <w:ins w:id="2382" w:author="David Linan Romero" w:date="2021-03-09T16:08:00Z">
                <w:rPr>
                  <w:rFonts w:ascii="Cambria Math" w:eastAsiaTheme="minorEastAsia" w:hAnsi="Cambria Math"/>
                </w:rPr>
                <m:t>1</m:t>
              </w:ins>
            </m:r>
          </m:sub>
        </m:sSub>
      </m:oMath>
      <w:ins w:id="2383" w:author="David Linan Romero" w:date="2021-03-09T16:08:00Z">
        <w:r>
          <w:rPr>
            <w:rFonts w:eastAsiaTheme="minorEastAsia"/>
            <w:b/>
            <w:bCs/>
          </w:rPr>
          <w:t xml:space="preserve"> </w:t>
        </w:r>
        <w:r>
          <w:rPr>
            <w:rFonts w:eastAsiaTheme="minorEastAsia"/>
          </w:rPr>
          <w:t xml:space="preserve">is defined for </w:t>
        </w:r>
      </w:ins>
      <m:oMath>
        <m:r>
          <w:ins w:id="2384" w:author="David Linan Romero" w:date="2021-03-09T16:08:00Z">
            <m:rPr>
              <m:sty m:val="bi"/>
            </m:rPr>
            <w:rPr>
              <w:rFonts w:ascii="Cambria Math" w:eastAsiaTheme="minorEastAsia" w:hAnsi="Cambria Math"/>
            </w:rPr>
            <m:t>YB'</m:t>
          </w:ins>
        </m:r>
      </m:oMath>
      <w:ins w:id="2385" w:author="David Linan Romero" w:date="2021-03-09T16:08:00Z">
        <w:r w:rsidRPr="006E7F90">
          <w:rPr>
            <w:rFonts w:eastAsiaTheme="minorEastAsia"/>
          </w:rPr>
          <w:t>,</w:t>
        </w:r>
      </w:ins>
      <m:oMath>
        <m:sSub>
          <m:sSubPr>
            <m:ctrlPr>
              <w:ins w:id="2386" w:author="David Linan Romero" w:date="2021-03-09T17:12:00Z">
                <w:rPr>
                  <w:rFonts w:ascii="Cambria Math" w:eastAsiaTheme="minorEastAsia" w:hAnsi="Cambria Math"/>
                  <w:b/>
                  <w:bCs/>
                  <w:i/>
                </w:rPr>
              </w:ins>
            </m:ctrlPr>
          </m:sSubPr>
          <m:e>
            <m:r>
              <w:ins w:id="2387" w:author="David Linan Romero" w:date="2021-03-09T17:12:00Z">
                <m:rPr>
                  <m:sty m:val="bi"/>
                </m:rPr>
                <w:rPr>
                  <w:rFonts w:ascii="Cambria Math" w:eastAsiaTheme="minorEastAsia" w:hAnsi="Cambria Math"/>
                </w:rPr>
                <m:t>ext</m:t>
              </w:ins>
            </m:r>
          </m:e>
          <m:sub>
            <m:r>
              <w:ins w:id="2388" w:author="David Linan Romero" w:date="2021-03-09T17:12:00Z">
                <w:rPr>
                  <w:rFonts w:ascii="Cambria Math" w:eastAsiaTheme="minorEastAsia" w:hAnsi="Cambria Math"/>
                </w:rPr>
                <m:t>2</m:t>
              </w:ins>
            </m:r>
          </m:sub>
        </m:sSub>
      </m:oMath>
      <w:ins w:id="2389" w:author="David Linan Romero" w:date="2021-03-09T17:12:00Z">
        <w:r w:rsidR="00297B06">
          <w:rPr>
            <w:rFonts w:eastAsiaTheme="minorEastAsia"/>
            <w:b/>
            <w:bCs/>
          </w:rPr>
          <w:t xml:space="preserve"> </w:t>
        </w:r>
        <w:r w:rsidR="00297B06" w:rsidRPr="00297B06">
          <w:rPr>
            <w:rFonts w:eastAsiaTheme="minorEastAsia"/>
            <w:rPrChange w:id="2390" w:author="David Linan Romero" w:date="2021-03-09T17:12:00Z">
              <w:rPr>
                <w:rFonts w:eastAsiaTheme="minorEastAsia"/>
                <w:b/>
                <w:bCs/>
              </w:rPr>
            </w:rPrChange>
          </w:rPr>
          <w:t>for</w:t>
        </w:r>
        <w:r w:rsidR="00297B06">
          <w:rPr>
            <w:rFonts w:eastAsiaTheme="minorEastAsia"/>
          </w:rPr>
          <w:t xml:space="preserve"> </w:t>
        </w:r>
      </w:ins>
      <m:oMath>
        <m:r>
          <w:ins w:id="2391" w:author="David Linan Romero" w:date="2021-03-09T17:12:00Z">
            <m:rPr>
              <m:sty m:val="bi"/>
            </m:rPr>
            <w:rPr>
              <w:rFonts w:ascii="Cambria Math" w:eastAsiaTheme="minorEastAsia" w:hAnsi="Cambria Math"/>
            </w:rPr>
            <m:t>YF</m:t>
          </w:ins>
        </m:r>
        <m:r>
          <w:ins w:id="2392" w:author="David Linan Romero" w:date="2021-03-09T17:12:00Z">
            <m:rPr>
              <m:sty m:val="bi"/>
            </m:rPr>
            <w:rPr>
              <w:rFonts w:ascii="Cambria Math" w:eastAsiaTheme="minorEastAsia" w:hAnsi="Cambria Math"/>
            </w:rPr>
            <m:t>1'</m:t>
          </w:ins>
        </m:r>
      </m:oMath>
      <w:ins w:id="2393" w:author="David Linan Romero" w:date="2021-03-09T17:12:00Z">
        <w:r w:rsidR="00297B06" w:rsidRPr="00297B06">
          <w:rPr>
            <w:rFonts w:eastAsiaTheme="minorEastAsia"/>
            <w:bCs/>
            <w:rPrChange w:id="2394" w:author="David Linan Romero" w:date="2021-03-09T17:12:00Z">
              <w:rPr>
                <w:rFonts w:eastAsiaTheme="minorEastAsia"/>
                <w:b/>
              </w:rPr>
            </w:rPrChange>
          </w:rPr>
          <w:t>,</w:t>
        </w:r>
      </w:ins>
      <w:ins w:id="2395" w:author="David Linan Romero" w:date="2021-03-09T16:08:00Z">
        <w:r>
          <w:rPr>
            <w:rFonts w:eastAsiaTheme="minorEastAsia"/>
          </w:rPr>
          <w:t xml:space="preserve"> etc.</w:t>
        </w:r>
      </w:ins>
    </w:p>
    <w:p w14:paraId="47766B5C" w14:textId="77777777" w:rsidR="004B72C5" w:rsidRPr="00B80594" w:rsidRDefault="004B72C5" w:rsidP="004B72C5">
      <w:pPr>
        <w:pStyle w:val="ListParagraph"/>
        <w:jc w:val="both"/>
        <w:rPr>
          <w:ins w:id="2396" w:author="David Linan Romero" w:date="2021-03-09T16:08:00Z"/>
          <w:rFonts w:eastAsiaTheme="minorEastAsia"/>
        </w:rPr>
      </w:pPr>
    </w:p>
    <w:p w14:paraId="25018017" w14:textId="77777777" w:rsidR="004B72C5" w:rsidRDefault="004B72C5" w:rsidP="004B72C5">
      <w:pPr>
        <w:pStyle w:val="ListParagraph"/>
        <w:jc w:val="both"/>
        <w:rPr>
          <w:ins w:id="2397" w:author="David Linan Romero" w:date="2021-03-09T16:08:00Z"/>
          <w:rFonts w:eastAsiaTheme="minorEastAsia"/>
        </w:rPr>
      </w:pPr>
      <w:ins w:id="2398" w:author="David Linan Romero" w:date="2021-03-09T16:08:00Z">
        <w:r>
          <w:rPr>
            <w:rFonts w:eastAsiaTheme="minorEastAsia"/>
          </w:rPr>
          <w:t>In the gams code, this is shown from line 1248 to line 1242:</w:t>
        </w:r>
      </w:ins>
    </w:p>
    <w:p w14:paraId="459BB9C3" w14:textId="77777777" w:rsidR="004B72C5" w:rsidRDefault="004B72C5" w:rsidP="004B72C5">
      <w:pPr>
        <w:pStyle w:val="ListParagraph"/>
        <w:jc w:val="both"/>
        <w:rPr>
          <w:ins w:id="2399" w:author="David Linan Romero" w:date="2021-03-09T16:08:00Z"/>
          <w:rFonts w:eastAsiaTheme="minorEastAsia"/>
        </w:rPr>
      </w:pPr>
      <w:ins w:id="2400" w:author="David Linan Romero" w:date="2021-03-09T16:08:00Z">
        <w:r>
          <w:rPr>
            <w:noProof/>
          </w:rPr>
          <w:drawing>
            <wp:inline distT="0" distB="0" distL="0" distR="0" wp14:anchorId="63A036B2" wp14:editId="145F43C0">
              <wp:extent cx="5943600" cy="12153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15390"/>
                      </a:xfrm>
                      <a:prstGeom prst="rect">
                        <a:avLst/>
                      </a:prstGeom>
                    </pic:spPr>
                  </pic:pic>
                </a:graphicData>
              </a:graphic>
            </wp:inline>
          </w:drawing>
        </w:r>
      </w:ins>
    </w:p>
    <w:p w14:paraId="02324BA7" w14:textId="26201E7F" w:rsidR="004B72C5" w:rsidRDefault="004B72C5" w:rsidP="004B72C5">
      <w:pPr>
        <w:pStyle w:val="ListParagraph"/>
        <w:jc w:val="both"/>
        <w:rPr>
          <w:ins w:id="2401" w:author="David Linan Romero" w:date="2021-03-09T16:24:00Z"/>
          <w:rFonts w:eastAsiaTheme="minorEastAsia"/>
          <w:bCs/>
        </w:rPr>
      </w:pPr>
      <w:ins w:id="2402" w:author="David Linan Romero" w:date="2021-03-09T16:08:00Z">
        <w:r>
          <w:rPr>
            <w:rFonts w:eastAsiaTheme="minorEastAsia"/>
          </w:rPr>
          <w:t xml:space="preserve">Where </w:t>
        </w:r>
      </w:ins>
      <m:oMath>
        <m:r>
          <w:ins w:id="2403" w:author="David Linan Romero" w:date="2021-03-09T16:08:00Z">
            <w:rPr>
              <w:rFonts w:ascii="Cambria Math" w:eastAsiaTheme="minorEastAsia" w:hAnsi="Cambria Math"/>
            </w:rPr>
            <m:t>"</m:t>
          </w:ins>
        </m:r>
        <m:sSub>
          <m:sSubPr>
            <m:ctrlPr>
              <w:ins w:id="2404" w:author="David Linan Romero" w:date="2021-03-09T16:08:00Z">
                <w:rPr>
                  <w:rFonts w:ascii="Cambria Math" w:eastAsiaTheme="minorEastAsia" w:hAnsi="Cambria Math"/>
                  <w:b/>
                  <w:bCs/>
                  <w:i/>
                </w:rPr>
              </w:ins>
            </m:ctrlPr>
          </m:sSubPr>
          <m:e>
            <m:r>
              <w:ins w:id="2405" w:author="David Linan Romero" w:date="2021-03-09T16:08:00Z">
                <m:rPr>
                  <m:sty m:val="bi"/>
                </m:rPr>
                <w:rPr>
                  <w:rFonts w:ascii="Cambria Math" w:eastAsiaTheme="minorEastAsia" w:hAnsi="Cambria Math"/>
                </w:rPr>
                <m:t>x</m:t>
              </w:ins>
            </m:r>
          </m:e>
          <m:sub>
            <m:r>
              <w:ins w:id="2406" w:author="David Linan Romero" w:date="2021-03-09T16:08:00Z">
                <m:rPr>
                  <m:sty m:val="bi"/>
                </m:rPr>
                <w:rPr>
                  <w:rFonts w:ascii="Cambria Math" w:eastAsiaTheme="minorEastAsia" w:hAnsi="Cambria Math"/>
                </w:rPr>
                <m:t>1</m:t>
              </w:ins>
            </m:r>
          </m:sub>
        </m:sSub>
        <m:r>
          <w:ins w:id="2407" w:author="David Linan Romero" w:date="2021-03-09T16:08:00Z">
            <m:rPr>
              <m:sty m:val="bi"/>
            </m:rPr>
            <w:rPr>
              <w:rFonts w:ascii="Cambria Math" w:eastAsiaTheme="minorEastAsia" w:hAnsi="Cambria Math"/>
            </w:rPr>
            <m:t>"</m:t>
          </w:ins>
        </m:r>
      </m:oMath>
      <w:ins w:id="2408" w:author="David Linan Romero" w:date="2021-03-09T16:08:00Z">
        <w:r>
          <w:rPr>
            <w:rFonts w:eastAsiaTheme="minorEastAsia"/>
            <w:b/>
            <w:bCs/>
          </w:rPr>
          <w:t xml:space="preserve"> </w:t>
        </w:r>
        <w:r>
          <w:rPr>
            <w:rFonts w:eastAsiaTheme="minorEastAsia"/>
          </w:rPr>
          <w:t xml:space="preserve">refers to </w:t>
        </w:r>
      </w:ins>
      <m:oMath>
        <m:r>
          <w:ins w:id="2409" w:author="David Linan Romero" w:date="2021-03-09T16:08:00Z">
            <m:rPr>
              <m:sty m:val="bi"/>
            </m:rPr>
            <w:rPr>
              <w:rFonts w:ascii="Cambria Math" w:eastAsiaTheme="minorEastAsia" w:hAnsi="Cambria Math"/>
            </w:rPr>
            <m:t>ex</m:t>
          </w:ins>
        </m:r>
        <m:sSub>
          <m:sSubPr>
            <m:ctrlPr>
              <w:ins w:id="2410" w:author="David Linan Romero" w:date="2021-03-09T16:08:00Z">
                <w:rPr>
                  <w:rFonts w:ascii="Cambria Math" w:eastAsiaTheme="minorEastAsia" w:hAnsi="Cambria Math"/>
                  <w:b/>
                  <w:bCs/>
                  <w:i/>
                </w:rPr>
              </w:ins>
            </m:ctrlPr>
          </m:sSubPr>
          <m:e>
            <m:r>
              <w:ins w:id="2411" w:author="David Linan Romero" w:date="2021-03-09T16:08:00Z">
                <m:rPr>
                  <m:sty m:val="bi"/>
                </m:rPr>
                <w:rPr>
                  <w:rFonts w:ascii="Cambria Math" w:eastAsiaTheme="minorEastAsia" w:hAnsi="Cambria Math"/>
                </w:rPr>
                <m:t>t</m:t>
              </w:ins>
            </m:r>
          </m:e>
          <m:sub>
            <m:r>
              <w:ins w:id="2412" w:author="David Linan Romero" w:date="2021-03-09T16:08:00Z">
                <m:rPr>
                  <m:sty m:val="bi"/>
                </m:rPr>
                <w:rPr>
                  <w:rFonts w:ascii="Cambria Math" w:eastAsiaTheme="minorEastAsia" w:hAnsi="Cambria Math"/>
                </w:rPr>
                <m:t>1</m:t>
              </w:ins>
            </m:r>
          </m:sub>
        </m:sSub>
      </m:oMath>
      <w:ins w:id="2413" w:author="David Linan Romero" w:date="2021-03-09T16:08:00Z">
        <w:r w:rsidRPr="006E7F90">
          <w:rPr>
            <w:rFonts w:eastAsiaTheme="minorEastAsia"/>
          </w:rPr>
          <w:t xml:space="preserve">, </w:t>
        </w:r>
        <w:r>
          <w:rPr>
            <w:rFonts w:eastAsiaTheme="minorEastAsia"/>
          </w:rPr>
          <w:t xml:space="preserve">etc. </w:t>
        </w:r>
      </w:ins>
      <m:oMath>
        <m:r>
          <w:ins w:id="2414" w:author="David Linan Romero" w:date="2021-03-09T16:08:00Z">
            <w:rPr>
              <w:rFonts w:ascii="Cambria Math" w:eastAsiaTheme="minorEastAsia" w:hAnsi="Cambria Math"/>
            </w:rPr>
            <m:t>"Net"</m:t>
          </w:ins>
        </m:r>
      </m:oMath>
      <w:ins w:id="2415" w:author="David Linan Romero" w:date="2021-03-09T16:08:00Z">
        <w:r>
          <w:rPr>
            <w:rFonts w:eastAsiaTheme="minorEastAsia"/>
          </w:rPr>
          <w:t xml:space="preserve"> refers to </w:t>
        </w:r>
      </w:ins>
      <m:oMath>
        <m:r>
          <w:ins w:id="2416" w:author="David Linan Romero" w:date="2021-03-09T16:08:00Z">
            <w:rPr>
              <w:rFonts w:ascii="Cambria Math" w:eastAsiaTheme="minorEastAsia" w:hAnsi="Cambria Math"/>
            </w:rPr>
            <m:t>NET</m:t>
          </w:ins>
        </m:r>
      </m:oMath>
      <w:ins w:id="2417" w:author="David Linan Romero" w:date="2021-03-09T16:08:00Z">
        <w:r>
          <w:rPr>
            <w:rFonts w:eastAsiaTheme="minorEastAsia"/>
          </w:rPr>
          <w:t xml:space="preserve">. </w:t>
        </w:r>
      </w:ins>
      <w:ins w:id="2418" w:author="David Linan Romero" w:date="2021-03-09T16:22:00Z">
        <w:r w:rsidR="000329F8">
          <w:rPr>
            <w:rFonts w:eastAsiaTheme="minorEastAsia"/>
          </w:rPr>
          <w:t xml:space="preserve">This means that </w:t>
        </w:r>
      </w:ins>
      <m:oMath>
        <m:r>
          <w:ins w:id="2419" w:author="David Linan Romero" w:date="2021-03-09T16:22:00Z">
            <m:rPr>
              <m:sty m:val="bi"/>
            </m:rPr>
            <w:rPr>
              <w:rFonts w:ascii="Cambria Math" w:eastAsiaTheme="minorEastAsia" w:hAnsi="Cambria Math"/>
            </w:rPr>
            <m:t>ex</m:t>
          </w:ins>
        </m:r>
        <m:sSub>
          <m:sSubPr>
            <m:ctrlPr>
              <w:ins w:id="2420" w:author="David Linan Romero" w:date="2021-03-09T16:22:00Z">
                <w:rPr>
                  <w:rFonts w:ascii="Cambria Math" w:eastAsiaTheme="minorEastAsia" w:hAnsi="Cambria Math"/>
                  <w:b/>
                  <w:bCs/>
                  <w:i/>
                </w:rPr>
              </w:ins>
            </m:ctrlPr>
          </m:sSubPr>
          <m:e>
            <m:r>
              <w:ins w:id="2421" w:author="David Linan Romero" w:date="2021-03-09T16:22:00Z">
                <m:rPr>
                  <m:sty m:val="bi"/>
                </m:rPr>
                <w:rPr>
                  <w:rFonts w:ascii="Cambria Math" w:eastAsiaTheme="minorEastAsia" w:hAnsi="Cambria Math"/>
                </w:rPr>
                <m:t>t</m:t>
              </w:ins>
            </m:r>
          </m:e>
          <m:sub>
            <m:r>
              <w:ins w:id="2422" w:author="David Linan Romero" w:date="2021-03-09T16:22:00Z">
                <m:rPr>
                  <m:sty m:val="bi"/>
                </m:rPr>
                <w:rPr>
                  <w:rFonts w:ascii="Cambria Math" w:eastAsiaTheme="minorEastAsia" w:hAnsi="Cambria Math"/>
                </w:rPr>
                <m:t>1</m:t>
              </w:ins>
            </m:r>
          </m:sub>
        </m:sSub>
      </m:oMath>
      <w:ins w:id="2423" w:author="David Linan Romero" w:date="2021-03-09T16:22:00Z">
        <w:r w:rsidR="000A522C">
          <w:rPr>
            <w:rFonts w:eastAsiaTheme="minorEastAsia"/>
            <w:b/>
            <w:bCs/>
          </w:rPr>
          <w:t xml:space="preserve"> </w:t>
        </w:r>
        <w:r w:rsidR="000A522C">
          <w:rPr>
            <w:rFonts w:eastAsiaTheme="minorEastAsia"/>
          </w:rPr>
          <w:t xml:space="preserve">is being assigned to </w:t>
        </w:r>
      </w:ins>
      <m:oMath>
        <m:r>
          <w:ins w:id="2424" w:author="David Linan Romero" w:date="2021-03-09T16:25:00Z">
            <w:rPr>
              <w:rFonts w:ascii="Cambria Math" w:eastAsiaTheme="minorEastAsia" w:hAnsi="Cambria Math"/>
            </w:rPr>
            <m:t>Y</m:t>
          </w:ins>
        </m:r>
        <m:sSub>
          <m:sSubPr>
            <m:ctrlPr>
              <w:ins w:id="2425" w:author="David Linan Romero" w:date="2021-03-09T16:25:00Z">
                <w:rPr>
                  <w:rFonts w:ascii="Cambria Math" w:eastAsiaTheme="minorEastAsia" w:hAnsi="Cambria Math"/>
                  <w:i/>
                </w:rPr>
              </w:ins>
            </m:ctrlPr>
          </m:sSubPr>
          <m:e>
            <m:r>
              <w:ins w:id="2426" w:author="David Linan Romero" w:date="2021-03-09T16:25:00Z">
                <w:rPr>
                  <w:rFonts w:ascii="Cambria Math" w:eastAsiaTheme="minorEastAsia" w:hAnsi="Cambria Math"/>
                </w:rPr>
                <m:t>B</m:t>
              </w:ins>
            </m:r>
          </m:e>
          <m:sub>
            <m:r>
              <w:ins w:id="2427" w:author="David Linan Romero" w:date="2021-03-09T16:25:00Z">
                <w:rPr>
                  <w:rFonts w:ascii="Cambria Math" w:eastAsiaTheme="minorEastAsia" w:hAnsi="Cambria Math"/>
                </w:rPr>
                <m:t>net</m:t>
              </w:ins>
            </m:r>
          </m:sub>
        </m:sSub>
        <m:r>
          <w:ins w:id="2428" w:author="David Linan Romero" w:date="2021-03-09T16:25:00Z">
            <w:rPr>
              <w:rFonts w:ascii="Cambria Math" w:eastAsiaTheme="minorEastAsia" w:hAnsi="Cambria Math"/>
            </w:rPr>
            <m:t>, ∀net∈</m:t>
          </w:ins>
        </m:r>
        <m:r>
          <w:ins w:id="2429" w:author="David Linan Romero" w:date="2021-03-09T17:20:00Z">
            <w:rPr>
              <w:rFonts w:ascii="Cambria Math" w:eastAsiaTheme="minorEastAsia" w:hAnsi="Cambria Math"/>
            </w:rPr>
            <m:t>se</m:t>
          </w:ins>
        </m:r>
        <m:sSub>
          <m:sSubPr>
            <m:ctrlPr>
              <w:ins w:id="2430" w:author="David Linan Romero" w:date="2021-03-09T17:20:00Z">
                <w:rPr>
                  <w:rFonts w:ascii="Cambria Math" w:eastAsiaTheme="minorEastAsia" w:hAnsi="Cambria Math"/>
                  <w:i/>
                </w:rPr>
              </w:ins>
            </m:ctrlPr>
          </m:sSubPr>
          <m:e>
            <m:r>
              <w:ins w:id="2431" w:author="David Linan Romero" w:date="2021-03-09T17:20:00Z">
                <w:rPr>
                  <w:rFonts w:ascii="Cambria Math" w:eastAsiaTheme="minorEastAsia" w:hAnsi="Cambria Math"/>
                </w:rPr>
                <m:t>t</m:t>
              </w:ins>
            </m:r>
          </m:e>
          <m:sub>
            <m:r>
              <w:ins w:id="2432" w:author="David Linan Romero" w:date="2021-03-09T17:20:00Z">
                <w:rPr>
                  <w:rFonts w:ascii="Cambria Math" w:eastAsiaTheme="minorEastAsia" w:hAnsi="Cambria Math"/>
                </w:rPr>
                <m:t>1</m:t>
              </w:ins>
            </m:r>
          </m:sub>
        </m:sSub>
        <m:r>
          <w:ins w:id="2433" w:author="David Linan Romero" w:date="2021-03-09T17:20:00Z">
            <w:rPr>
              <w:rFonts w:ascii="Cambria Math" w:eastAsiaTheme="minorEastAsia" w:hAnsi="Cambria Math"/>
            </w:rPr>
            <m:t>=</m:t>
          </w:ins>
        </m:r>
        <m:r>
          <w:ins w:id="2434" w:author="David Linan Romero" w:date="2021-03-09T16:25:00Z">
            <w:rPr>
              <w:rFonts w:ascii="Cambria Math" w:eastAsiaTheme="minorEastAsia" w:hAnsi="Cambria Math"/>
            </w:rPr>
            <m:t>NET</m:t>
          </w:ins>
        </m:r>
      </m:oMath>
      <w:ins w:id="2435" w:author="David Linan Romero" w:date="2021-03-09T16:28:00Z">
        <w:r w:rsidR="0083159C">
          <w:rPr>
            <w:rFonts w:eastAsiaTheme="minorEastAsia"/>
            <w:bCs/>
          </w:rPr>
          <w:t>, etc.</w:t>
        </w:r>
      </w:ins>
      <w:ins w:id="2436" w:author="David Linan Romero" w:date="2021-03-09T16:48:00Z">
        <w:r w:rsidR="00CF5338">
          <w:rPr>
            <w:rFonts w:eastAsiaTheme="minorEastAsia"/>
            <w:bCs/>
          </w:rPr>
          <w:t xml:space="preserve"> Note </w:t>
        </w:r>
      </w:ins>
      <w:ins w:id="2437" w:author="David Linan Romero" w:date="2021-03-09T16:49:00Z">
        <w:r w:rsidR="00C9112E">
          <w:rPr>
            <w:rFonts w:eastAsiaTheme="minorEastAsia"/>
            <w:bCs/>
          </w:rPr>
          <w:t xml:space="preserve">that including </w:t>
        </w:r>
        <w:r w:rsidR="005E4446">
          <w:rPr>
            <w:rFonts w:eastAsiaTheme="minorEastAsia"/>
            <w:bCs/>
          </w:rPr>
          <w:t xml:space="preserve">the external variables as inputs is not mandatory. For example, external variables may me assigned depending on the order </w:t>
        </w:r>
      </w:ins>
      <w:ins w:id="2438" w:author="David Linan Romero" w:date="2021-03-09T16:50:00Z">
        <w:r w:rsidR="005E4446">
          <w:rPr>
            <w:rFonts w:eastAsiaTheme="minorEastAsia"/>
            <w:bCs/>
          </w:rPr>
          <w:t xml:space="preserve">used to </w:t>
        </w:r>
        <w:r w:rsidR="002C6B6E">
          <w:rPr>
            <w:rFonts w:eastAsiaTheme="minorEastAsia"/>
            <w:bCs/>
          </w:rPr>
          <w:t>input the information.</w:t>
        </w:r>
      </w:ins>
    </w:p>
    <w:p w14:paraId="32C2981A" w14:textId="77777777" w:rsidR="003634DE" w:rsidRPr="003634DE" w:rsidRDefault="003634DE" w:rsidP="004B72C5">
      <w:pPr>
        <w:pStyle w:val="ListParagraph"/>
        <w:jc w:val="both"/>
        <w:rPr>
          <w:ins w:id="2439" w:author="David Linan Romero" w:date="2021-03-09T16:08:00Z"/>
          <w:rFonts w:eastAsiaTheme="minorEastAsia"/>
          <w:bCs/>
          <w:rPrChange w:id="2440" w:author="David Linan Romero" w:date="2021-03-09T16:23:00Z">
            <w:rPr>
              <w:ins w:id="2441" w:author="David Linan Romero" w:date="2021-03-09T16:08:00Z"/>
              <w:rFonts w:eastAsiaTheme="minorEastAsia"/>
            </w:rPr>
          </w:rPrChange>
        </w:rPr>
      </w:pPr>
    </w:p>
    <w:p w14:paraId="5E8D0907" w14:textId="68727957" w:rsidR="004B72C5" w:rsidRDefault="004B72C5" w:rsidP="004B72C5">
      <w:pPr>
        <w:pStyle w:val="ListParagraph"/>
        <w:jc w:val="both"/>
        <w:rPr>
          <w:ins w:id="2442" w:author="David Linan Romero" w:date="2021-03-09T16:42:00Z"/>
          <w:rFonts w:eastAsiaTheme="minorEastAsia"/>
        </w:rPr>
      </w:pPr>
      <w:ins w:id="2443" w:author="David Linan Romero" w:date="2021-03-09T16:08:00Z">
        <w:r>
          <w:rPr>
            <w:rFonts w:eastAsiaTheme="minorEastAsia"/>
          </w:rPr>
          <w:lastRenderedPageBreak/>
          <w:t>In the GAMS code the user is also required to specify those terms that can be directly calculated from the reformulated terms (lines 1244 and 1245), however, the idea is to avoid this in the Pyomo/Python generalization (</w:t>
        </w:r>
        <w:r w:rsidRPr="006E7F90">
          <w:rPr>
            <w:rFonts w:eastAsiaTheme="minorEastAsia"/>
            <w:color w:val="FF0000"/>
          </w:rPr>
          <w:t>am I correct?</w:t>
        </w:r>
        <w:r>
          <w:rPr>
            <w:rFonts w:eastAsiaTheme="minorEastAsia"/>
          </w:rPr>
          <w:t>).</w:t>
        </w:r>
      </w:ins>
    </w:p>
    <w:p w14:paraId="0AA5E63C" w14:textId="197E474B" w:rsidR="005F5E5D" w:rsidRDefault="005F5E5D" w:rsidP="004B72C5">
      <w:pPr>
        <w:pStyle w:val="ListParagraph"/>
        <w:jc w:val="both"/>
        <w:rPr>
          <w:ins w:id="2444" w:author="David Linan Romero" w:date="2021-03-09T16:42:00Z"/>
          <w:rFonts w:eastAsiaTheme="minorEastAsia"/>
        </w:rPr>
      </w:pPr>
    </w:p>
    <w:p w14:paraId="1F331345" w14:textId="3153CC73" w:rsidR="00CD4513" w:rsidRPr="00CD4513" w:rsidRDefault="005F5E5D" w:rsidP="00CD4513">
      <w:pPr>
        <w:pStyle w:val="ListParagraph"/>
        <w:numPr>
          <w:ilvl w:val="0"/>
          <w:numId w:val="15"/>
        </w:numPr>
        <w:jc w:val="both"/>
        <w:rPr>
          <w:ins w:id="2445" w:author="David Linan Romero" w:date="2021-03-09T16:45:00Z"/>
          <w:rFonts w:eastAsiaTheme="minorEastAsia"/>
          <w:b/>
          <w:bCs/>
          <w:rPrChange w:id="2446" w:author="David Linan Romero" w:date="2021-03-09T16:45:00Z">
            <w:rPr>
              <w:ins w:id="2447" w:author="David Linan Romero" w:date="2021-03-09T16:45:00Z"/>
            </w:rPr>
          </w:rPrChange>
        </w:rPr>
        <w:pPrChange w:id="2448" w:author="David Linan Romero" w:date="2021-03-09T16:45:00Z">
          <w:pPr>
            <w:jc w:val="both"/>
          </w:pPr>
        </w:pPrChange>
      </w:pPr>
      <w:ins w:id="2449" w:author="David Linan Romero" w:date="2021-03-09T16:42:00Z">
        <w:r>
          <w:rPr>
            <w:rFonts w:eastAsiaTheme="minorEastAsia"/>
            <w:b/>
            <w:bCs/>
          </w:rPr>
          <w:t xml:space="preserve">Specify the Neighborhood: </w:t>
        </w:r>
      </w:ins>
      <m:oMath>
        <m:r>
          <w:ins w:id="2450" w:author="David Linan Romero" w:date="2021-03-09T16:42:00Z">
            <w:rPr>
              <w:rFonts w:ascii="Cambria Math" w:eastAsiaTheme="minorEastAsia" w:hAnsi="Cambria Math"/>
            </w:rPr>
            <m:t>k=</m:t>
          </w:ins>
        </m:r>
        <m:r>
          <w:ins w:id="2451" w:author="David Linan Romero" w:date="2021-03-09T16:43:00Z">
            <w:rPr>
              <w:rFonts w:ascii="Cambria Math" w:eastAsiaTheme="minorEastAsia" w:hAnsi="Cambria Math"/>
            </w:rPr>
            <m:t>∞</m:t>
          </w:ins>
        </m:r>
      </m:oMath>
      <w:ins w:id="2452" w:author="David Linan Romero" w:date="2021-03-09T16:43:00Z">
        <w:r>
          <w:rPr>
            <w:rFonts w:eastAsiaTheme="minorEastAsia"/>
          </w:rPr>
          <w:t>.</w:t>
        </w:r>
      </w:ins>
    </w:p>
    <w:p w14:paraId="54F81F72" w14:textId="77777777" w:rsidR="008C7E95" w:rsidRPr="006E7F90" w:rsidRDefault="008C7E95" w:rsidP="008C7E95">
      <w:pPr>
        <w:jc w:val="both"/>
        <w:rPr>
          <w:ins w:id="2453" w:author="David Linan Romero" w:date="2021-03-09T16:52:00Z"/>
          <w:rFonts w:eastAsiaTheme="minorEastAsia"/>
          <w:b/>
          <w:bCs/>
          <w:color w:val="7030A0"/>
        </w:rPr>
      </w:pPr>
      <w:ins w:id="2454" w:author="David Linan Romero" w:date="2021-03-09T16:52:00Z">
        <w:r w:rsidRPr="006E7F90">
          <w:rPr>
            <w:rFonts w:eastAsiaTheme="minorEastAsia"/>
            <w:b/>
            <w:bCs/>
            <w:color w:val="7030A0"/>
          </w:rPr>
          <w:t>Automatic Reformulation</w:t>
        </w:r>
      </w:ins>
    </w:p>
    <w:p w14:paraId="4DDB4090" w14:textId="77777777" w:rsidR="008C7E95" w:rsidRDefault="008C7E95" w:rsidP="008C7E95">
      <w:pPr>
        <w:pStyle w:val="ListParagraph"/>
        <w:numPr>
          <w:ilvl w:val="0"/>
          <w:numId w:val="21"/>
        </w:numPr>
        <w:jc w:val="both"/>
        <w:rPr>
          <w:ins w:id="2455" w:author="David Linan Romero" w:date="2021-03-09T16:52:00Z"/>
          <w:rFonts w:eastAsiaTheme="minorEastAsia"/>
          <w:b/>
          <w:bCs/>
        </w:rPr>
      </w:pPr>
      <w:ins w:id="2456" w:author="David Linan Romero" w:date="2021-03-09T16:52:00Z">
        <w:r w:rsidRPr="006E7F90">
          <w:rPr>
            <w:rFonts w:eastAsiaTheme="minorEastAsia"/>
            <w:b/>
            <w:bCs/>
          </w:rPr>
          <w:t xml:space="preserve">Check the information provided by the user for </w:t>
        </w:r>
      </w:ins>
      <m:oMath>
        <m:sSub>
          <m:sSubPr>
            <m:ctrlPr>
              <w:ins w:id="2457" w:author="David Linan Romero" w:date="2021-03-09T16:52:00Z">
                <w:rPr>
                  <w:rFonts w:ascii="Cambria Math" w:eastAsiaTheme="minorEastAsia" w:hAnsi="Cambria Math"/>
                  <w:b/>
                  <w:bCs/>
                  <w:i/>
                </w:rPr>
              </w:ins>
            </m:ctrlPr>
          </m:sSubPr>
          <m:e>
            <m:r>
              <w:ins w:id="2458" w:author="David Linan Romero" w:date="2021-03-09T16:52:00Z">
                <m:rPr>
                  <m:sty m:val="bi"/>
                </m:rPr>
                <w:rPr>
                  <w:rFonts w:ascii="Cambria Math" w:eastAsiaTheme="minorEastAsia" w:hAnsi="Cambria Math"/>
                </w:rPr>
                <m:t>z</m:t>
              </w:ins>
            </m:r>
          </m:e>
          <m:sub>
            <m:r>
              <w:ins w:id="2459" w:author="David Linan Romero" w:date="2021-03-09T16:52:00Z">
                <m:rPr>
                  <m:sty m:val="bi"/>
                </m:rPr>
                <w:rPr>
                  <w:rFonts w:ascii="Cambria Math" w:eastAsiaTheme="minorEastAsia" w:hAnsi="Cambria Math"/>
                </w:rPr>
                <m:t>E</m:t>
              </w:ins>
            </m:r>
          </m:sub>
        </m:sSub>
      </m:oMath>
      <w:ins w:id="2460" w:author="David Linan Romero" w:date="2021-03-09T16:52:00Z">
        <w:r w:rsidRPr="006E7F90">
          <w:rPr>
            <w:rFonts w:eastAsiaTheme="minorEastAsia"/>
            <w:b/>
            <w:bCs/>
          </w:rPr>
          <w:t xml:space="preserve">: </w:t>
        </w:r>
      </w:ins>
    </w:p>
    <w:p w14:paraId="6F48C095" w14:textId="07ECE19E" w:rsidR="008C7E95" w:rsidRPr="006E7F90" w:rsidRDefault="00267A41" w:rsidP="00267A41">
      <w:pPr>
        <w:ind w:left="360"/>
        <w:jc w:val="both"/>
        <w:rPr>
          <w:ins w:id="2461" w:author="David Linan Romero" w:date="2021-03-09T16:52:00Z"/>
          <w:rFonts w:eastAsiaTheme="minorEastAsia"/>
        </w:rPr>
        <w:pPrChange w:id="2462" w:author="David Linan Romero" w:date="2021-03-09T16:53:00Z">
          <w:pPr>
            <w:ind w:left="360"/>
            <w:jc w:val="both"/>
          </w:pPr>
        </w:pPrChange>
      </w:pPr>
      <w:ins w:id="2463" w:author="David Linan Romero" w:date="2021-03-09T16:53:00Z">
        <w:r>
          <w:rPr>
            <w:rFonts w:eastAsiaTheme="minorEastAsia"/>
          </w:rPr>
          <w:t xml:space="preserve">In this case there is no information for </w:t>
        </w:r>
      </w:ins>
      <m:oMath>
        <m:sSub>
          <m:sSubPr>
            <m:ctrlPr>
              <w:ins w:id="2464" w:author="David Linan Romero" w:date="2021-03-09T16:53:00Z">
                <w:rPr>
                  <w:rFonts w:ascii="Cambria Math" w:eastAsiaTheme="minorEastAsia" w:hAnsi="Cambria Math"/>
                  <w:b/>
                  <w:bCs/>
                  <w:i/>
                </w:rPr>
              </w:ins>
            </m:ctrlPr>
          </m:sSubPr>
          <m:e>
            <m:r>
              <w:ins w:id="2465" w:author="David Linan Romero" w:date="2021-03-09T16:53:00Z">
                <m:rPr>
                  <m:sty m:val="bi"/>
                </m:rPr>
                <w:rPr>
                  <w:rFonts w:ascii="Cambria Math" w:eastAsiaTheme="minorEastAsia" w:hAnsi="Cambria Math"/>
                </w:rPr>
                <m:t>z</m:t>
              </w:ins>
            </m:r>
          </m:e>
          <m:sub>
            <m:r>
              <w:ins w:id="2466" w:author="David Linan Romero" w:date="2021-03-09T16:53:00Z">
                <m:rPr>
                  <m:sty m:val="bi"/>
                </m:rPr>
                <w:rPr>
                  <w:rFonts w:ascii="Cambria Math" w:eastAsiaTheme="minorEastAsia" w:hAnsi="Cambria Math"/>
                </w:rPr>
                <m:t>E</m:t>
              </w:ins>
            </m:r>
          </m:sub>
        </m:sSub>
      </m:oMath>
    </w:p>
    <w:p w14:paraId="55110006" w14:textId="77777777" w:rsidR="008C7E95" w:rsidRDefault="008C7E95" w:rsidP="008C7E95">
      <w:pPr>
        <w:pStyle w:val="ListParagraph"/>
        <w:numPr>
          <w:ilvl w:val="0"/>
          <w:numId w:val="21"/>
        </w:numPr>
        <w:jc w:val="both"/>
        <w:rPr>
          <w:ins w:id="2467" w:author="David Linan Romero" w:date="2021-03-09T16:52:00Z"/>
          <w:rFonts w:eastAsiaTheme="minorEastAsia"/>
        </w:rPr>
      </w:pPr>
      <w:ins w:id="2468" w:author="David Linan Romero" w:date="2021-03-09T16:52:00Z">
        <w:r w:rsidRPr="006E7F90">
          <w:rPr>
            <w:rFonts w:eastAsiaTheme="minorEastAsia"/>
            <w:b/>
            <w:bCs/>
          </w:rPr>
          <w:t xml:space="preserve">Identify the variables from </w:t>
        </w:r>
      </w:ins>
      <m:oMath>
        <m:sSub>
          <m:sSubPr>
            <m:ctrlPr>
              <w:ins w:id="2469" w:author="David Linan Romero" w:date="2021-03-09T16:52:00Z">
                <w:rPr>
                  <w:rFonts w:ascii="Cambria Math" w:hAnsi="Cambria Math"/>
                  <w:b/>
                  <w:bCs/>
                  <w:i/>
                </w:rPr>
              </w:ins>
            </m:ctrlPr>
          </m:sSubPr>
          <m:e>
            <m:r>
              <w:ins w:id="2470" w:author="David Linan Romero" w:date="2021-03-09T16:52:00Z">
                <m:rPr>
                  <m:sty m:val="bi"/>
                </m:rPr>
                <w:rPr>
                  <w:rFonts w:ascii="Cambria Math" w:hAnsi="Cambria Math"/>
                </w:rPr>
                <m:t>Y'</m:t>
              </w:ins>
            </m:r>
          </m:e>
          <m:sub>
            <m:r>
              <w:ins w:id="2471" w:author="David Linan Romero" w:date="2021-03-09T16:52:00Z">
                <m:rPr>
                  <m:sty m:val="bi"/>
                </m:rPr>
                <w:rPr>
                  <w:rFonts w:ascii="Cambria Math" w:hAnsi="Cambria Math"/>
                </w:rPr>
                <m:t>E</m:t>
              </w:ins>
            </m:r>
          </m:sub>
        </m:sSub>
      </m:oMath>
      <w:ins w:id="2472" w:author="David Linan Romero" w:date="2021-03-09T16:52:00Z">
        <w:r w:rsidRPr="006E7F90">
          <w:rPr>
            <w:rFonts w:eastAsiaTheme="minorEastAsia"/>
            <w:b/>
            <w:bCs/>
          </w:rPr>
          <w:t xml:space="preserve"> that can be reformulated (</w:t>
        </w:r>
      </w:ins>
      <m:oMath>
        <m:sSub>
          <m:sSubPr>
            <m:ctrlPr>
              <w:ins w:id="2473" w:author="David Linan Romero" w:date="2021-03-09T16:52:00Z">
                <w:rPr>
                  <w:rFonts w:ascii="Cambria Math" w:hAnsi="Cambria Math"/>
                  <w:b/>
                  <w:bCs/>
                  <w:i/>
                </w:rPr>
              </w:ins>
            </m:ctrlPr>
          </m:sSubPr>
          <m:e>
            <m:r>
              <w:ins w:id="2474" w:author="David Linan Romero" w:date="2021-03-09T16:52:00Z">
                <m:rPr>
                  <m:sty m:val="bi"/>
                </m:rPr>
                <w:rPr>
                  <w:rFonts w:ascii="Cambria Math" w:hAnsi="Cambria Math"/>
                </w:rPr>
                <m:t>Y</m:t>
              </w:ins>
            </m:r>
          </m:e>
          <m:sub>
            <m:r>
              <w:ins w:id="2475" w:author="David Linan Romero" w:date="2021-03-09T16:52:00Z">
                <m:rPr>
                  <m:sty m:val="bi"/>
                </m:rPr>
                <w:rPr>
                  <w:rFonts w:ascii="Cambria Math" w:hAnsi="Cambria Math"/>
                </w:rPr>
                <m:t>E</m:t>
              </w:ins>
            </m:r>
          </m:sub>
        </m:sSub>
      </m:oMath>
      <w:ins w:id="2476" w:author="David Linan Romero" w:date="2021-03-09T16:52:00Z">
        <w:r w:rsidRPr="006E7F90">
          <w:rPr>
            <w:rFonts w:eastAsiaTheme="minorEastAsia"/>
            <w:b/>
            <w:bCs/>
          </w:rPr>
          <w:t>):</w:t>
        </w:r>
        <w:r>
          <w:rPr>
            <w:rFonts w:eastAsiaTheme="minorEastAsia"/>
          </w:rPr>
          <w:t xml:space="preserve"> </w:t>
        </w:r>
      </w:ins>
    </w:p>
    <w:p w14:paraId="083AD59A" w14:textId="77777777" w:rsidR="008C7E95" w:rsidRPr="006E7F90" w:rsidRDefault="008C7E95" w:rsidP="008C7E95">
      <w:pPr>
        <w:ind w:left="360"/>
        <w:jc w:val="both"/>
        <w:rPr>
          <w:ins w:id="2477" w:author="David Linan Romero" w:date="2021-03-09T16:52:00Z"/>
          <w:rFonts w:eastAsiaTheme="minorEastAsia"/>
        </w:rPr>
      </w:pPr>
      <w:ins w:id="2478" w:author="David Linan Romero" w:date="2021-03-09T16:52:00Z">
        <w:r w:rsidRPr="006E7F90">
          <w:rPr>
            <w:rFonts w:eastAsiaTheme="minorEastAsia"/>
          </w:rPr>
          <w:t>kkk</w:t>
        </w:r>
      </w:ins>
    </w:p>
    <w:p w14:paraId="54212C3E" w14:textId="77777777" w:rsidR="008C7E95" w:rsidRDefault="008C7E95" w:rsidP="008C7E95">
      <w:pPr>
        <w:pStyle w:val="ListParagraph"/>
        <w:numPr>
          <w:ilvl w:val="0"/>
          <w:numId w:val="21"/>
        </w:numPr>
        <w:jc w:val="both"/>
        <w:rPr>
          <w:ins w:id="2479" w:author="David Linan Romero" w:date="2021-03-09T16:52:00Z"/>
          <w:rFonts w:eastAsiaTheme="minorEastAsia"/>
        </w:rPr>
      </w:pPr>
      <w:ins w:id="2480" w:author="David Linan Romero" w:date="2021-03-09T16:52:00Z">
        <w:r w:rsidRPr="006E7F90">
          <w:rPr>
            <w:rFonts w:eastAsiaTheme="minorEastAsia"/>
            <w:b/>
            <w:bCs/>
          </w:rPr>
          <w:t>Verify if the problem can be solved</w:t>
        </w:r>
        <w:r>
          <w:rPr>
            <w:rFonts w:eastAsiaTheme="minorEastAsia"/>
          </w:rPr>
          <w:t xml:space="preserve">: </w:t>
        </w:r>
      </w:ins>
    </w:p>
    <w:p w14:paraId="17AB2250" w14:textId="77777777" w:rsidR="008C7E95" w:rsidRPr="006E7F90" w:rsidRDefault="008C7E95" w:rsidP="008C7E95">
      <w:pPr>
        <w:ind w:left="360"/>
        <w:jc w:val="both"/>
        <w:rPr>
          <w:ins w:id="2481" w:author="David Linan Romero" w:date="2021-03-09T16:52:00Z"/>
          <w:rFonts w:eastAsiaTheme="minorEastAsia"/>
        </w:rPr>
      </w:pPr>
      <w:ins w:id="2482" w:author="David Linan Romero" w:date="2021-03-09T16:52:00Z">
        <w:r>
          <w:rPr>
            <w:rFonts w:eastAsiaTheme="minorEastAsia"/>
          </w:rPr>
          <w:t>kkk</w:t>
        </w:r>
      </w:ins>
    </w:p>
    <w:p w14:paraId="1B501E19" w14:textId="77777777" w:rsidR="008C7E95" w:rsidRPr="006E7F90" w:rsidRDefault="008C7E95" w:rsidP="008C7E95">
      <w:pPr>
        <w:pStyle w:val="ListParagraph"/>
        <w:numPr>
          <w:ilvl w:val="0"/>
          <w:numId w:val="21"/>
        </w:numPr>
        <w:jc w:val="both"/>
        <w:rPr>
          <w:ins w:id="2483" w:author="David Linan Romero" w:date="2021-03-09T16:52:00Z"/>
          <w:rFonts w:eastAsiaTheme="minorEastAsia"/>
        </w:rPr>
      </w:pPr>
      <w:ins w:id="2484" w:author="David Linan Romero" w:date="2021-03-09T16:52:00Z">
        <w:r>
          <w:rPr>
            <w:rFonts w:eastAsiaTheme="minorEastAsia"/>
            <w:b/>
            <w:bCs/>
          </w:rPr>
          <w:t xml:space="preserve">Count the number of external variables to be defined: </w:t>
        </w:r>
      </w:ins>
    </w:p>
    <w:p w14:paraId="6B9F600C" w14:textId="77777777" w:rsidR="008C7E95" w:rsidRPr="006E7F90" w:rsidRDefault="008C7E95" w:rsidP="008C7E95">
      <w:pPr>
        <w:ind w:left="360"/>
        <w:jc w:val="both"/>
        <w:rPr>
          <w:ins w:id="2485" w:author="David Linan Romero" w:date="2021-03-09T16:52:00Z"/>
          <w:rFonts w:eastAsiaTheme="minorEastAsia"/>
        </w:rPr>
      </w:pPr>
      <w:ins w:id="2486" w:author="David Linan Romero" w:date="2021-03-09T16:52:00Z">
        <w:r>
          <w:rPr>
            <w:rFonts w:eastAsiaTheme="minorEastAsia"/>
          </w:rPr>
          <w:t>kkk</w:t>
        </w:r>
      </w:ins>
    </w:p>
    <w:p w14:paraId="5C34AAB0" w14:textId="77777777" w:rsidR="008C7E95" w:rsidRPr="006E7F90" w:rsidRDefault="008C7E95" w:rsidP="008C7E95">
      <w:pPr>
        <w:pStyle w:val="ListParagraph"/>
        <w:numPr>
          <w:ilvl w:val="0"/>
          <w:numId w:val="21"/>
        </w:numPr>
        <w:jc w:val="both"/>
        <w:rPr>
          <w:ins w:id="2487" w:author="David Linan Romero" w:date="2021-03-09T16:52:00Z"/>
          <w:rFonts w:eastAsiaTheme="minorEastAsia"/>
          <w:b/>
        </w:rPr>
      </w:pPr>
      <w:ins w:id="2488" w:author="David Linan Romero" w:date="2021-03-09T16:52:00Z">
        <w:r>
          <w:rPr>
            <w:rFonts w:eastAsiaTheme="minorEastAsia"/>
            <w:b/>
            <w:bCs/>
          </w:rPr>
          <w:t xml:space="preserve">Declare the external variables of the problem: </w:t>
        </w:r>
      </w:ins>
    </w:p>
    <w:p w14:paraId="6B85055D" w14:textId="77777777" w:rsidR="008C7E95" w:rsidRPr="006E7F90" w:rsidRDefault="008C7E95" w:rsidP="008C7E95">
      <w:pPr>
        <w:ind w:left="360"/>
        <w:jc w:val="both"/>
        <w:rPr>
          <w:ins w:id="2489" w:author="David Linan Romero" w:date="2021-03-09T16:52:00Z"/>
          <w:rFonts w:eastAsiaTheme="minorEastAsia"/>
          <w:bCs/>
        </w:rPr>
      </w:pPr>
      <w:ins w:id="2490" w:author="David Linan Romero" w:date="2021-03-09T16:52:00Z">
        <w:r w:rsidRPr="006E7F90">
          <w:rPr>
            <w:rFonts w:eastAsiaTheme="minorEastAsia"/>
            <w:bCs/>
          </w:rPr>
          <w:t>kkk</w:t>
        </w:r>
      </w:ins>
    </w:p>
    <w:p w14:paraId="692BC269" w14:textId="77777777" w:rsidR="008C7E95" w:rsidRPr="006E7F90" w:rsidRDefault="008C7E95" w:rsidP="008C7E95">
      <w:pPr>
        <w:pStyle w:val="ListParagraph"/>
        <w:numPr>
          <w:ilvl w:val="0"/>
          <w:numId w:val="21"/>
        </w:numPr>
        <w:jc w:val="both"/>
        <w:rPr>
          <w:ins w:id="2491" w:author="David Linan Romero" w:date="2021-03-09T16:52:00Z"/>
          <w:rFonts w:eastAsiaTheme="minorEastAsia"/>
          <w:bCs/>
        </w:rPr>
      </w:pPr>
      <w:ins w:id="2492" w:author="David Linan Romero" w:date="2021-03-09T16:52:00Z">
        <w:r>
          <w:rPr>
            <w:rFonts w:eastAsiaTheme="minorEastAsia"/>
            <w:b/>
          </w:rPr>
          <w:t xml:space="preserve">Declare the inequality constraints for the external variables of the problem: </w:t>
        </w:r>
      </w:ins>
    </w:p>
    <w:p w14:paraId="4ECE1946" w14:textId="77777777" w:rsidR="008C7E95" w:rsidRPr="006E7F90" w:rsidRDefault="008C7E95" w:rsidP="008C7E95">
      <w:pPr>
        <w:ind w:left="360"/>
        <w:jc w:val="both"/>
        <w:rPr>
          <w:ins w:id="2493" w:author="David Linan Romero" w:date="2021-03-09T16:52:00Z"/>
          <w:rFonts w:eastAsiaTheme="minorEastAsia"/>
          <w:bCs/>
        </w:rPr>
      </w:pPr>
      <w:ins w:id="2494" w:author="David Linan Romero" w:date="2021-03-09T16:52:00Z">
        <w:r>
          <w:rPr>
            <w:rFonts w:eastAsiaTheme="minorEastAsia"/>
            <w:bCs/>
          </w:rPr>
          <w:t>kkk</w:t>
        </w:r>
      </w:ins>
    </w:p>
    <w:p w14:paraId="07DCDB08" w14:textId="1EB29E2F" w:rsidR="00464436" w:rsidRPr="00060768" w:rsidRDefault="00464436" w:rsidP="008C4113">
      <w:pPr>
        <w:jc w:val="both"/>
        <w:rPr>
          <w:ins w:id="2495" w:author="David Linan Romero" w:date="2021-03-07T12:08:00Z"/>
          <w:b/>
          <w:bCs/>
          <w:rPrChange w:id="2496" w:author="David Linan Romero" w:date="2021-03-07T13:04:00Z">
            <w:rPr>
              <w:ins w:id="2497" w:author="David Linan Romero" w:date="2021-03-07T12:08:00Z"/>
            </w:rPr>
          </w:rPrChange>
        </w:rPr>
      </w:pPr>
      <w:ins w:id="2498" w:author="David Linan Romero" w:date="2021-03-07T12:07:00Z">
        <w:r w:rsidRPr="00060768">
          <w:rPr>
            <w:b/>
            <w:bCs/>
            <w:rPrChange w:id="2499" w:author="David Linan Romero" w:date="2021-03-07T13:04:00Z">
              <w:rPr/>
            </w:rPrChange>
          </w:rPr>
          <w:t>***Note on the GAMS code: It is not completely general</w:t>
        </w:r>
      </w:ins>
      <w:ins w:id="2500" w:author="David Linan Romero" w:date="2021-03-07T12:12:00Z">
        <w:r w:rsidR="00AA02F3" w:rsidRPr="00060768">
          <w:rPr>
            <w:b/>
            <w:bCs/>
            <w:rPrChange w:id="2501" w:author="David Linan Romero" w:date="2021-03-07T13:04:00Z">
              <w:rPr/>
            </w:rPrChange>
          </w:rPr>
          <w:t>!!!!!!!</w:t>
        </w:r>
      </w:ins>
      <w:ins w:id="2502" w:author="David Linan Romero" w:date="2021-03-07T12:07:00Z">
        <w:r w:rsidRPr="00060768">
          <w:rPr>
            <w:b/>
            <w:bCs/>
            <w:rPrChange w:id="2503" w:author="David Linan Romero" w:date="2021-03-07T13:04:00Z">
              <w:rPr/>
            </w:rPrChange>
          </w:rPr>
          <w:t xml:space="preserve">. </w:t>
        </w:r>
      </w:ins>
      <w:ins w:id="2504" w:author="David Linan Romero" w:date="2021-03-09T12:25:00Z">
        <w:r w:rsidR="00A477C0">
          <w:rPr>
            <w:b/>
            <w:bCs/>
          </w:rPr>
          <w:t>What I noticed</w:t>
        </w:r>
      </w:ins>
      <w:ins w:id="2505" w:author="David Linan Romero" w:date="2021-03-07T12:08:00Z">
        <w:r w:rsidR="004465F3" w:rsidRPr="00060768">
          <w:rPr>
            <w:b/>
            <w:bCs/>
            <w:rPrChange w:id="2506" w:author="David Linan Romero" w:date="2021-03-07T13:04:00Z">
              <w:rPr/>
            </w:rPrChange>
          </w:rPr>
          <w:t>:</w:t>
        </w:r>
      </w:ins>
    </w:p>
    <w:p w14:paraId="086D879F" w14:textId="580FDE34" w:rsidR="004465F3" w:rsidRPr="004465F3" w:rsidRDefault="004465F3" w:rsidP="004465F3">
      <w:pPr>
        <w:pStyle w:val="ListParagraph"/>
        <w:numPr>
          <w:ilvl w:val="0"/>
          <w:numId w:val="5"/>
        </w:numPr>
        <w:jc w:val="both"/>
        <w:rPr>
          <w:ins w:id="2507" w:author="David Linan Romero" w:date="2021-03-07T12:08:00Z"/>
          <w:b/>
          <w:bCs/>
          <w:rPrChange w:id="2508" w:author="David Linan Romero" w:date="2021-03-07T12:08:00Z">
            <w:rPr>
              <w:ins w:id="2509" w:author="David Linan Romero" w:date="2021-03-07T12:08:00Z"/>
              <w:rFonts w:eastAsiaTheme="minorEastAsia"/>
            </w:rPr>
          </w:rPrChange>
        </w:rPr>
      </w:pPr>
      <w:ins w:id="2510" w:author="David Linan Romero" w:date="2021-03-07T12:08:00Z">
        <w:r>
          <w:t>It does not consider the reformulation of integer variables</w:t>
        </w:r>
      </w:ins>
      <w:ins w:id="2511" w:author="David Linan Romero" w:date="2021-03-09T11:33:00Z">
        <w:r w:rsidR="00DE6E04">
          <w:t xml:space="preserve"> or Boolean variables</w:t>
        </w:r>
      </w:ins>
      <w:ins w:id="2512" w:author="David Linan Romero" w:date="2021-03-07T12:08:00Z">
        <w:r>
          <w:t xml:space="preserve"> (</w:t>
        </w:r>
      </w:ins>
      <m:oMath>
        <m:sSub>
          <m:sSubPr>
            <m:ctrlPr>
              <w:ins w:id="2513" w:author="David Linan Romero" w:date="2021-03-07T12:08:00Z">
                <w:rPr>
                  <w:rFonts w:ascii="Cambria Math" w:hAnsi="Cambria Math"/>
                  <w:b/>
                  <w:bCs/>
                  <w:i/>
                </w:rPr>
              </w:ins>
            </m:ctrlPr>
          </m:sSubPr>
          <m:e>
            <m:r>
              <w:ins w:id="2514" w:author="David Linan Romero" w:date="2021-03-07T12:08:00Z">
                <m:rPr>
                  <m:sty m:val="bi"/>
                </m:rPr>
                <w:rPr>
                  <w:rFonts w:ascii="Cambria Math" w:hAnsi="Cambria Math"/>
                </w:rPr>
                <m:t>z</m:t>
              </w:ins>
            </m:r>
          </m:e>
          <m:sub>
            <m:r>
              <w:ins w:id="2515" w:author="David Linan Romero" w:date="2021-03-07T12:08:00Z">
                <m:rPr>
                  <m:sty m:val="bi"/>
                </m:rPr>
                <w:rPr>
                  <w:rFonts w:ascii="Cambria Math" w:hAnsi="Cambria Math"/>
                </w:rPr>
                <m:t>E</m:t>
              </w:ins>
            </m:r>
          </m:sub>
        </m:sSub>
      </m:oMath>
      <w:ins w:id="2516" w:author="David Linan Romero" w:date="2021-03-07T12:08:00Z">
        <w:r>
          <w:rPr>
            <w:rFonts w:eastAsiaTheme="minorEastAsia"/>
            <w:b/>
            <w:bCs/>
          </w:rPr>
          <w:t xml:space="preserve">) </w:t>
        </w:r>
        <w:r w:rsidRPr="004465F3">
          <w:rPr>
            <w:rFonts w:eastAsiaTheme="minorEastAsia"/>
            <w:rPrChange w:id="2517" w:author="David Linan Romero" w:date="2021-03-07T12:08:00Z">
              <w:rPr>
                <w:rFonts w:eastAsiaTheme="minorEastAsia"/>
                <w:b/>
                <w:bCs/>
              </w:rPr>
            </w:rPrChange>
          </w:rPr>
          <w:t>directly</w:t>
        </w:r>
      </w:ins>
      <w:ins w:id="2518" w:author="David Linan Romero" w:date="2021-03-09T11:33:00Z">
        <w:r w:rsidR="00DE6E04">
          <w:rPr>
            <w:rFonts w:eastAsiaTheme="minorEastAsia"/>
          </w:rPr>
          <w:t>, using the trivial transformation</w:t>
        </w:r>
      </w:ins>
      <w:ins w:id="2519" w:author="David Linan Romero" w:date="2021-03-07T12:08:00Z">
        <w:r>
          <w:rPr>
            <w:rFonts w:eastAsiaTheme="minorEastAsia"/>
          </w:rPr>
          <w:t>.</w:t>
        </w:r>
      </w:ins>
    </w:p>
    <w:p w14:paraId="6CD7AEF7" w14:textId="1377F462" w:rsidR="004465F3" w:rsidRPr="00296174" w:rsidRDefault="00296174" w:rsidP="004465F3">
      <w:pPr>
        <w:pStyle w:val="ListParagraph"/>
        <w:numPr>
          <w:ilvl w:val="0"/>
          <w:numId w:val="5"/>
        </w:numPr>
        <w:jc w:val="both"/>
        <w:rPr>
          <w:ins w:id="2520" w:author="David Linan Romero" w:date="2021-03-07T12:09:00Z"/>
          <w:b/>
          <w:bCs/>
          <w:rPrChange w:id="2521" w:author="David Linan Romero" w:date="2021-03-07T12:09:00Z">
            <w:rPr>
              <w:ins w:id="2522" w:author="David Linan Romero" w:date="2021-03-07T12:09:00Z"/>
              <w:rFonts w:eastAsiaTheme="minorEastAsia"/>
            </w:rPr>
          </w:rPrChange>
        </w:rPr>
      </w:pPr>
      <w:ins w:id="2523" w:author="David Linan Romero" w:date="2021-03-07T12:08:00Z">
        <w:r>
          <w:rPr>
            <w:rFonts w:eastAsiaTheme="minorEastAsia"/>
          </w:rPr>
          <w:t xml:space="preserve">It requires </w:t>
        </w:r>
      </w:ins>
      <w:ins w:id="2524" w:author="David Linan Romero" w:date="2021-03-07T12:09:00Z">
        <w:r>
          <w:rPr>
            <w:rFonts w:eastAsiaTheme="minorEastAsia"/>
          </w:rPr>
          <w:t xml:space="preserve">numerical ordered sets of the form </w:t>
        </w:r>
      </w:ins>
      <m:oMath>
        <m:r>
          <w:ins w:id="2525" w:author="David Linan Romero" w:date="2021-03-07T12:09:00Z">
            <w:rPr>
              <w:rFonts w:ascii="Cambria Math" w:eastAsiaTheme="minorEastAsia" w:hAnsi="Cambria Math"/>
            </w:rPr>
            <m:t>{1,2,3,….}</m:t>
          </w:ins>
        </m:r>
      </m:oMath>
      <w:ins w:id="2526" w:author="David Linan Romero" w:date="2021-03-07T12:09:00Z">
        <w:r>
          <w:rPr>
            <w:rFonts w:eastAsiaTheme="minorEastAsia"/>
          </w:rPr>
          <w:t>, and the first element must be 1.</w:t>
        </w:r>
      </w:ins>
    </w:p>
    <w:p w14:paraId="7BE714C9" w14:textId="6CAFF2B8" w:rsidR="00296174" w:rsidRPr="00604C21" w:rsidRDefault="0049044E" w:rsidP="004465F3">
      <w:pPr>
        <w:pStyle w:val="ListParagraph"/>
        <w:numPr>
          <w:ilvl w:val="0"/>
          <w:numId w:val="5"/>
        </w:numPr>
        <w:jc w:val="both"/>
        <w:rPr>
          <w:ins w:id="2527" w:author="David Linan Romero" w:date="2021-03-07T12:10:00Z"/>
          <w:b/>
          <w:bCs/>
          <w:rPrChange w:id="2528" w:author="David Linan Romero" w:date="2021-03-07T12:10:00Z">
            <w:rPr>
              <w:ins w:id="2529" w:author="David Linan Romero" w:date="2021-03-07T12:10:00Z"/>
              <w:rFonts w:eastAsiaTheme="minorEastAsia"/>
            </w:rPr>
          </w:rPrChange>
        </w:rPr>
      </w:pPr>
      <w:ins w:id="2530" w:author="David Linan Romero" w:date="2021-03-07T12:09:00Z">
        <w:r>
          <w:rPr>
            <w:rFonts w:eastAsiaTheme="minorEastAsia"/>
          </w:rPr>
          <w:t>It cannot handle the reformulation of variab</w:t>
        </w:r>
      </w:ins>
      <w:ins w:id="2531" w:author="David Linan Romero" w:date="2021-03-07T12:10:00Z">
        <w:r>
          <w:rPr>
            <w:rFonts w:eastAsiaTheme="minorEastAsia"/>
          </w:rPr>
          <w:t xml:space="preserve">les defined over two indexes, e.g. </w:t>
        </w:r>
      </w:ins>
      <m:oMath>
        <m:r>
          <w:ins w:id="2532" w:author="David Linan Romero" w:date="2021-03-07T12:10:00Z">
            <w:rPr>
              <w:rFonts w:ascii="Cambria Math" w:eastAsiaTheme="minorEastAsia" w:hAnsi="Cambria Math"/>
            </w:rPr>
            <m:t>Y</m:t>
          </w:ins>
        </m:r>
        <m:sSub>
          <m:sSubPr>
            <m:ctrlPr>
              <w:ins w:id="2533" w:author="David Linan Romero" w:date="2021-03-07T12:10:00Z">
                <w:rPr>
                  <w:rFonts w:ascii="Cambria Math" w:eastAsiaTheme="minorEastAsia" w:hAnsi="Cambria Math"/>
                  <w:i/>
                </w:rPr>
              </w:ins>
            </m:ctrlPr>
          </m:sSubPr>
          <m:e>
            <m:r>
              <w:ins w:id="2534" w:author="David Linan Romero" w:date="2021-03-07T12:10:00Z">
                <w:rPr>
                  <w:rFonts w:ascii="Cambria Math" w:eastAsiaTheme="minorEastAsia" w:hAnsi="Cambria Math"/>
                </w:rPr>
                <m:t>M</m:t>
              </w:ins>
            </m:r>
          </m:e>
          <m:sub>
            <m:r>
              <w:ins w:id="2535" w:author="David Linan Romero" w:date="2021-03-07T12:10:00Z">
                <w:rPr>
                  <w:rFonts w:ascii="Cambria Math" w:eastAsiaTheme="minorEastAsia" w:hAnsi="Cambria Math"/>
                </w:rPr>
                <m:t>j,p</m:t>
              </w:ins>
            </m:r>
          </m:sub>
        </m:sSub>
      </m:oMath>
      <w:ins w:id="2536" w:author="David Linan Romero" w:date="2021-03-07T12:10:00Z">
        <w:r>
          <w:rPr>
            <w:rFonts w:eastAsiaTheme="minorEastAsia"/>
          </w:rPr>
          <w:t>.</w:t>
        </w:r>
      </w:ins>
    </w:p>
    <w:p w14:paraId="34FF649F" w14:textId="2FD72AE6" w:rsidR="00604C21" w:rsidRPr="00E03B81" w:rsidRDefault="00604C21" w:rsidP="004465F3">
      <w:pPr>
        <w:pStyle w:val="ListParagraph"/>
        <w:numPr>
          <w:ilvl w:val="0"/>
          <w:numId w:val="5"/>
        </w:numPr>
        <w:jc w:val="both"/>
        <w:rPr>
          <w:ins w:id="2537" w:author="David Linan Romero" w:date="2021-03-07T12:11:00Z"/>
          <w:b/>
          <w:bCs/>
          <w:rPrChange w:id="2538" w:author="David Linan Romero" w:date="2021-03-07T12:11:00Z">
            <w:rPr>
              <w:ins w:id="2539" w:author="David Linan Romero" w:date="2021-03-07T12:11:00Z"/>
              <w:rFonts w:eastAsiaTheme="minorEastAsia"/>
            </w:rPr>
          </w:rPrChange>
        </w:rPr>
      </w:pPr>
      <w:ins w:id="2540" w:author="David Linan Romero" w:date="2021-03-07T12:10:00Z">
        <w:r>
          <w:rPr>
            <w:rFonts w:eastAsiaTheme="minorEastAsia"/>
          </w:rPr>
          <w:t>It requires the problem to be expressed as a minimization problem (</w:t>
        </w:r>
        <w:r w:rsidR="00E03B81">
          <w:rPr>
            <w:rFonts w:eastAsiaTheme="minorEastAsia"/>
          </w:rPr>
          <w:t>Not suitable for maximization)</w:t>
        </w:r>
      </w:ins>
    </w:p>
    <w:p w14:paraId="6C9581B5" w14:textId="25DA2279" w:rsidR="00E03B81" w:rsidRPr="00223DB1" w:rsidRDefault="00E03B81" w:rsidP="004465F3">
      <w:pPr>
        <w:pStyle w:val="ListParagraph"/>
        <w:numPr>
          <w:ilvl w:val="0"/>
          <w:numId w:val="5"/>
        </w:numPr>
        <w:jc w:val="both"/>
        <w:rPr>
          <w:ins w:id="2541" w:author="David Linan Romero" w:date="2021-03-07T12:11:00Z"/>
          <w:b/>
          <w:bCs/>
          <w:rPrChange w:id="2542" w:author="David Linan Romero" w:date="2021-03-07T12:11:00Z">
            <w:rPr>
              <w:ins w:id="2543" w:author="David Linan Romero" w:date="2021-03-07T12:11:00Z"/>
              <w:rFonts w:eastAsiaTheme="minorEastAsia"/>
            </w:rPr>
          </w:rPrChange>
        </w:rPr>
      </w:pPr>
      <w:ins w:id="2544" w:author="David Linan Romero" w:date="2021-03-07T12:11:00Z">
        <w:r>
          <w:rPr>
            <w:rFonts w:eastAsiaTheme="minorEastAsia"/>
          </w:rPr>
          <w:t xml:space="preserve">Things that are going to be reformulated must be expressed as parameters. Also, </w:t>
        </w:r>
        <w:r w:rsidR="00223DB1">
          <w:rPr>
            <w:rFonts w:eastAsiaTheme="minorEastAsia"/>
          </w:rPr>
          <w:t>parameters that depend on the external variables must be identified by the user.</w:t>
        </w:r>
      </w:ins>
    </w:p>
    <w:p w14:paraId="01DF9CA4" w14:textId="39DEF88B" w:rsidR="00DE6E04" w:rsidRPr="008C3FF4" w:rsidRDefault="00223DB1" w:rsidP="00DC04D8">
      <w:pPr>
        <w:pStyle w:val="ListParagraph"/>
        <w:numPr>
          <w:ilvl w:val="0"/>
          <w:numId w:val="5"/>
        </w:numPr>
        <w:jc w:val="both"/>
        <w:rPr>
          <w:ins w:id="2545" w:author="David Linan Romero" w:date="2021-03-09T12:24:00Z"/>
          <w:b/>
          <w:bCs/>
          <w:rPrChange w:id="2546" w:author="David Linan Romero" w:date="2021-03-09T12:24:00Z">
            <w:rPr>
              <w:ins w:id="2547" w:author="David Linan Romero" w:date="2021-03-09T12:24:00Z"/>
              <w:rFonts w:eastAsiaTheme="minorEastAsia"/>
            </w:rPr>
          </w:rPrChange>
        </w:rPr>
      </w:pPr>
      <w:ins w:id="2548" w:author="David Linan Romero" w:date="2021-03-07T12:11:00Z">
        <w:r>
          <w:rPr>
            <w:rFonts w:eastAsiaTheme="minorEastAsia"/>
          </w:rPr>
          <w:t>It can only handle NLP su</w:t>
        </w:r>
      </w:ins>
      <w:ins w:id="2549" w:author="David Linan Romero" w:date="2021-03-07T12:12:00Z">
        <w:r>
          <w:rPr>
            <w:rFonts w:eastAsiaTheme="minorEastAsia"/>
          </w:rPr>
          <w:t>bproblems, although this may be easily changed when the model is stated.</w:t>
        </w:r>
      </w:ins>
    </w:p>
    <w:p w14:paraId="39F1C2D0" w14:textId="15F02700" w:rsidR="008C3FF4" w:rsidRPr="008529DC" w:rsidRDefault="008C3FF4" w:rsidP="00DC04D8">
      <w:pPr>
        <w:pStyle w:val="ListParagraph"/>
        <w:numPr>
          <w:ilvl w:val="0"/>
          <w:numId w:val="5"/>
        </w:numPr>
        <w:jc w:val="both"/>
        <w:rPr>
          <w:ins w:id="2550" w:author="David Linan Romero" w:date="2021-03-09T16:02:00Z"/>
          <w:b/>
          <w:bCs/>
          <w:rPrChange w:id="2551" w:author="David Linan Romero" w:date="2021-03-09T16:02:00Z">
            <w:rPr>
              <w:ins w:id="2552" w:author="David Linan Romero" w:date="2021-03-09T16:02:00Z"/>
              <w:rFonts w:eastAsiaTheme="minorEastAsia"/>
            </w:rPr>
          </w:rPrChange>
        </w:rPr>
      </w:pPr>
      <w:ins w:id="2553" w:author="David Linan Romero" w:date="2021-03-09T12:24:00Z">
        <w:r>
          <w:rPr>
            <w:rFonts w:eastAsiaTheme="minorEastAsia"/>
          </w:rPr>
          <w:t xml:space="preserve">Reformulations are applied over the whole </w:t>
        </w:r>
      </w:ins>
      <m:oMath>
        <m:r>
          <w:ins w:id="2554" w:author="David Linan Romero" w:date="2021-03-09T12:24:00Z">
            <w:rPr>
              <w:rFonts w:ascii="Cambria Math" w:eastAsiaTheme="minorEastAsia" w:hAnsi="Cambria Math"/>
            </w:rPr>
            <m:t>se</m:t>
          </w:ins>
        </m:r>
        <m:sSub>
          <m:sSubPr>
            <m:ctrlPr>
              <w:ins w:id="2555" w:author="David Linan Romero" w:date="2021-03-09T12:24:00Z">
                <w:rPr>
                  <w:rFonts w:ascii="Cambria Math" w:eastAsiaTheme="minorEastAsia" w:hAnsi="Cambria Math"/>
                  <w:i/>
                </w:rPr>
              </w:ins>
            </m:ctrlPr>
          </m:sSubPr>
          <m:e>
            <m:r>
              <w:ins w:id="2556" w:author="David Linan Romero" w:date="2021-03-09T12:24:00Z">
                <w:rPr>
                  <w:rFonts w:ascii="Cambria Math" w:eastAsiaTheme="minorEastAsia" w:hAnsi="Cambria Math"/>
                </w:rPr>
                <m:t>t</m:t>
              </w:ins>
            </m:r>
          </m:e>
          <m:sub>
            <m:r>
              <w:ins w:id="2557" w:author="David Linan Romero" w:date="2021-03-09T12:24:00Z">
                <w:rPr>
                  <w:rFonts w:ascii="Cambria Math" w:eastAsiaTheme="minorEastAsia" w:hAnsi="Cambria Math"/>
                </w:rPr>
                <m:t>j</m:t>
              </w:ins>
            </m:r>
          </m:sub>
        </m:sSub>
      </m:oMath>
      <w:ins w:id="2558" w:author="David Linan Romero" w:date="2021-03-09T12:24:00Z">
        <w:r>
          <w:rPr>
            <w:rFonts w:eastAsiaTheme="minorEastAsia"/>
          </w:rPr>
          <w:t xml:space="preserve">. Thus, we </w:t>
        </w:r>
      </w:ins>
      <w:ins w:id="2559" w:author="David Linan Romero" w:date="2021-03-09T12:25:00Z">
        <w:r>
          <w:rPr>
            <w:rFonts w:eastAsiaTheme="minorEastAsia"/>
          </w:rPr>
          <w:t xml:space="preserve">are not considering the case where some </w:t>
        </w:r>
        <w:r w:rsidR="00A477C0">
          <w:rPr>
            <w:rFonts w:eastAsiaTheme="minorEastAsia"/>
          </w:rPr>
          <w:t xml:space="preserve">variables of </w:t>
        </w:r>
      </w:ins>
      <m:oMath>
        <m:r>
          <w:ins w:id="2560" w:author="David Linan Romero" w:date="2021-03-09T12:25:00Z">
            <w:rPr>
              <w:rFonts w:ascii="Cambria Math" w:eastAsiaTheme="minorEastAsia" w:hAnsi="Cambria Math"/>
            </w:rPr>
            <m:t>se</m:t>
          </w:ins>
        </m:r>
        <m:sSub>
          <m:sSubPr>
            <m:ctrlPr>
              <w:ins w:id="2561" w:author="David Linan Romero" w:date="2021-03-09T12:25:00Z">
                <w:rPr>
                  <w:rFonts w:ascii="Cambria Math" w:eastAsiaTheme="minorEastAsia" w:hAnsi="Cambria Math"/>
                  <w:i/>
                </w:rPr>
              </w:ins>
            </m:ctrlPr>
          </m:sSubPr>
          <m:e>
            <m:r>
              <w:ins w:id="2562" w:author="David Linan Romero" w:date="2021-03-09T12:25:00Z">
                <w:rPr>
                  <w:rFonts w:ascii="Cambria Math" w:eastAsiaTheme="minorEastAsia" w:hAnsi="Cambria Math"/>
                </w:rPr>
                <m:t>t</m:t>
              </w:ins>
            </m:r>
          </m:e>
          <m:sub>
            <m:r>
              <w:ins w:id="2563" w:author="David Linan Romero" w:date="2021-03-09T12:25:00Z">
                <w:rPr>
                  <w:rFonts w:ascii="Cambria Math" w:eastAsiaTheme="minorEastAsia" w:hAnsi="Cambria Math"/>
                </w:rPr>
                <m:t>j</m:t>
              </w:ins>
            </m:r>
          </m:sub>
        </m:sSub>
      </m:oMath>
      <w:ins w:id="2564" w:author="David Linan Romero" w:date="2021-03-09T12:25:00Z">
        <w:r w:rsidR="00A477C0">
          <w:rPr>
            <w:rFonts w:eastAsiaTheme="minorEastAsia"/>
          </w:rPr>
          <w:t xml:space="preserve"> are not fixed by the external variables.</w:t>
        </w:r>
      </w:ins>
    </w:p>
    <w:p w14:paraId="3914DD6D" w14:textId="492BB033" w:rsidR="008529DC" w:rsidRDefault="008529DC" w:rsidP="008529DC">
      <w:pPr>
        <w:jc w:val="both"/>
        <w:rPr>
          <w:ins w:id="2565" w:author="David Linan Romero" w:date="2021-03-09T16:02:00Z"/>
          <w:b/>
          <w:bCs/>
        </w:rPr>
      </w:pPr>
    </w:p>
    <w:p w14:paraId="019D50E4" w14:textId="5EC5708C" w:rsidR="008529DC" w:rsidRPr="008529DC" w:rsidRDefault="008529DC" w:rsidP="008529DC">
      <w:pPr>
        <w:jc w:val="center"/>
        <w:rPr>
          <w:ins w:id="2566" w:author="David Linan Romero" w:date="2021-03-09T16:02:00Z"/>
          <w:b/>
          <w:bCs/>
          <w:rPrChange w:id="2567" w:author="David Linan Romero" w:date="2021-03-09T16:02:00Z">
            <w:rPr>
              <w:ins w:id="2568" w:author="David Linan Romero" w:date="2021-03-09T16:02:00Z"/>
            </w:rPr>
          </w:rPrChange>
        </w:rPr>
        <w:pPrChange w:id="2569" w:author="David Linan Romero" w:date="2021-03-09T16:02:00Z">
          <w:pPr>
            <w:pStyle w:val="ListParagraph"/>
            <w:numPr>
              <w:numId w:val="1"/>
            </w:numPr>
            <w:ind w:hanging="360"/>
          </w:pPr>
        </w:pPrChange>
      </w:pPr>
      <w:ins w:id="2570" w:author="David Linan Romero" w:date="2021-03-09T16:02:00Z">
        <w:r>
          <w:rPr>
            <w:b/>
            <w:bCs/>
          </w:rPr>
          <w:t>GENERALIZING THE ALGORITHM</w:t>
        </w:r>
      </w:ins>
    </w:p>
    <w:p w14:paraId="0B34F7C0" w14:textId="77777777" w:rsidR="008529DC" w:rsidRDefault="008529DC" w:rsidP="008529DC">
      <w:pPr>
        <w:rPr>
          <w:ins w:id="2571" w:author="David Linan Romero" w:date="2021-03-09T16:02:00Z"/>
        </w:rPr>
      </w:pPr>
      <w:ins w:id="2572" w:author="David Linan Romero" w:date="2021-03-09T16:02:00Z">
        <w:r>
          <w:t>A general algorithm would be similar to the scheme we proposed in the rate-based article.</w:t>
        </w:r>
      </w:ins>
    </w:p>
    <w:p w14:paraId="0A1127B8" w14:textId="77777777" w:rsidR="008529DC" w:rsidRDefault="008529DC" w:rsidP="008529DC">
      <w:pPr>
        <w:rPr>
          <w:ins w:id="2573" w:author="David Linan Romero" w:date="2021-03-09T16:02:00Z"/>
        </w:rPr>
      </w:pPr>
      <w:ins w:id="2574" w:author="David Linan Romero" w:date="2021-03-09T16:02:00Z">
        <w:r>
          <w:t>…</w:t>
        </w:r>
      </w:ins>
    </w:p>
    <w:p w14:paraId="2C1375DC" w14:textId="77777777" w:rsidR="008529DC" w:rsidRPr="008529DC" w:rsidRDefault="008529DC" w:rsidP="008529DC">
      <w:pPr>
        <w:jc w:val="both"/>
        <w:rPr>
          <w:b/>
          <w:bCs/>
          <w:rPrChange w:id="2575" w:author="David Linan Romero" w:date="2021-03-09T16:02:00Z">
            <w:rPr/>
          </w:rPrChange>
        </w:rPr>
        <w:pPrChange w:id="2576" w:author="David Linan Romero" w:date="2021-03-09T16:02:00Z">
          <w:pPr/>
        </w:pPrChange>
      </w:pPr>
    </w:p>
    <w:p w14:paraId="678C554A" w14:textId="0DB0E7AE" w:rsidR="00CC0B95" w:rsidRDefault="00CC0B95" w:rsidP="00CC0B95">
      <w:pPr>
        <w:rPr>
          <w:b/>
          <w:bCs/>
        </w:rPr>
      </w:pPr>
    </w:p>
    <w:p w14:paraId="56B4B1FC" w14:textId="6D1CFE17" w:rsidR="00CC0B95" w:rsidRDefault="00CC0B95" w:rsidP="00CC0B95">
      <w:pPr>
        <w:jc w:val="both"/>
        <w:rPr>
          <w:b/>
          <w:bCs/>
        </w:rPr>
      </w:pPr>
    </w:p>
    <w:sectPr w:rsidR="00CC0B9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9" w:author="David Bernal Neira" w:date="2021-03-04T01:09:00Z" w:initials="DN">
    <w:p w14:paraId="794F32E7" w14:textId="0D80DD2D" w:rsidR="5CC53BF8" w:rsidRDefault="5CC53BF8">
      <w:r>
        <w:t>Should and should not instead. One can always do the trivial transformation of a Boolean variable to an external integer variable of size 1, meaning a binary variable.</w:t>
      </w:r>
      <w:r>
        <w:annotationRef/>
      </w:r>
    </w:p>
  </w:comment>
  <w:comment w:id="248" w:author="David Bernal Neira" w:date="2021-03-04T01:08:00Z" w:initials="DN">
    <w:p w14:paraId="57EBE47C" w14:textId="4DF0422B" w:rsidR="5CC53BF8" w:rsidRDefault="5CC53BF8">
      <w:r>
        <w:t>Why do we need this? In my opinion it is not a condition but just an example of how this can happen.</w:t>
      </w:r>
      <w:r>
        <w:annotationRef/>
      </w:r>
    </w:p>
  </w:comment>
  <w:comment w:id="270" w:author="David Bernal Neira" w:date="2021-03-04T01:18:00Z" w:initials="DN">
    <w:p w14:paraId="26F9A8C3" w14:textId="56FD309D" w:rsidR="5CC53BF8" w:rsidRDefault="5CC53BF8">
      <w:r>
        <w:t>Is this a continuous variable or just a misnamed variable? Let's avoid using x.</w:t>
      </w:r>
      <w:r>
        <w:annotationRef/>
      </w:r>
    </w:p>
  </w:comment>
  <w:comment w:id="308" w:author="David Bernal Neira" w:date="2021-03-04T01:22:00Z" w:initials="DN">
    <w:p w14:paraId="2D111890" w14:textId="6AF6F0BC" w:rsidR="5CC53BF8" w:rsidRDefault="5CC53BF8">
      <w:r>
        <w:t>In practice we are not solving this problem ever! We just go and visit neighbors. But I understand your point.</w:t>
      </w:r>
      <w:r>
        <w:annotationRef/>
      </w:r>
    </w:p>
  </w:comment>
  <w:comment w:id="309" w:author="David Bernal Neira" w:date="2021-03-04T01:24:00Z" w:initials="DN">
    <w:p w14:paraId="46BE3A73" w14:textId="225E6FBE" w:rsidR="5CC53BF8" w:rsidRDefault="5CC53BF8">
      <w:r>
        <w:t>An interesting point that we can bring up here is that we are actually solving this master problem heuristically by the exploration + using some of Murota's theory. If we enhance the upper level problem with OA cuts from the lower level we end up in the  LOA algorithm.</w:t>
      </w:r>
      <w:r>
        <w:annotationRef/>
      </w:r>
    </w:p>
  </w:comment>
  <w:comment w:id="310" w:author="David Linan Romero" w:date="2021-03-04T08:50:00Z" w:initials="DLR">
    <w:p w14:paraId="2B913086" w14:textId="75A9452E" w:rsidR="006F040E" w:rsidRDefault="006F040E">
      <w:pPr>
        <w:pStyle w:val="CommentText"/>
      </w:pPr>
      <w:r>
        <w:rPr>
          <w:rStyle w:val="CommentReference"/>
        </w:rPr>
        <w:annotationRef/>
      </w:r>
      <w:r w:rsidR="00191CC3">
        <w:t xml:space="preserve">I think we are solving it. We are just visiting neighbors, but that is </w:t>
      </w:r>
      <w:r w:rsidR="00AC0951">
        <w:t xml:space="preserve">a solution method. </w:t>
      </w:r>
    </w:p>
  </w:comment>
  <w:comment w:id="422" w:author="David Bernal Neira" w:date="2021-03-04T01:14:00Z" w:initials="DN">
    <w:p w14:paraId="379A51BE" w14:textId="74F4E60A" w:rsidR="5CC53BF8" w:rsidRDefault="5CC53BF8">
      <w:r>
        <w:t>A little overcomplicated and unnecessary.</w:t>
      </w:r>
      <w:r>
        <w:annotationRef/>
      </w:r>
    </w:p>
  </w:comment>
  <w:comment w:id="430" w:author="David Bernal Neira" w:date="2021-03-04T01:16:00Z" w:initials="DN">
    <w:p w14:paraId="33677B4D" w14:textId="574A012D" w:rsidR="5CC53BF8" w:rsidRDefault="5CC53BF8">
      <w:r>
        <w:t>Slightly confusing because the assignment is more part of the algorithm and the subproblem definition. I would rather just write the equations for z_E</w:t>
      </w:r>
      <w:r>
        <w:annotationRef/>
      </w:r>
    </w:p>
  </w:comment>
  <w:comment w:id="436" w:author="David Bernal Neira" w:date="2021-03-04T01:17:00Z" w:initials="DN">
    <w:p w14:paraId="5471996E" w14:textId="21E9DA1B" w:rsidR="5CC53BF8" w:rsidRDefault="5CC53BF8">
      <w:r>
        <w:t>I don't think we need this. I would rather just write in text that a subcase of the integer variables when the upper bound is 1 and the lower bound is 0 are the binaries.</w:t>
      </w:r>
      <w:r>
        <w:annotationRef/>
      </w:r>
    </w:p>
  </w:comment>
  <w:comment w:id="437" w:author="David Linan Romero" w:date="2021-03-04T08:48:00Z" w:initials="DLR">
    <w:p w14:paraId="6EBD5F88" w14:textId="0AA51A7A" w:rsidR="00847BCA" w:rsidRDefault="00847BCA">
      <w:pPr>
        <w:pStyle w:val="CommentText"/>
      </w:pPr>
      <w:r>
        <w:rPr>
          <w:rStyle w:val="CommentReference"/>
        </w:rPr>
        <w:annotationRef/>
      </w:r>
      <w:r w:rsidR="003C3D15">
        <w:t xml:space="preserve">That is a possibility, but I am referring to the case where </w:t>
      </w:r>
      <w:r w:rsidR="00325478">
        <w:t>there is a set of binary vars that can be reformulated into external variables. Should we consider that possibility?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94F32E7" w15:done="0"/>
  <w15:commentEx w15:paraId="57EBE47C" w15:done="0"/>
  <w15:commentEx w15:paraId="26F9A8C3" w15:done="1"/>
  <w15:commentEx w15:paraId="2D111890" w15:done="1"/>
  <w15:commentEx w15:paraId="46BE3A73" w15:paraIdParent="2D111890" w15:done="1"/>
  <w15:commentEx w15:paraId="2B913086" w15:paraIdParent="2D111890" w15:done="1"/>
  <w15:commentEx w15:paraId="379A51BE" w15:done="0"/>
  <w15:commentEx w15:paraId="33677B4D" w15:done="1"/>
  <w15:commentEx w15:paraId="5471996E" w15:done="0"/>
  <w15:commentEx w15:paraId="6EBD5F88" w15:paraIdParent="5471996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6245436E" w16cex:dateUtc="2021-03-04T06:09:00Z"/>
  <w16cex:commentExtensible w16cex:durableId="0F7AEE68" w16cex:dateUtc="2021-03-04T06:08:00Z"/>
  <w16cex:commentExtensible w16cex:durableId="3ECE560E" w16cex:dateUtc="2021-03-04T06:18:00Z"/>
  <w16cex:commentExtensible w16cex:durableId="1A19A2DC" w16cex:dateUtc="2021-03-04T06:22:00Z"/>
  <w16cex:commentExtensible w16cex:durableId="3BF8C152" w16cex:dateUtc="2021-03-04T06:24:00Z"/>
  <w16cex:commentExtensible w16cex:durableId="23EB1DC6" w16cex:dateUtc="2021-03-04T13:50:00Z"/>
  <w16cex:commentExtensible w16cex:durableId="466CA78B" w16cex:dateUtc="2021-03-04T06:14:00Z"/>
  <w16cex:commentExtensible w16cex:durableId="725417CF" w16cex:dateUtc="2021-03-04T06:16:00Z"/>
  <w16cex:commentExtensible w16cex:durableId="78EF30E1" w16cex:dateUtc="2021-03-04T06:17:00Z"/>
  <w16cex:commentExtensible w16cex:durableId="23EB1D6B" w16cex:dateUtc="2021-03-04T13: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94F32E7" w16cid:durableId="6245436E"/>
  <w16cid:commentId w16cid:paraId="57EBE47C" w16cid:durableId="0F7AEE68"/>
  <w16cid:commentId w16cid:paraId="26F9A8C3" w16cid:durableId="3ECE560E"/>
  <w16cid:commentId w16cid:paraId="2D111890" w16cid:durableId="1A19A2DC"/>
  <w16cid:commentId w16cid:paraId="46BE3A73" w16cid:durableId="3BF8C152"/>
  <w16cid:commentId w16cid:paraId="2B913086" w16cid:durableId="23EB1DC6"/>
  <w16cid:commentId w16cid:paraId="379A51BE" w16cid:durableId="466CA78B"/>
  <w16cid:commentId w16cid:paraId="33677B4D" w16cid:durableId="725417CF"/>
  <w16cid:commentId w16cid:paraId="5471996E" w16cid:durableId="78EF30E1"/>
  <w16cid:commentId w16cid:paraId="6EBD5F88" w16cid:durableId="23EB1D6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FA57BB"/>
    <w:multiLevelType w:val="hybridMultilevel"/>
    <w:tmpl w:val="F5B81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A822F7"/>
    <w:multiLevelType w:val="hybridMultilevel"/>
    <w:tmpl w:val="0628754E"/>
    <w:lvl w:ilvl="0" w:tplc="09DEEA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18E1F81"/>
    <w:multiLevelType w:val="hybridMultilevel"/>
    <w:tmpl w:val="6F2EC766"/>
    <w:lvl w:ilvl="0" w:tplc="8A5ECC48">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65E567C"/>
    <w:multiLevelType w:val="hybridMultilevel"/>
    <w:tmpl w:val="B232A61C"/>
    <w:lvl w:ilvl="0" w:tplc="606EE9A2">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7EB4AFD"/>
    <w:multiLevelType w:val="hybridMultilevel"/>
    <w:tmpl w:val="9910A21A"/>
    <w:lvl w:ilvl="0" w:tplc="E6029EA4">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32253E"/>
    <w:multiLevelType w:val="hybridMultilevel"/>
    <w:tmpl w:val="9A1C8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E149B6"/>
    <w:multiLevelType w:val="hybridMultilevel"/>
    <w:tmpl w:val="CF380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323967"/>
    <w:multiLevelType w:val="hybridMultilevel"/>
    <w:tmpl w:val="2D521838"/>
    <w:lvl w:ilvl="0" w:tplc="9626C96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EF23C4C"/>
    <w:multiLevelType w:val="hybridMultilevel"/>
    <w:tmpl w:val="288E4426"/>
    <w:lvl w:ilvl="0" w:tplc="C0642FC2">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FC4070"/>
    <w:multiLevelType w:val="hybridMultilevel"/>
    <w:tmpl w:val="9BD6E0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0E5969"/>
    <w:multiLevelType w:val="hybridMultilevel"/>
    <w:tmpl w:val="CA7CA62A"/>
    <w:lvl w:ilvl="0" w:tplc="B00E8E4E">
      <w:start w:val="2"/>
      <w:numFmt w:val="bullet"/>
      <w:lvlText w:val="-"/>
      <w:lvlJc w:val="left"/>
      <w:pPr>
        <w:ind w:left="1800" w:hanging="360"/>
      </w:pPr>
      <w:rPr>
        <w:rFonts w:ascii="Times New Roman" w:eastAsiaTheme="minorEastAsia"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467C4C4C"/>
    <w:multiLevelType w:val="hybridMultilevel"/>
    <w:tmpl w:val="CF380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DB469B"/>
    <w:multiLevelType w:val="hybridMultilevel"/>
    <w:tmpl w:val="5C047C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862CA9"/>
    <w:multiLevelType w:val="hybridMultilevel"/>
    <w:tmpl w:val="BB624388"/>
    <w:lvl w:ilvl="0" w:tplc="A484F36A">
      <w:start w:val="2"/>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3AB1A8B"/>
    <w:multiLevelType w:val="hybridMultilevel"/>
    <w:tmpl w:val="288E4426"/>
    <w:lvl w:ilvl="0" w:tplc="C0642FC2">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6651B98"/>
    <w:multiLevelType w:val="hybridMultilevel"/>
    <w:tmpl w:val="C0D435D6"/>
    <w:lvl w:ilvl="0" w:tplc="3B1614E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5AA40F86"/>
    <w:multiLevelType w:val="hybridMultilevel"/>
    <w:tmpl w:val="C87A9848"/>
    <w:lvl w:ilvl="0" w:tplc="FBC8D4F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5B5A5012"/>
    <w:multiLevelType w:val="hybridMultilevel"/>
    <w:tmpl w:val="0282AFA4"/>
    <w:lvl w:ilvl="0" w:tplc="1944A7EE">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CC41559"/>
    <w:multiLevelType w:val="hybridMultilevel"/>
    <w:tmpl w:val="288E4426"/>
    <w:lvl w:ilvl="0" w:tplc="C0642FC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0B1358"/>
    <w:multiLevelType w:val="hybridMultilevel"/>
    <w:tmpl w:val="D4765348"/>
    <w:lvl w:ilvl="0" w:tplc="6D3E528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C757121"/>
    <w:multiLevelType w:val="hybridMultilevel"/>
    <w:tmpl w:val="F7EA671E"/>
    <w:lvl w:ilvl="0" w:tplc="F6B04776">
      <w:start w:val="1"/>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0"/>
  </w:num>
  <w:num w:numId="4">
    <w:abstractNumId w:val="5"/>
  </w:num>
  <w:num w:numId="5">
    <w:abstractNumId w:val="20"/>
  </w:num>
  <w:num w:numId="6">
    <w:abstractNumId w:val="7"/>
  </w:num>
  <w:num w:numId="7">
    <w:abstractNumId w:val="17"/>
  </w:num>
  <w:num w:numId="8">
    <w:abstractNumId w:val="3"/>
  </w:num>
  <w:num w:numId="9">
    <w:abstractNumId w:val="19"/>
  </w:num>
  <w:num w:numId="10">
    <w:abstractNumId w:val="10"/>
  </w:num>
  <w:num w:numId="11">
    <w:abstractNumId w:val="4"/>
  </w:num>
  <w:num w:numId="12">
    <w:abstractNumId w:val="2"/>
  </w:num>
  <w:num w:numId="13">
    <w:abstractNumId w:val="13"/>
  </w:num>
  <w:num w:numId="14">
    <w:abstractNumId w:val="11"/>
  </w:num>
  <w:num w:numId="15">
    <w:abstractNumId w:val="6"/>
  </w:num>
  <w:num w:numId="16">
    <w:abstractNumId w:val="1"/>
  </w:num>
  <w:num w:numId="17">
    <w:abstractNumId w:val="15"/>
  </w:num>
  <w:num w:numId="18">
    <w:abstractNumId w:val="16"/>
  </w:num>
  <w:num w:numId="19">
    <w:abstractNumId w:val="8"/>
  </w:num>
  <w:num w:numId="20">
    <w:abstractNumId w:val="18"/>
  </w:num>
  <w:num w:numId="21">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avid Linan Romero">
    <w15:presenceInfo w15:providerId="None" w15:userId="David Linan Romero"/>
  </w15:person>
  <w15:person w15:author="David Bernal Neira">
    <w15:presenceInfo w15:providerId="AD" w15:userId="S::debernal_andrew.cmu.edu#ext#@uofwaterloo.onmicrosoft.com::7e011077-7510-42ba-b780-a4b51bc3203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1AF"/>
    <w:rsid w:val="00024D17"/>
    <w:rsid w:val="0002655D"/>
    <w:rsid w:val="000329F8"/>
    <w:rsid w:val="00034E49"/>
    <w:rsid w:val="00042FC7"/>
    <w:rsid w:val="00043E8C"/>
    <w:rsid w:val="00045D09"/>
    <w:rsid w:val="00051F50"/>
    <w:rsid w:val="000527CA"/>
    <w:rsid w:val="00060768"/>
    <w:rsid w:val="00061EBA"/>
    <w:rsid w:val="00066516"/>
    <w:rsid w:val="000706AC"/>
    <w:rsid w:val="00073A08"/>
    <w:rsid w:val="00075754"/>
    <w:rsid w:val="000818B9"/>
    <w:rsid w:val="00095483"/>
    <w:rsid w:val="000A0E44"/>
    <w:rsid w:val="000A522C"/>
    <w:rsid w:val="000B0B3A"/>
    <w:rsid w:val="000C4E34"/>
    <w:rsid w:val="000D1160"/>
    <w:rsid w:val="000D3ABB"/>
    <w:rsid w:val="000D6689"/>
    <w:rsid w:val="000E0688"/>
    <w:rsid w:val="000E06E1"/>
    <w:rsid w:val="000E190B"/>
    <w:rsid w:val="000E362D"/>
    <w:rsid w:val="000E3800"/>
    <w:rsid w:val="000F4DF8"/>
    <w:rsid w:val="000F75EA"/>
    <w:rsid w:val="001032D3"/>
    <w:rsid w:val="001058DD"/>
    <w:rsid w:val="001101F4"/>
    <w:rsid w:val="001144B7"/>
    <w:rsid w:val="00115E2A"/>
    <w:rsid w:val="001174D9"/>
    <w:rsid w:val="001177FF"/>
    <w:rsid w:val="001178D8"/>
    <w:rsid w:val="00122B21"/>
    <w:rsid w:val="00122DF8"/>
    <w:rsid w:val="00137361"/>
    <w:rsid w:val="00145E68"/>
    <w:rsid w:val="00150F00"/>
    <w:rsid w:val="00153F44"/>
    <w:rsid w:val="001557B8"/>
    <w:rsid w:val="0016105C"/>
    <w:rsid w:val="001640A6"/>
    <w:rsid w:val="00165106"/>
    <w:rsid w:val="00183B1E"/>
    <w:rsid w:val="00191CC3"/>
    <w:rsid w:val="00197A73"/>
    <w:rsid w:val="00197CAD"/>
    <w:rsid w:val="001A041E"/>
    <w:rsid w:val="001A1E77"/>
    <w:rsid w:val="001A2286"/>
    <w:rsid w:val="001A4E33"/>
    <w:rsid w:val="001C1AC1"/>
    <w:rsid w:val="001C2A0D"/>
    <w:rsid w:val="001C4090"/>
    <w:rsid w:val="001D43B0"/>
    <w:rsid w:val="001D7A80"/>
    <w:rsid w:val="001E2DB4"/>
    <w:rsid w:val="001E2E0B"/>
    <w:rsid w:val="001E4BA2"/>
    <w:rsid w:val="00203817"/>
    <w:rsid w:val="002227FD"/>
    <w:rsid w:val="002234CC"/>
    <w:rsid w:val="00223DB1"/>
    <w:rsid w:val="002572C7"/>
    <w:rsid w:val="002616BB"/>
    <w:rsid w:val="0026332C"/>
    <w:rsid w:val="00263544"/>
    <w:rsid w:val="00265063"/>
    <w:rsid w:val="002661A0"/>
    <w:rsid w:val="00267A41"/>
    <w:rsid w:val="00275708"/>
    <w:rsid w:val="00277D63"/>
    <w:rsid w:val="00285F08"/>
    <w:rsid w:val="00291C72"/>
    <w:rsid w:val="00292B28"/>
    <w:rsid w:val="002935EB"/>
    <w:rsid w:val="00296174"/>
    <w:rsid w:val="00297A1A"/>
    <w:rsid w:val="00297B06"/>
    <w:rsid w:val="002A1C64"/>
    <w:rsid w:val="002B0F99"/>
    <w:rsid w:val="002B2CF7"/>
    <w:rsid w:val="002B5231"/>
    <w:rsid w:val="002B6398"/>
    <w:rsid w:val="002C6B6E"/>
    <w:rsid w:val="002D185F"/>
    <w:rsid w:val="002D2CD1"/>
    <w:rsid w:val="002D70C8"/>
    <w:rsid w:val="002E09C9"/>
    <w:rsid w:val="002E44EB"/>
    <w:rsid w:val="002F010A"/>
    <w:rsid w:val="00302D75"/>
    <w:rsid w:val="00325478"/>
    <w:rsid w:val="00327CEC"/>
    <w:rsid w:val="00347FFB"/>
    <w:rsid w:val="003517F8"/>
    <w:rsid w:val="003634DE"/>
    <w:rsid w:val="00364E26"/>
    <w:rsid w:val="00365FC5"/>
    <w:rsid w:val="00367044"/>
    <w:rsid w:val="00367244"/>
    <w:rsid w:val="00371F57"/>
    <w:rsid w:val="00375CF2"/>
    <w:rsid w:val="003801A1"/>
    <w:rsid w:val="003A3CAF"/>
    <w:rsid w:val="003B0394"/>
    <w:rsid w:val="003B357E"/>
    <w:rsid w:val="003B3A79"/>
    <w:rsid w:val="003B47B9"/>
    <w:rsid w:val="003B51B3"/>
    <w:rsid w:val="003C3D15"/>
    <w:rsid w:val="003C78AC"/>
    <w:rsid w:val="003D50E9"/>
    <w:rsid w:val="003E07B9"/>
    <w:rsid w:val="003E2CE5"/>
    <w:rsid w:val="003E64E5"/>
    <w:rsid w:val="003E74DF"/>
    <w:rsid w:val="003F1EC3"/>
    <w:rsid w:val="00410DA7"/>
    <w:rsid w:val="00413F7E"/>
    <w:rsid w:val="00416CF7"/>
    <w:rsid w:val="004275BA"/>
    <w:rsid w:val="004356DF"/>
    <w:rsid w:val="00441D3F"/>
    <w:rsid w:val="00442623"/>
    <w:rsid w:val="00446568"/>
    <w:rsid w:val="004465F3"/>
    <w:rsid w:val="00451FAF"/>
    <w:rsid w:val="0045456E"/>
    <w:rsid w:val="0045596F"/>
    <w:rsid w:val="00455BBB"/>
    <w:rsid w:val="00464436"/>
    <w:rsid w:val="0047654C"/>
    <w:rsid w:val="004768D2"/>
    <w:rsid w:val="004832C2"/>
    <w:rsid w:val="00483364"/>
    <w:rsid w:val="004878F8"/>
    <w:rsid w:val="0049044E"/>
    <w:rsid w:val="00491BF9"/>
    <w:rsid w:val="00492AC6"/>
    <w:rsid w:val="0049714B"/>
    <w:rsid w:val="004A47BC"/>
    <w:rsid w:val="004A4F73"/>
    <w:rsid w:val="004A75D7"/>
    <w:rsid w:val="004A7C12"/>
    <w:rsid w:val="004B184B"/>
    <w:rsid w:val="004B47CF"/>
    <w:rsid w:val="004B5E4A"/>
    <w:rsid w:val="004B6C40"/>
    <w:rsid w:val="004B72C5"/>
    <w:rsid w:val="004D092F"/>
    <w:rsid w:val="004D0F2B"/>
    <w:rsid w:val="004D5622"/>
    <w:rsid w:val="004D705F"/>
    <w:rsid w:val="004E779B"/>
    <w:rsid w:val="004E793B"/>
    <w:rsid w:val="004F0268"/>
    <w:rsid w:val="004F2BF8"/>
    <w:rsid w:val="004F42DB"/>
    <w:rsid w:val="004F50DE"/>
    <w:rsid w:val="00500F65"/>
    <w:rsid w:val="00502BE8"/>
    <w:rsid w:val="00505E89"/>
    <w:rsid w:val="00510DCC"/>
    <w:rsid w:val="005216D2"/>
    <w:rsid w:val="005220A1"/>
    <w:rsid w:val="0052260A"/>
    <w:rsid w:val="00525043"/>
    <w:rsid w:val="00527483"/>
    <w:rsid w:val="00527A91"/>
    <w:rsid w:val="0053074C"/>
    <w:rsid w:val="00533FD1"/>
    <w:rsid w:val="00536028"/>
    <w:rsid w:val="0054203F"/>
    <w:rsid w:val="00547AF2"/>
    <w:rsid w:val="005523A1"/>
    <w:rsid w:val="00560832"/>
    <w:rsid w:val="005656C8"/>
    <w:rsid w:val="0056608E"/>
    <w:rsid w:val="005670D7"/>
    <w:rsid w:val="005678BF"/>
    <w:rsid w:val="00572ADB"/>
    <w:rsid w:val="00573FF3"/>
    <w:rsid w:val="005820FE"/>
    <w:rsid w:val="00593C5F"/>
    <w:rsid w:val="00597754"/>
    <w:rsid w:val="005A27F2"/>
    <w:rsid w:val="005B4512"/>
    <w:rsid w:val="005B637B"/>
    <w:rsid w:val="005B6CF7"/>
    <w:rsid w:val="005B76B6"/>
    <w:rsid w:val="005C66FA"/>
    <w:rsid w:val="005D156A"/>
    <w:rsid w:val="005D246C"/>
    <w:rsid w:val="005D298C"/>
    <w:rsid w:val="005E2857"/>
    <w:rsid w:val="005E4446"/>
    <w:rsid w:val="005E5E59"/>
    <w:rsid w:val="005F5466"/>
    <w:rsid w:val="005F5E5D"/>
    <w:rsid w:val="00604C21"/>
    <w:rsid w:val="00605F11"/>
    <w:rsid w:val="00606826"/>
    <w:rsid w:val="00606B57"/>
    <w:rsid w:val="006225AC"/>
    <w:rsid w:val="006229DF"/>
    <w:rsid w:val="00624BEB"/>
    <w:rsid w:val="006310B9"/>
    <w:rsid w:val="00636232"/>
    <w:rsid w:val="00637831"/>
    <w:rsid w:val="0064022A"/>
    <w:rsid w:val="00640FA4"/>
    <w:rsid w:val="00643BF5"/>
    <w:rsid w:val="00645BD2"/>
    <w:rsid w:val="00654E0B"/>
    <w:rsid w:val="00673BF9"/>
    <w:rsid w:val="00676742"/>
    <w:rsid w:val="00690030"/>
    <w:rsid w:val="0069169B"/>
    <w:rsid w:val="0069557A"/>
    <w:rsid w:val="0069567C"/>
    <w:rsid w:val="006A03E9"/>
    <w:rsid w:val="006B6707"/>
    <w:rsid w:val="006C0A97"/>
    <w:rsid w:val="006C2B2B"/>
    <w:rsid w:val="006C353A"/>
    <w:rsid w:val="006C3F3B"/>
    <w:rsid w:val="006C5420"/>
    <w:rsid w:val="006C5C3D"/>
    <w:rsid w:val="006D1BA1"/>
    <w:rsid w:val="006E30DE"/>
    <w:rsid w:val="006E3F73"/>
    <w:rsid w:val="006E534C"/>
    <w:rsid w:val="006F040E"/>
    <w:rsid w:val="006F3CCA"/>
    <w:rsid w:val="006F5D45"/>
    <w:rsid w:val="006F647C"/>
    <w:rsid w:val="007018BD"/>
    <w:rsid w:val="00702764"/>
    <w:rsid w:val="0070791E"/>
    <w:rsid w:val="0071544F"/>
    <w:rsid w:val="00721C85"/>
    <w:rsid w:val="007241F3"/>
    <w:rsid w:val="00731B9B"/>
    <w:rsid w:val="00733819"/>
    <w:rsid w:val="007341AF"/>
    <w:rsid w:val="0073523F"/>
    <w:rsid w:val="007363EB"/>
    <w:rsid w:val="0074692F"/>
    <w:rsid w:val="007562C9"/>
    <w:rsid w:val="00760758"/>
    <w:rsid w:val="00763354"/>
    <w:rsid w:val="00765A5B"/>
    <w:rsid w:val="007740FD"/>
    <w:rsid w:val="00784E77"/>
    <w:rsid w:val="00785B84"/>
    <w:rsid w:val="00797E7D"/>
    <w:rsid w:val="007A6963"/>
    <w:rsid w:val="007B365A"/>
    <w:rsid w:val="007C634F"/>
    <w:rsid w:val="007C765F"/>
    <w:rsid w:val="007D21D6"/>
    <w:rsid w:val="007D6098"/>
    <w:rsid w:val="007D6F04"/>
    <w:rsid w:val="007D7685"/>
    <w:rsid w:val="007D76F6"/>
    <w:rsid w:val="007E1DF8"/>
    <w:rsid w:val="007E7B34"/>
    <w:rsid w:val="007E7E29"/>
    <w:rsid w:val="00805583"/>
    <w:rsid w:val="008066D6"/>
    <w:rsid w:val="0081208A"/>
    <w:rsid w:val="00814159"/>
    <w:rsid w:val="00816E0F"/>
    <w:rsid w:val="00820646"/>
    <w:rsid w:val="00820CB3"/>
    <w:rsid w:val="0082734F"/>
    <w:rsid w:val="0083159C"/>
    <w:rsid w:val="00833B5A"/>
    <w:rsid w:val="0083456C"/>
    <w:rsid w:val="008364EE"/>
    <w:rsid w:val="00841B86"/>
    <w:rsid w:val="0084226D"/>
    <w:rsid w:val="00847BCA"/>
    <w:rsid w:val="00847D81"/>
    <w:rsid w:val="008522D1"/>
    <w:rsid w:val="008529DC"/>
    <w:rsid w:val="0085466D"/>
    <w:rsid w:val="00854976"/>
    <w:rsid w:val="00857C83"/>
    <w:rsid w:val="00864F67"/>
    <w:rsid w:val="0087116C"/>
    <w:rsid w:val="00872108"/>
    <w:rsid w:val="00881895"/>
    <w:rsid w:val="00886EE7"/>
    <w:rsid w:val="00887D75"/>
    <w:rsid w:val="008939DF"/>
    <w:rsid w:val="00894326"/>
    <w:rsid w:val="008973BD"/>
    <w:rsid w:val="008A00EF"/>
    <w:rsid w:val="008A7068"/>
    <w:rsid w:val="008B6D04"/>
    <w:rsid w:val="008C1079"/>
    <w:rsid w:val="008C3FF4"/>
    <w:rsid w:val="008C4113"/>
    <w:rsid w:val="008C7E95"/>
    <w:rsid w:val="008D3EA8"/>
    <w:rsid w:val="008D4E2D"/>
    <w:rsid w:val="008E0CCF"/>
    <w:rsid w:val="008E6E22"/>
    <w:rsid w:val="008F186A"/>
    <w:rsid w:val="008F22D2"/>
    <w:rsid w:val="009012F4"/>
    <w:rsid w:val="009032E3"/>
    <w:rsid w:val="00904617"/>
    <w:rsid w:val="009059ED"/>
    <w:rsid w:val="00906863"/>
    <w:rsid w:val="0090762E"/>
    <w:rsid w:val="00907EF5"/>
    <w:rsid w:val="009160DF"/>
    <w:rsid w:val="00916474"/>
    <w:rsid w:val="00917957"/>
    <w:rsid w:val="0092031A"/>
    <w:rsid w:val="0093722C"/>
    <w:rsid w:val="00941663"/>
    <w:rsid w:val="00945644"/>
    <w:rsid w:val="00946DCB"/>
    <w:rsid w:val="00952883"/>
    <w:rsid w:val="00970A10"/>
    <w:rsid w:val="00985920"/>
    <w:rsid w:val="00987EFE"/>
    <w:rsid w:val="00993598"/>
    <w:rsid w:val="009952A8"/>
    <w:rsid w:val="009A68D4"/>
    <w:rsid w:val="009D7CF2"/>
    <w:rsid w:val="009E2D24"/>
    <w:rsid w:val="009E45BC"/>
    <w:rsid w:val="009E651C"/>
    <w:rsid w:val="009F42AB"/>
    <w:rsid w:val="009F7E3E"/>
    <w:rsid w:val="00A04229"/>
    <w:rsid w:val="00A05277"/>
    <w:rsid w:val="00A061A5"/>
    <w:rsid w:val="00A06D16"/>
    <w:rsid w:val="00A165C9"/>
    <w:rsid w:val="00A16EE4"/>
    <w:rsid w:val="00A26AD0"/>
    <w:rsid w:val="00A27083"/>
    <w:rsid w:val="00A37BE9"/>
    <w:rsid w:val="00A46DD6"/>
    <w:rsid w:val="00A4745D"/>
    <w:rsid w:val="00A477C0"/>
    <w:rsid w:val="00A54ACB"/>
    <w:rsid w:val="00A60579"/>
    <w:rsid w:val="00A60BE4"/>
    <w:rsid w:val="00A61BB0"/>
    <w:rsid w:val="00A65E4D"/>
    <w:rsid w:val="00A736AB"/>
    <w:rsid w:val="00A93D7E"/>
    <w:rsid w:val="00A977A4"/>
    <w:rsid w:val="00A97857"/>
    <w:rsid w:val="00AA02F3"/>
    <w:rsid w:val="00AB5CB2"/>
    <w:rsid w:val="00AC0951"/>
    <w:rsid w:val="00AC356A"/>
    <w:rsid w:val="00AC6F3D"/>
    <w:rsid w:val="00AD03A2"/>
    <w:rsid w:val="00AD161D"/>
    <w:rsid w:val="00AD402B"/>
    <w:rsid w:val="00AD6D18"/>
    <w:rsid w:val="00AE102E"/>
    <w:rsid w:val="00AE39D0"/>
    <w:rsid w:val="00AE3E8A"/>
    <w:rsid w:val="00AE4896"/>
    <w:rsid w:val="00AE52F9"/>
    <w:rsid w:val="00AF0455"/>
    <w:rsid w:val="00AF0DD2"/>
    <w:rsid w:val="00AF1C8D"/>
    <w:rsid w:val="00AF516C"/>
    <w:rsid w:val="00B03690"/>
    <w:rsid w:val="00B045CB"/>
    <w:rsid w:val="00B1268E"/>
    <w:rsid w:val="00B2220C"/>
    <w:rsid w:val="00B31A2B"/>
    <w:rsid w:val="00B3229A"/>
    <w:rsid w:val="00B435AE"/>
    <w:rsid w:val="00B43A9A"/>
    <w:rsid w:val="00B50C5D"/>
    <w:rsid w:val="00B63AC3"/>
    <w:rsid w:val="00B6789C"/>
    <w:rsid w:val="00B7335C"/>
    <w:rsid w:val="00B757AB"/>
    <w:rsid w:val="00B774B4"/>
    <w:rsid w:val="00B80594"/>
    <w:rsid w:val="00B81088"/>
    <w:rsid w:val="00B82316"/>
    <w:rsid w:val="00B83606"/>
    <w:rsid w:val="00B90FB4"/>
    <w:rsid w:val="00B93212"/>
    <w:rsid w:val="00BA42B9"/>
    <w:rsid w:val="00BA48FB"/>
    <w:rsid w:val="00BB0843"/>
    <w:rsid w:val="00BB31EA"/>
    <w:rsid w:val="00BB529F"/>
    <w:rsid w:val="00BB5C12"/>
    <w:rsid w:val="00BC2F31"/>
    <w:rsid w:val="00BC6C84"/>
    <w:rsid w:val="00BD5F55"/>
    <w:rsid w:val="00BD6E4D"/>
    <w:rsid w:val="00BD7DAD"/>
    <w:rsid w:val="00BE08C3"/>
    <w:rsid w:val="00BF0BD9"/>
    <w:rsid w:val="00BF3295"/>
    <w:rsid w:val="00BF5735"/>
    <w:rsid w:val="00BF74B4"/>
    <w:rsid w:val="00C077BF"/>
    <w:rsid w:val="00C16A05"/>
    <w:rsid w:val="00C16C9F"/>
    <w:rsid w:val="00C312F6"/>
    <w:rsid w:val="00C3313C"/>
    <w:rsid w:val="00C3541E"/>
    <w:rsid w:val="00C40AF4"/>
    <w:rsid w:val="00C45DE5"/>
    <w:rsid w:val="00C539EF"/>
    <w:rsid w:val="00C54A82"/>
    <w:rsid w:val="00C57EE6"/>
    <w:rsid w:val="00C72EE6"/>
    <w:rsid w:val="00C9112E"/>
    <w:rsid w:val="00C94A76"/>
    <w:rsid w:val="00C97235"/>
    <w:rsid w:val="00CA5EEE"/>
    <w:rsid w:val="00CB14C5"/>
    <w:rsid w:val="00CB6766"/>
    <w:rsid w:val="00CB75B4"/>
    <w:rsid w:val="00CC09F5"/>
    <w:rsid w:val="00CC0B95"/>
    <w:rsid w:val="00CC4889"/>
    <w:rsid w:val="00CD1D80"/>
    <w:rsid w:val="00CD4513"/>
    <w:rsid w:val="00CD46F5"/>
    <w:rsid w:val="00CD53D0"/>
    <w:rsid w:val="00CE2804"/>
    <w:rsid w:val="00CE6323"/>
    <w:rsid w:val="00CE6391"/>
    <w:rsid w:val="00CE7DDA"/>
    <w:rsid w:val="00CF4224"/>
    <w:rsid w:val="00CF5338"/>
    <w:rsid w:val="00CF7764"/>
    <w:rsid w:val="00CF7FEE"/>
    <w:rsid w:val="00D0379D"/>
    <w:rsid w:val="00D13D19"/>
    <w:rsid w:val="00D257B6"/>
    <w:rsid w:val="00D27A60"/>
    <w:rsid w:val="00D35224"/>
    <w:rsid w:val="00D45049"/>
    <w:rsid w:val="00D546C3"/>
    <w:rsid w:val="00D7468B"/>
    <w:rsid w:val="00D77374"/>
    <w:rsid w:val="00D93F62"/>
    <w:rsid w:val="00D96DAD"/>
    <w:rsid w:val="00DA2342"/>
    <w:rsid w:val="00DA3AC7"/>
    <w:rsid w:val="00DA6308"/>
    <w:rsid w:val="00DB177C"/>
    <w:rsid w:val="00DB3D1B"/>
    <w:rsid w:val="00DB3FC6"/>
    <w:rsid w:val="00DB767C"/>
    <w:rsid w:val="00DC04D8"/>
    <w:rsid w:val="00DC1495"/>
    <w:rsid w:val="00DC4640"/>
    <w:rsid w:val="00DE6E04"/>
    <w:rsid w:val="00DE724D"/>
    <w:rsid w:val="00DF5A78"/>
    <w:rsid w:val="00DF6D5E"/>
    <w:rsid w:val="00E03B81"/>
    <w:rsid w:val="00E06011"/>
    <w:rsid w:val="00E13644"/>
    <w:rsid w:val="00E238B9"/>
    <w:rsid w:val="00E32530"/>
    <w:rsid w:val="00E3527E"/>
    <w:rsid w:val="00E431B5"/>
    <w:rsid w:val="00E4622B"/>
    <w:rsid w:val="00E47E96"/>
    <w:rsid w:val="00E71721"/>
    <w:rsid w:val="00E75CB7"/>
    <w:rsid w:val="00E83D3C"/>
    <w:rsid w:val="00E92748"/>
    <w:rsid w:val="00E93CA9"/>
    <w:rsid w:val="00E94E6B"/>
    <w:rsid w:val="00EA2E84"/>
    <w:rsid w:val="00ED0BB4"/>
    <w:rsid w:val="00ED0CA7"/>
    <w:rsid w:val="00ED57B2"/>
    <w:rsid w:val="00ED779C"/>
    <w:rsid w:val="00F05919"/>
    <w:rsid w:val="00F23D4A"/>
    <w:rsid w:val="00F60FB0"/>
    <w:rsid w:val="00F66C6F"/>
    <w:rsid w:val="00F7297D"/>
    <w:rsid w:val="00F80C70"/>
    <w:rsid w:val="00F824D3"/>
    <w:rsid w:val="00F85E4A"/>
    <w:rsid w:val="00F90BAE"/>
    <w:rsid w:val="00F92BD7"/>
    <w:rsid w:val="00F92BF0"/>
    <w:rsid w:val="00F92D0E"/>
    <w:rsid w:val="00FA4916"/>
    <w:rsid w:val="00FA6542"/>
    <w:rsid w:val="00FB2C58"/>
    <w:rsid w:val="00FB7916"/>
    <w:rsid w:val="00FC0E24"/>
    <w:rsid w:val="00FD1BD3"/>
    <w:rsid w:val="00FD6BFA"/>
    <w:rsid w:val="00FE7FCE"/>
    <w:rsid w:val="00FF282E"/>
    <w:rsid w:val="00FF6FE4"/>
    <w:rsid w:val="03A62B3F"/>
    <w:rsid w:val="1551C676"/>
    <w:rsid w:val="16CF11A5"/>
    <w:rsid w:val="333EF598"/>
    <w:rsid w:val="36493431"/>
    <w:rsid w:val="3D5EBCBB"/>
    <w:rsid w:val="4F258325"/>
    <w:rsid w:val="5CC53BF8"/>
    <w:rsid w:val="67F0688A"/>
    <w:rsid w:val="6CE7DFD4"/>
    <w:rsid w:val="7E6F05E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D4F6E"/>
  <w15:chartTrackingRefBased/>
  <w15:docId w15:val="{AEC1922B-A404-4D35-AF8D-DD7DBA186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1AF"/>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1AF"/>
    <w:pPr>
      <w:ind w:left="720"/>
      <w:contextualSpacing/>
    </w:pPr>
  </w:style>
  <w:style w:type="character" w:styleId="PlaceholderText">
    <w:name w:val="Placeholder Text"/>
    <w:basedOn w:val="DefaultParagraphFont"/>
    <w:uiPriority w:val="99"/>
    <w:semiHidden/>
    <w:rsid w:val="00B757AB"/>
    <w:rPr>
      <w:color w:val="808080"/>
    </w:rPr>
  </w:style>
  <w:style w:type="paragraph" w:styleId="CommentText">
    <w:name w:val="annotation text"/>
    <w:basedOn w:val="Normal"/>
    <w:link w:val="CommentTextChar"/>
    <w:uiPriority w:val="99"/>
    <w:semiHidden/>
    <w:unhideWhenUsed/>
    <w:rsid w:val="003F1EC3"/>
    <w:pPr>
      <w:spacing w:line="240" w:lineRule="auto"/>
    </w:pPr>
    <w:rPr>
      <w:sz w:val="20"/>
      <w:szCs w:val="20"/>
    </w:rPr>
  </w:style>
  <w:style w:type="character" w:customStyle="1" w:styleId="CommentTextChar">
    <w:name w:val="Comment Text Char"/>
    <w:basedOn w:val="DefaultParagraphFont"/>
    <w:link w:val="CommentText"/>
    <w:uiPriority w:val="99"/>
    <w:semiHidden/>
    <w:rsid w:val="003F1EC3"/>
    <w:rPr>
      <w:rFonts w:ascii="Times New Roman" w:hAnsi="Times New Roman"/>
      <w:sz w:val="20"/>
      <w:szCs w:val="20"/>
    </w:rPr>
  </w:style>
  <w:style w:type="character" w:styleId="CommentReference">
    <w:name w:val="annotation reference"/>
    <w:basedOn w:val="DefaultParagraphFont"/>
    <w:uiPriority w:val="99"/>
    <w:semiHidden/>
    <w:unhideWhenUsed/>
    <w:rsid w:val="003F1EC3"/>
    <w:rPr>
      <w:sz w:val="16"/>
      <w:szCs w:val="16"/>
    </w:rPr>
  </w:style>
  <w:style w:type="paragraph" w:styleId="CommentSubject">
    <w:name w:val="annotation subject"/>
    <w:basedOn w:val="CommentText"/>
    <w:next w:val="CommentText"/>
    <w:link w:val="CommentSubjectChar"/>
    <w:uiPriority w:val="99"/>
    <w:semiHidden/>
    <w:unhideWhenUsed/>
    <w:rsid w:val="00847BCA"/>
    <w:rPr>
      <w:b/>
      <w:bCs/>
    </w:rPr>
  </w:style>
  <w:style w:type="character" w:customStyle="1" w:styleId="CommentSubjectChar">
    <w:name w:val="Comment Subject Char"/>
    <w:basedOn w:val="CommentTextChar"/>
    <w:link w:val="CommentSubject"/>
    <w:uiPriority w:val="99"/>
    <w:semiHidden/>
    <w:rsid w:val="00847BCA"/>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D9DAE4A5EFD304BB148252CB2740B67" ma:contentTypeVersion="7" ma:contentTypeDescription="Create a new document." ma:contentTypeScope="" ma:versionID="653c150acfb47f13a0a3e5e6a7b8f38f">
  <xsd:schema xmlns:xsd="http://www.w3.org/2001/XMLSchema" xmlns:xs="http://www.w3.org/2001/XMLSchema" xmlns:p="http://schemas.microsoft.com/office/2006/metadata/properties" xmlns:ns3="5b7aa885-bcb1-463f-83a1-03169273c9ac" xmlns:ns4="0e72cb14-ea94-4259-be83-b3bfea721219" targetNamespace="http://schemas.microsoft.com/office/2006/metadata/properties" ma:root="true" ma:fieldsID="ecd5e9300bad7b1ca32b15b40691c6f3" ns3:_="" ns4:_="">
    <xsd:import namespace="5b7aa885-bcb1-463f-83a1-03169273c9ac"/>
    <xsd:import namespace="0e72cb14-ea94-4259-be83-b3bfea72121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7aa885-bcb1-463f-83a1-03169273c9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e72cb14-ea94-4259-be83-b3bfea72121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E913294-3CA7-4FFE-9035-6718BB169FC7}">
  <ds:schemaRefs>
    <ds:schemaRef ds:uri="http://schemas.openxmlformats.org/officeDocument/2006/bibliography"/>
  </ds:schemaRefs>
</ds:datastoreItem>
</file>

<file path=customXml/itemProps2.xml><?xml version="1.0" encoding="utf-8"?>
<ds:datastoreItem xmlns:ds="http://schemas.openxmlformats.org/officeDocument/2006/customXml" ds:itemID="{C798247A-9379-427E-AE4B-FA9BCD59F3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7aa885-bcb1-463f-83a1-03169273c9ac"/>
    <ds:schemaRef ds:uri="0e72cb14-ea94-4259-be83-b3bfea72121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16CAB8-E061-40D1-BB6E-3CF900393C4A}">
  <ds:schemaRefs>
    <ds:schemaRef ds:uri="http://schemas.microsoft.com/sharepoint/v3/contenttype/forms"/>
  </ds:schemaRefs>
</ds:datastoreItem>
</file>

<file path=customXml/itemProps4.xml><?xml version="1.0" encoding="utf-8"?>
<ds:datastoreItem xmlns:ds="http://schemas.openxmlformats.org/officeDocument/2006/customXml" ds:itemID="{158F47B6-4D46-401F-9B7F-4AE98B3E8B5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577</TotalTime>
  <Pages>10</Pages>
  <Words>2895</Words>
  <Characters>16505</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Linan Romero</dc:creator>
  <cp:keywords/>
  <dc:description/>
  <cp:lastModifiedBy>David Linan Romero</cp:lastModifiedBy>
  <cp:revision>484</cp:revision>
  <dcterms:created xsi:type="dcterms:W3CDTF">2021-03-04T04:30:00Z</dcterms:created>
  <dcterms:modified xsi:type="dcterms:W3CDTF">2021-03-09T23:09:00Z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0x010100ED9DAE4A5EFD304BB148252CB2740B67</vt:lpwstr>
  </property>
</Properties>
</file>